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18D8205" w14:textId="07E99137" w:rsidR="00F96468" w:rsidRDefault="004E6F9F">
      <w:pPr>
        <w:pStyle w:val="Heading1"/>
        <w:spacing w:before="0" w:line="276" w:lineRule="auto"/>
        <w:rPr>
          <w:rFonts w:ascii="Roboto" w:eastAsia="Roboto" w:hAnsi="Roboto" w:cs="Roboto"/>
          <w:b/>
          <w:sz w:val="36"/>
          <w:szCs w:val="36"/>
        </w:rPr>
      </w:pPr>
      <w:r>
        <w:rPr>
          <w:rFonts w:ascii="Roboto" w:eastAsia="Roboto" w:hAnsi="Roboto" w:cs="Roboto"/>
          <w:noProof/>
          <w:color w:val="FF9900"/>
          <w:sz w:val="20"/>
          <w:szCs w:val="20"/>
        </w:rPr>
        <w:drawing>
          <wp:inline distT="0" distB="0" distL="0" distR="0" wp14:anchorId="23F43C40" wp14:editId="6BB82064">
            <wp:extent cx="1781175" cy="714375"/>
            <wp:effectExtent l="0" t="0" r="0" b="0"/>
            <wp:docPr id="1" name="image1.png" descr="https://lh4.googleusercontent.com/YAkJn7VqqmAS8Vv8-JktR7RmdchyEDaNQUZSWUg3c1E1rKm9PSRoZwMP1pBLNrGNZ_sdrzO83F1Kg_RJHQis9STLyEw8TN12v56np9ZB7Qmwb_WAsfmGdxKFLcSFMUnIe-5ZJczX"/>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YAkJn7VqqmAS8Vv8-JktR7RmdchyEDaNQUZSWUg3c1E1rKm9PSRoZwMP1pBLNrGNZ_sdrzO83F1Kg_RJHQis9STLyEw8TN12v56np9ZB7Qmwb_WAsfmGdxKFLcSFMUnIe-5ZJczX"/>
                    <pic:cNvPicPr preferRelativeResize="0"/>
                  </pic:nvPicPr>
                  <pic:blipFill>
                    <a:blip r:embed="rId5"/>
                    <a:srcRect l="4102"/>
                    <a:stretch>
                      <a:fillRect/>
                    </a:stretch>
                  </pic:blipFill>
                  <pic:spPr>
                    <a:xfrm>
                      <a:off x="0" y="0"/>
                      <a:ext cx="1781175" cy="714375"/>
                    </a:xfrm>
                    <a:prstGeom prst="rect">
                      <a:avLst/>
                    </a:prstGeom>
                    <a:ln/>
                  </pic:spPr>
                </pic:pic>
              </a:graphicData>
            </a:graphic>
          </wp:inline>
        </w:drawing>
      </w:r>
      <w:r>
        <w:rPr>
          <w:rFonts w:ascii="Roboto" w:eastAsia="Roboto" w:hAnsi="Roboto" w:cs="Roboto"/>
          <w:color w:val="999999"/>
        </w:rPr>
        <w:br/>
      </w:r>
      <w:r>
        <w:rPr>
          <w:rFonts w:ascii="Roboto" w:eastAsia="Roboto" w:hAnsi="Roboto" w:cs="Roboto"/>
          <w:b/>
          <w:sz w:val="36"/>
          <w:szCs w:val="36"/>
        </w:rPr>
        <w:t xml:space="preserve">BOOK TITLE: </w:t>
      </w:r>
      <w:r w:rsidR="00D47F5C">
        <w:rPr>
          <w:rFonts w:ascii="Roboto" w:eastAsia="Roboto" w:hAnsi="Roboto" w:cs="Roboto"/>
          <w:b/>
          <w:sz w:val="36"/>
          <w:szCs w:val="36"/>
        </w:rPr>
        <w:t>Developing Microsoft Azure Solutions</w:t>
      </w:r>
    </w:p>
    <w:p w14:paraId="3CC1CD10" w14:textId="6A67B9B4" w:rsidR="00F96468" w:rsidRDefault="004E6F9F">
      <w:pPr>
        <w:pBdr>
          <w:top w:val="nil"/>
          <w:left w:val="nil"/>
          <w:bottom w:val="nil"/>
          <w:right w:val="nil"/>
          <w:between w:val="nil"/>
        </w:pBdr>
        <w:spacing w:before="0" w:line="276" w:lineRule="auto"/>
        <w:rPr>
          <w:b/>
          <w:i/>
          <w:color w:val="F79646"/>
          <w:sz w:val="30"/>
          <w:szCs w:val="30"/>
        </w:rPr>
      </w:pPr>
      <w:r>
        <w:rPr>
          <w:b/>
          <w:i/>
          <w:color w:val="F79646"/>
          <w:sz w:val="30"/>
          <w:szCs w:val="30"/>
        </w:rPr>
        <w:t xml:space="preserve">Subtitle: </w:t>
      </w:r>
      <w:r w:rsidR="00D47F5C">
        <w:rPr>
          <w:b/>
          <w:i/>
          <w:color w:val="F79646"/>
          <w:sz w:val="30"/>
          <w:szCs w:val="30"/>
        </w:rPr>
        <w:t xml:space="preserve">The Guide to </w:t>
      </w:r>
      <w:del w:id="0" w:author="Rich Crane" w:date="2020-05-12T19:57:00Z">
        <w:r w:rsidR="00D47F5C" w:rsidDel="00113CFF">
          <w:rPr>
            <w:b/>
            <w:i/>
            <w:color w:val="F79646"/>
            <w:sz w:val="30"/>
            <w:szCs w:val="30"/>
          </w:rPr>
          <w:delText>Building</w:delText>
        </w:r>
        <w:r w:rsidDel="00113CFF">
          <w:rPr>
            <w:b/>
            <w:i/>
            <w:color w:val="F79646"/>
            <w:sz w:val="30"/>
            <w:szCs w:val="30"/>
          </w:rPr>
          <w:delText xml:space="preserve"> Innovative </w:delText>
        </w:r>
      </w:del>
      <w:r>
        <w:rPr>
          <w:b/>
          <w:i/>
          <w:color w:val="F79646"/>
          <w:sz w:val="30"/>
          <w:szCs w:val="30"/>
        </w:rPr>
        <w:t>Cloud Native Applications</w:t>
      </w:r>
      <w:r w:rsidR="00AF107E">
        <w:rPr>
          <w:b/>
          <w:i/>
          <w:color w:val="F79646"/>
          <w:sz w:val="30"/>
          <w:szCs w:val="30"/>
        </w:rPr>
        <w:t xml:space="preserve"> on Azure</w:t>
      </w:r>
    </w:p>
    <w:p w14:paraId="71E4B115" w14:textId="77777777" w:rsidR="00F96468" w:rsidRDefault="004E6F9F">
      <w:pPr>
        <w:pStyle w:val="Heading1"/>
        <w:spacing w:before="0" w:line="276" w:lineRule="auto"/>
        <w:rPr>
          <w:rFonts w:ascii="Roboto" w:eastAsia="Roboto" w:hAnsi="Roboto" w:cs="Roboto"/>
          <w:b/>
          <w:color w:val="B7B7B7"/>
        </w:rPr>
      </w:pPr>
      <w:r>
        <w:rPr>
          <w:rFonts w:ascii="Roboto" w:eastAsia="Roboto" w:hAnsi="Roboto" w:cs="Roboto"/>
          <w:b/>
          <w:color w:val="B7B7B7"/>
        </w:rPr>
        <w:t>AUTHOR: Richard Crane</w:t>
      </w:r>
    </w:p>
    <w:p w14:paraId="6D6A5D66" w14:textId="77777777" w:rsidR="00F96468" w:rsidRDefault="004E6F9F">
      <w:pPr>
        <w:pBdr>
          <w:top w:val="nil"/>
          <w:left w:val="nil"/>
          <w:bottom w:val="nil"/>
          <w:right w:val="nil"/>
          <w:between w:val="nil"/>
        </w:pBdr>
        <w:spacing w:before="0" w:line="276" w:lineRule="auto"/>
      </w:pPr>
      <w:r>
        <w:rPr>
          <w:noProof/>
        </w:rPr>
        <w:drawing>
          <wp:inline distT="114300" distB="114300" distL="114300" distR="114300" wp14:anchorId="11BF7E90" wp14:editId="7A6712E1">
            <wp:extent cx="5943600" cy="5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50800"/>
                    </a:xfrm>
                    <a:prstGeom prst="rect">
                      <a:avLst/>
                    </a:prstGeom>
                    <a:ln/>
                  </pic:spPr>
                </pic:pic>
              </a:graphicData>
            </a:graphic>
          </wp:inline>
        </w:drawing>
      </w:r>
    </w:p>
    <w:p w14:paraId="248E0C1D" w14:textId="77777777" w:rsidR="00F96468" w:rsidRDefault="004E6F9F">
      <w:pPr>
        <w:pStyle w:val="Heading1"/>
        <w:spacing w:after="240"/>
        <w:jc w:val="both"/>
        <w:rPr>
          <w:rFonts w:ascii="Roboto" w:eastAsia="Roboto" w:hAnsi="Roboto" w:cs="Roboto"/>
          <w:sz w:val="20"/>
          <w:szCs w:val="20"/>
        </w:rPr>
      </w:pPr>
      <w:bookmarkStart w:id="1" w:name="_gjdgxs" w:colFirst="0" w:colLast="0"/>
      <w:bookmarkEnd w:id="1"/>
      <w:r>
        <w:rPr>
          <w:b/>
        </w:rPr>
        <w:t>ABOUT THE AUTHOR</w:t>
      </w:r>
    </w:p>
    <w:p w14:paraId="78738A53" w14:textId="11DCC861" w:rsidR="00F96468" w:rsidRDefault="004E6F9F">
      <w:pPr>
        <w:spacing w:before="0" w:after="100" w:line="240" w:lineRule="auto"/>
        <w:rPr>
          <w:rFonts w:ascii="Calibri" w:eastAsia="Calibri" w:hAnsi="Calibri" w:cs="Calibri"/>
          <w:color w:val="000000"/>
        </w:rPr>
      </w:pPr>
      <w:bookmarkStart w:id="2" w:name="_30j0zll" w:colFirst="0" w:colLast="0"/>
      <w:bookmarkEnd w:id="2"/>
      <w:r>
        <w:rPr>
          <w:rFonts w:ascii="Calibri" w:eastAsia="Calibri" w:hAnsi="Calibri" w:cs="Calibri"/>
          <w:color w:val="000000"/>
        </w:rPr>
        <w:t xml:space="preserve">In order for us to write your author bio we need a few details. Please remember that your answers should be </w:t>
      </w:r>
      <w:r>
        <w:rPr>
          <w:rFonts w:ascii="Calibri" w:eastAsia="Calibri" w:hAnsi="Calibri" w:cs="Calibri"/>
          <w:b/>
          <w:i/>
          <w:color w:val="000000"/>
        </w:rPr>
        <w:t xml:space="preserve">relevant </w:t>
      </w:r>
      <w:r>
        <w:rPr>
          <w:rFonts w:ascii="Calibri" w:eastAsia="Calibri" w:hAnsi="Calibri" w:cs="Calibri"/>
          <w:color w:val="000000"/>
        </w:rPr>
        <w:t xml:space="preserve">to the book. Your bio helps sell the book so please </w:t>
      </w:r>
      <w:r>
        <w:rPr>
          <w:rFonts w:ascii="Calibri" w:eastAsia="Calibri" w:hAnsi="Calibri" w:cs="Calibri"/>
          <w:i/>
          <w:color w:val="000000"/>
        </w:rPr>
        <w:t xml:space="preserve">only </w:t>
      </w:r>
      <w:r>
        <w:rPr>
          <w:rFonts w:ascii="Calibri" w:eastAsia="Calibri" w:hAnsi="Calibri" w:cs="Calibri"/>
          <w:color w:val="000000"/>
        </w:rPr>
        <w:t xml:space="preserve">include </w:t>
      </w:r>
      <w:r>
        <w:rPr>
          <w:rFonts w:ascii="Calibri" w:eastAsia="Calibri" w:hAnsi="Calibri" w:cs="Calibri"/>
          <w:i/>
          <w:color w:val="000000"/>
        </w:rPr>
        <w:t xml:space="preserve">relevant </w:t>
      </w:r>
      <w:r>
        <w:rPr>
          <w:rFonts w:ascii="Calibri" w:eastAsia="Calibri" w:hAnsi="Calibri" w:cs="Calibri"/>
          <w:color w:val="000000"/>
        </w:rPr>
        <w:t>information:</w:t>
      </w:r>
      <w:ins w:id="3" w:author="Rich Crane" w:date="2020-05-14T17:56:00Z">
        <w:r w:rsidR="002245EB">
          <w:rPr>
            <w:rFonts w:ascii="Calibri" w:eastAsia="Calibri" w:hAnsi="Calibri" w:cs="Calibri"/>
            <w:color w:val="000000"/>
          </w:rPr>
          <w:t>Fqueues</w:t>
        </w:r>
      </w:ins>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96468" w14:paraId="1EB11887" w14:textId="77777777">
        <w:tc>
          <w:tcPr>
            <w:tcW w:w="4680" w:type="dxa"/>
            <w:shd w:val="clear" w:color="auto" w:fill="auto"/>
            <w:tcMar>
              <w:top w:w="100" w:type="dxa"/>
              <w:left w:w="100" w:type="dxa"/>
              <w:bottom w:w="100" w:type="dxa"/>
              <w:right w:w="100" w:type="dxa"/>
            </w:tcMar>
          </w:tcPr>
          <w:p w14:paraId="038E9189"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Full name</w:t>
            </w:r>
          </w:p>
        </w:tc>
        <w:tc>
          <w:tcPr>
            <w:tcW w:w="4680" w:type="dxa"/>
            <w:shd w:val="clear" w:color="auto" w:fill="auto"/>
            <w:tcMar>
              <w:top w:w="100" w:type="dxa"/>
              <w:left w:w="100" w:type="dxa"/>
              <w:bottom w:w="100" w:type="dxa"/>
              <w:right w:w="100" w:type="dxa"/>
            </w:tcMar>
          </w:tcPr>
          <w:p w14:paraId="0F71E028"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Richard Crane</w:t>
            </w:r>
          </w:p>
        </w:tc>
      </w:tr>
      <w:tr w:rsidR="00F96468" w14:paraId="54496747" w14:textId="77777777">
        <w:tc>
          <w:tcPr>
            <w:tcW w:w="4680" w:type="dxa"/>
            <w:shd w:val="clear" w:color="auto" w:fill="auto"/>
            <w:tcMar>
              <w:top w:w="100" w:type="dxa"/>
              <w:left w:w="100" w:type="dxa"/>
              <w:bottom w:w="100" w:type="dxa"/>
              <w:right w:w="100" w:type="dxa"/>
            </w:tcMar>
          </w:tcPr>
          <w:p w14:paraId="0B06BD27"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What is your job title?</w:t>
            </w:r>
          </w:p>
        </w:tc>
        <w:tc>
          <w:tcPr>
            <w:tcW w:w="4680" w:type="dxa"/>
            <w:shd w:val="clear" w:color="auto" w:fill="auto"/>
            <w:tcMar>
              <w:top w:w="100" w:type="dxa"/>
              <w:left w:w="100" w:type="dxa"/>
              <w:bottom w:w="100" w:type="dxa"/>
              <w:right w:w="100" w:type="dxa"/>
            </w:tcMar>
          </w:tcPr>
          <w:p w14:paraId="1C9326EF"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Founder/CTO</w:t>
            </w:r>
          </w:p>
        </w:tc>
      </w:tr>
      <w:tr w:rsidR="00F96468" w14:paraId="50D6B7E1" w14:textId="77777777">
        <w:tc>
          <w:tcPr>
            <w:tcW w:w="4680" w:type="dxa"/>
            <w:shd w:val="clear" w:color="auto" w:fill="auto"/>
            <w:tcMar>
              <w:top w:w="100" w:type="dxa"/>
              <w:left w:w="100" w:type="dxa"/>
              <w:bottom w:w="100" w:type="dxa"/>
              <w:right w:w="100" w:type="dxa"/>
            </w:tcMar>
          </w:tcPr>
          <w:p w14:paraId="1F0C0170"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What is the name of the organisation you work for?</w:t>
            </w:r>
          </w:p>
        </w:tc>
        <w:tc>
          <w:tcPr>
            <w:tcW w:w="4680" w:type="dxa"/>
            <w:shd w:val="clear" w:color="auto" w:fill="auto"/>
            <w:tcMar>
              <w:top w:w="100" w:type="dxa"/>
              <w:left w:w="100" w:type="dxa"/>
              <w:bottom w:w="100" w:type="dxa"/>
              <w:right w:w="100" w:type="dxa"/>
            </w:tcMar>
          </w:tcPr>
          <w:p w14:paraId="2A9FD5B8"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MILL5</w:t>
            </w:r>
          </w:p>
        </w:tc>
      </w:tr>
      <w:tr w:rsidR="00F96468" w14:paraId="368DCD04" w14:textId="77777777">
        <w:tc>
          <w:tcPr>
            <w:tcW w:w="4680" w:type="dxa"/>
            <w:shd w:val="clear" w:color="auto" w:fill="auto"/>
            <w:tcMar>
              <w:top w:w="100" w:type="dxa"/>
              <w:left w:w="100" w:type="dxa"/>
              <w:bottom w:w="100" w:type="dxa"/>
              <w:right w:w="100" w:type="dxa"/>
            </w:tcMar>
          </w:tcPr>
          <w:p w14:paraId="585909E1"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What is your skillset (as relevant to the book)?</w:t>
            </w:r>
          </w:p>
        </w:tc>
        <w:tc>
          <w:tcPr>
            <w:tcW w:w="4680" w:type="dxa"/>
            <w:shd w:val="clear" w:color="auto" w:fill="auto"/>
            <w:tcMar>
              <w:top w:w="100" w:type="dxa"/>
              <w:left w:w="100" w:type="dxa"/>
              <w:bottom w:w="100" w:type="dxa"/>
              <w:right w:w="100" w:type="dxa"/>
            </w:tcMar>
          </w:tcPr>
          <w:p w14:paraId="6ADCE017"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Architect and Developer</w:t>
            </w:r>
          </w:p>
        </w:tc>
      </w:tr>
      <w:tr w:rsidR="00F96468" w14:paraId="6D864B47" w14:textId="77777777">
        <w:tc>
          <w:tcPr>
            <w:tcW w:w="4680" w:type="dxa"/>
            <w:shd w:val="clear" w:color="auto" w:fill="auto"/>
            <w:tcMar>
              <w:top w:w="100" w:type="dxa"/>
              <w:left w:w="100" w:type="dxa"/>
              <w:bottom w:w="100" w:type="dxa"/>
              <w:right w:w="100" w:type="dxa"/>
            </w:tcMar>
          </w:tcPr>
          <w:p w14:paraId="78FED343"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In which industry do you work?</w:t>
            </w:r>
          </w:p>
        </w:tc>
        <w:tc>
          <w:tcPr>
            <w:tcW w:w="4680" w:type="dxa"/>
            <w:shd w:val="clear" w:color="auto" w:fill="auto"/>
            <w:tcMar>
              <w:top w:w="100" w:type="dxa"/>
              <w:left w:w="100" w:type="dxa"/>
              <w:bottom w:w="100" w:type="dxa"/>
              <w:right w:w="100" w:type="dxa"/>
            </w:tcMar>
          </w:tcPr>
          <w:p w14:paraId="62FBB61C"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Software Consulting</w:t>
            </w:r>
          </w:p>
        </w:tc>
      </w:tr>
      <w:tr w:rsidR="00F96468" w14:paraId="47783F6E" w14:textId="77777777">
        <w:tc>
          <w:tcPr>
            <w:tcW w:w="4680" w:type="dxa"/>
            <w:shd w:val="clear" w:color="auto" w:fill="auto"/>
            <w:tcMar>
              <w:top w:w="100" w:type="dxa"/>
              <w:left w:w="100" w:type="dxa"/>
              <w:bottom w:w="100" w:type="dxa"/>
              <w:right w:w="100" w:type="dxa"/>
            </w:tcMar>
          </w:tcPr>
          <w:p w14:paraId="5402CD57" w14:textId="77777777" w:rsidR="00F96468" w:rsidRDefault="00F96468">
            <w:pPr>
              <w:widowControl w:val="0"/>
              <w:spacing w:before="0" w:line="240" w:lineRule="auto"/>
              <w:rPr>
                <w:rFonts w:ascii="Calibri" w:eastAsia="Calibri" w:hAnsi="Calibri" w:cs="Calibri"/>
                <w:color w:val="000000"/>
              </w:rPr>
            </w:pPr>
          </w:p>
        </w:tc>
        <w:tc>
          <w:tcPr>
            <w:tcW w:w="4680" w:type="dxa"/>
            <w:shd w:val="clear" w:color="auto" w:fill="auto"/>
            <w:tcMar>
              <w:top w:w="100" w:type="dxa"/>
              <w:left w:w="100" w:type="dxa"/>
              <w:bottom w:w="100" w:type="dxa"/>
              <w:right w:w="100" w:type="dxa"/>
            </w:tcMar>
          </w:tcPr>
          <w:p w14:paraId="0A8C67D6" w14:textId="77777777" w:rsidR="00F96468" w:rsidRDefault="00F96468">
            <w:pPr>
              <w:widowControl w:val="0"/>
              <w:spacing w:before="0" w:line="240" w:lineRule="auto"/>
              <w:rPr>
                <w:rFonts w:ascii="Calibri" w:eastAsia="Calibri" w:hAnsi="Calibri" w:cs="Calibri"/>
                <w:color w:val="000000"/>
              </w:rPr>
            </w:pPr>
          </w:p>
        </w:tc>
      </w:tr>
      <w:tr w:rsidR="00F96468" w14:paraId="1CDD85DC" w14:textId="77777777">
        <w:tc>
          <w:tcPr>
            <w:tcW w:w="4680" w:type="dxa"/>
            <w:shd w:val="clear" w:color="auto" w:fill="auto"/>
            <w:tcMar>
              <w:top w:w="100" w:type="dxa"/>
              <w:left w:w="100" w:type="dxa"/>
              <w:bottom w:w="100" w:type="dxa"/>
              <w:right w:w="100" w:type="dxa"/>
            </w:tcMar>
          </w:tcPr>
          <w:p w14:paraId="6B262BC3"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What University degree do you have?</w:t>
            </w:r>
          </w:p>
        </w:tc>
        <w:tc>
          <w:tcPr>
            <w:tcW w:w="4680" w:type="dxa"/>
            <w:shd w:val="clear" w:color="auto" w:fill="auto"/>
            <w:tcMar>
              <w:top w:w="100" w:type="dxa"/>
              <w:left w:w="100" w:type="dxa"/>
              <w:bottom w:w="100" w:type="dxa"/>
              <w:right w:w="100" w:type="dxa"/>
            </w:tcMar>
          </w:tcPr>
          <w:p w14:paraId="3269B8A6"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B.S. Electrical and Computer Engineering from Drexel University, Graduated Summa Cum Laude</w:t>
            </w:r>
          </w:p>
        </w:tc>
      </w:tr>
      <w:tr w:rsidR="00F96468" w14:paraId="671E6942" w14:textId="77777777">
        <w:tc>
          <w:tcPr>
            <w:tcW w:w="4680" w:type="dxa"/>
            <w:shd w:val="clear" w:color="auto" w:fill="auto"/>
            <w:tcMar>
              <w:top w:w="100" w:type="dxa"/>
              <w:left w:w="100" w:type="dxa"/>
              <w:bottom w:w="100" w:type="dxa"/>
              <w:right w:w="100" w:type="dxa"/>
            </w:tcMar>
          </w:tcPr>
          <w:p w14:paraId="7964FC52"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What professional qualifications do you have?</w:t>
            </w:r>
          </w:p>
        </w:tc>
        <w:tc>
          <w:tcPr>
            <w:tcW w:w="4680" w:type="dxa"/>
            <w:shd w:val="clear" w:color="auto" w:fill="auto"/>
            <w:tcMar>
              <w:top w:w="100" w:type="dxa"/>
              <w:left w:w="100" w:type="dxa"/>
              <w:bottom w:w="100" w:type="dxa"/>
              <w:right w:w="100" w:type="dxa"/>
            </w:tcMar>
          </w:tcPr>
          <w:p w14:paraId="3230C6DB"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 xml:space="preserve">Microsoft Azure Solutions Architect </w:t>
            </w:r>
          </w:p>
          <w:p w14:paraId="14499D26"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Microsoft SQL Server Master</w:t>
            </w:r>
          </w:p>
        </w:tc>
      </w:tr>
      <w:tr w:rsidR="00F96468" w14:paraId="084CA56D" w14:textId="77777777">
        <w:tc>
          <w:tcPr>
            <w:tcW w:w="4680" w:type="dxa"/>
            <w:shd w:val="clear" w:color="auto" w:fill="auto"/>
            <w:tcMar>
              <w:top w:w="100" w:type="dxa"/>
              <w:left w:w="100" w:type="dxa"/>
              <w:bottom w:w="100" w:type="dxa"/>
              <w:right w:w="100" w:type="dxa"/>
            </w:tcMar>
          </w:tcPr>
          <w:p w14:paraId="14B8FA7F"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 xml:space="preserve">Please detail your </w:t>
            </w:r>
            <w:r>
              <w:rPr>
                <w:rFonts w:ascii="Calibri" w:eastAsia="Calibri" w:hAnsi="Calibri" w:cs="Calibri"/>
                <w:i/>
                <w:color w:val="000000"/>
              </w:rPr>
              <w:t xml:space="preserve">relevant </w:t>
            </w:r>
            <w:r>
              <w:rPr>
                <w:rFonts w:ascii="Calibri" w:eastAsia="Calibri" w:hAnsi="Calibri" w:cs="Calibri"/>
                <w:color w:val="000000"/>
              </w:rPr>
              <w:t>work history</w:t>
            </w:r>
          </w:p>
        </w:tc>
        <w:tc>
          <w:tcPr>
            <w:tcW w:w="4680" w:type="dxa"/>
            <w:shd w:val="clear" w:color="auto" w:fill="auto"/>
            <w:tcMar>
              <w:top w:w="100" w:type="dxa"/>
              <w:left w:w="100" w:type="dxa"/>
              <w:bottom w:w="100" w:type="dxa"/>
              <w:right w:w="100" w:type="dxa"/>
            </w:tcMar>
          </w:tcPr>
          <w:p w14:paraId="176E94BC"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MILL5, Founder/CTO, 5 Years</w:t>
            </w:r>
          </w:p>
        </w:tc>
      </w:tr>
      <w:tr w:rsidR="00F96468" w14:paraId="6C600300" w14:textId="77777777">
        <w:tc>
          <w:tcPr>
            <w:tcW w:w="4680" w:type="dxa"/>
            <w:shd w:val="clear" w:color="auto" w:fill="auto"/>
            <w:tcMar>
              <w:top w:w="100" w:type="dxa"/>
              <w:left w:w="100" w:type="dxa"/>
              <w:bottom w:w="100" w:type="dxa"/>
              <w:right w:w="100" w:type="dxa"/>
            </w:tcMar>
          </w:tcPr>
          <w:p w14:paraId="7F72F1C1" w14:textId="77777777" w:rsidR="00F96468" w:rsidRDefault="00F96468">
            <w:pPr>
              <w:widowControl w:val="0"/>
              <w:spacing w:before="0" w:line="240" w:lineRule="auto"/>
              <w:rPr>
                <w:rFonts w:ascii="Calibri" w:eastAsia="Calibri" w:hAnsi="Calibri" w:cs="Calibri"/>
                <w:color w:val="000000"/>
              </w:rPr>
            </w:pPr>
          </w:p>
        </w:tc>
        <w:tc>
          <w:tcPr>
            <w:tcW w:w="4680" w:type="dxa"/>
            <w:shd w:val="clear" w:color="auto" w:fill="auto"/>
            <w:tcMar>
              <w:top w:w="100" w:type="dxa"/>
              <w:left w:w="100" w:type="dxa"/>
              <w:bottom w:w="100" w:type="dxa"/>
              <w:right w:w="100" w:type="dxa"/>
            </w:tcMar>
          </w:tcPr>
          <w:p w14:paraId="77B16AED"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BlueMetal, Chief Architect/CTO, 5 Years</w:t>
            </w:r>
          </w:p>
        </w:tc>
      </w:tr>
      <w:tr w:rsidR="00F96468" w14:paraId="239C03F2" w14:textId="77777777">
        <w:tc>
          <w:tcPr>
            <w:tcW w:w="4680" w:type="dxa"/>
            <w:shd w:val="clear" w:color="auto" w:fill="auto"/>
            <w:tcMar>
              <w:top w:w="100" w:type="dxa"/>
              <w:left w:w="100" w:type="dxa"/>
              <w:bottom w:w="100" w:type="dxa"/>
              <w:right w:w="100" w:type="dxa"/>
            </w:tcMar>
          </w:tcPr>
          <w:p w14:paraId="3A600F69" w14:textId="77777777" w:rsidR="00F96468" w:rsidRDefault="00F96468">
            <w:pPr>
              <w:widowControl w:val="0"/>
              <w:spacing w:before="0" w:line="240" w:lineRule="auto"/>
              <w:rPr>
                <w:rFonts w:ascii="Calibri" w:eastAsia="Calibri" w:hAnsi="Calibri" w:cs="Calibri"/>
                <w:color w:val="000000"/>
              </w:rPr>
            </w:pPr>
          </w:p>
        </w:tc>
        <w:tc>
          <w:tcPr>
            <w:tcW w:w="4680" w:type="dxa"/>
            <w:shd w:val="clear" w:color="auto" w:fill="auto"/>
            <w:tcMar>
              <w:top w:w="100" w:type="dxa"/>
              <w:left w:w="100" w:type="dxa"/>
              <w:bottom w:w="100" w:type="dxa"/>
              <w:right w:w="100" w:type="dxa"/>
            </w:tcMar>
          </w:tcPr>
          <w:p w14:paraId="123C0517" w14:textId="60A7C29B"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Grantham, Mayo, Van Otterloo, Architect, 2 Years</w:t>
            </w:r>
          </w:p>
        </w:tc>
      </w:tr>
      <w:tr w:rsidR="00F96468" w14:paraId="0FC9493F" w14:textId="77777777">
        <w:tc>
          <w:tcPr>
            <w:tcW w:w="4680" w:type="dxa"/>
            <w:shd w:val="clear" w:color="auto" w:fill="auto"/>
            <w:tcMar>
              <w:top w:w="100" w:type="dxa"/>
              <w:left w:w="100" w:type="dxa"/>
              <w:bottom w:w="100" w:type="dxa"/>
              <w:right w:w="100" w:type="dxa"/>
            </w:tcMar>
          </w:tcPr>
          <w:p w14:paraId="3350246B" w14:textId="77777777" w:rsidR="00F96468" w:rsidRDefault="00F96468">
            <w:pPr>
              <w:widowControl w:val="0"/>
              <w:spacing w:before="0" w:line="240" w:lineRule="auto"/>
              <w:rPr>
                <w:rFonts w:ascii="Calibri" w:eastAsia="Calibri" w:hAnsi="Calibri" w:cs="Calibri"/>
                <w:color w:val="000000"/>
              </w:rPr>
            </w:pPr>
          </w:p>
        </w:tc>
        <w:tc>
          <w:tcPr>
            <w:tcW w:w="4680" w:type="dxa"/>
            <w:shd w:val="clear" w:color="auto" w:fill="auto"/>
            <w:tcMar>
              <w:top w:w="100" w:type="dxa"/>
              <w:left w:w="100" w:type="dxa"/>
              <w:bottom w:w="100" w:type="dxa"/>
              <w:right w:w="100" w:type="dxa"/>
            </w:tcMar>
          </w:tcPr>
          <w:p w14:paraId="2491FDFB"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Microsoft, Technical Architect, 10 Years</w:t>
            </w:r>
          </w:p>
        </w:tc>
      </w:tr>
      <w:tr w:rsidR="00F96468" w14:paraId="56FEF9BF" w14:textId="77777777">
        <w:tc>
          <w:tcPr>
            <w:tcW w:w="4680" w:type="dxa"/>
            <w:shd w:val="clear" w:color="auto" w:fill="auto"/>
            <w:tcMar>
              <w:top w:w="100" w:type="dxa"/>
              <w:left w:w="100" w:type="dxa"/>
              <w:bottom w:w="100" w:type="dxa"/>
              <w:right w:w="100" w:type="dxa"/>
            </w:tcMar>
          </w:tcPr>
          <w:p w14:paraId="3E1E5D6C" w14:textId="77777777" w:rsidR="00F96468" w:rsidRDefault="00F96468">
            <w:pPr>
              <w:widowControl w:val="0"/>
              <w:spacing w:before="0" w:line="240" w:lineRule="auto"/>
              <w:rPr>
                <w:rFonts w:ascii="Calibri" w:eastAsia="Calibri" w:hAnsi="Calibri" w:cs="Calibri"/>
                <w:i/>
                <w:color w:val="000000"/>
              </w:rPr>
            </w:pPr>
          </w:p>
        </w:tc>
        <w:tc>
          <w:tcPr>
            <w:tcW w:w="4680" w:type="dxa"/>
            <w:shd w:val="clear" w:color="auto" w:fill="auto"/>
            <w:tcMar>
              <w:top w:w="100" w:type="dxa"/>
              <w:left w:w="100" w:type="dxa"/>
              <w:bottom w:w="100" w:type="dxa"/>
              <w:right w:w="100" w:type="dxa"/>
            </w:tcMar>
          </w:tcPr>
          <w:p w14:paraId="2DF2CF14" w14:textId="77777777" w:rsidR="00F96468" w:rsidRDefault="00F96468">
            <w:pPr>
              <w:widowControl w:val="0"/>
              <w:spacing w:before="0" w:line="240" w:lineRule="auto"/>
              <w:rPr>
                <w:rFonts w:ascii="Calibri" w:eastAsia="Calibri" w:hAnsi="Calibri" w:cs="Calibri"/>
                <w:color w:val="000000"/>
              </w:rPr>
            </w:pPr>
          </w:p>
        </w:tc>
      </w:tr>
      <w:tr w:rsidR="00F96468" w14:paraId="60D5CE73" w14:textId="77777777">
        <w:tc>
          <w:tcPr>
            <w:tcW w:w="4680" w:type="dxa"/>
            <w:shd w:val="clear" w:color="auto" w:fill="auto"/>
            <w:tcMar>
              <w:top w:w="100" w:type="dxa"/>
              <w:left w:w="100" w:type="dxa"/>
              <w:bottom w:w="100" w:type="dxa"/>
              <w:right w:w="100" w:type="dxa"/>
            </w:tcMar>
          </w:tcPr>
          <w:p w14:paraId="0EBFF92B"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i/>
                <w:color w:val="000000"/>
              </w:rPr>
              <w:t xml:space="preserve">Relevant </w:t>
            </w:r>
            <w:r>
              <w:rPr>
                <w:rFonts w:ascii="Calibri" w:eastAsia="Calibri" w:hAnsi="Calibri" w:cs="Calibri"/>
                <w:color w:val="000000"/>
              </w:rPr>
              <w:t>projects you have worked on:</w:t>
            </w:r>
          </w:p>
        </w:tc>
        <w:tc>
          <w:tcPr>
            <w:tcW w:w="4680" w:type="dxa"/>
            <w:shd w:val="clear" w:color="auto" w:fill="auto"/>
            <w:tcMar>
              <w:top w:w="100" w:type="dxa"/>
              <w:left w:w="100" w:type="dxa"/>
              <w:bottom w:w="100" w:type="dxa"/>
              <w:right w:w="100" w:type="dxa"/>
            </w:tcMar>
          </w:tcPr>
          <w:p w14:paraId="75C6A5DC" w14:textId="77777777" w:rsidR="00F96468" w:rsidRDefault="00F96468">
            <w:pPr>
              <w:widowControl w:val="0"/>
              <w:spacing w:before="0" w:line="240" w:lineRule="auto"/>
              <w:rPr>
                <w:rFonts w:ascii="Calibri" w:eastAsia="Calibri" w:hAnsi="Calibri" w:cs="Calibri"/>
                <w:color w:val="000000"/>
              </w:rPr>
            </w:pPr>
          </w:p>
        </w:tc>
      </w:tr>
      <w:tr w:rsidR="00F96468" w14:paraId="5602AAEE" w14:textId="77777777">
        <w:tc>
          <w:tcPr>
            <w:tcW w:w="4680" w:type="dxa"/>
            <w:shd w:val="clear" w:color="auto" w:fill="auto"/>
            <w:tcMar>
              <w:top w:w="100" w:type="dxa"/>
              <w:left w:w="100" w:type="dxa"/>
              <w:bottom w:w="100" w:type="dxa"/>
              <w:right w:w="100" w:type="dxa"/>
            </w:tcMar>
          </w:tcPr>
          <w:p w14:paraId="055DF06A"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1</w:t>
            </w:r>
          </w:p>
        </w:tc>
        <w:tc>
          <w:tcPr>
            <w:tcW w:w="4680" w:type="dxa"/>
            <w:shd w:val="clear" w:color="auto" w:fill="auto"/>
            <w:tcMar>
              <w:top w:w="100" w:type="dxa"/>
              <w:left w:w="100" w:type="dxa"/>
              <w:bottom w:w="100" w:type="dxa"/>
              <w:right w:w="100" w:type="dxa"/>
            </w:tcMar>
          </w:tcPr>
          <w:p w14:paraId="7FDCD5CA"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Emerson Electric’s Plantweb Optics</w:t>
            </w:r>
          </w:p>
        </w:tc>
      </w:tr>
      <w:tr w:rsidR="00F96468" w14:paraId="1992422F" w14:textId="77777777">
        <w:tc>
          <w:tcPr>
            <w:tcW w:w="4680" w:type="dxa"/>
            <w:shd w:val="clear" w:color="auto" w:fill="auto"/>
            <w:tcMar>
              <w:top w:w="100" w:type="dxa"/>
              <w:left w:w="100" w:type="dxa"/>
              <w:bottom w:w="100" w:type="dxa"/>
              <w:right w:w="100" w:type="dxa"/>
            </w:tcMar>
          </w:tcPr>
          <w:p w14:paraId="3F6452BD"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2</w:t>
            </w:r>
          </w:p>
        </w:tc>
        <w:tc>
          <w:tcPr>
            <w:tcW w:w="4680" w:type="dxa"/>
            <w:shd w:val="clear" w:color="auto" w:fill="auto"/>
            <w:tcMar>
              <w:top w:w="100" w:type="dxa"/>
              <w:left w:w="100" w:type="dxa"/>
              <w:bottom w:w="100" w:type="dxa"/>
              <w:right w:w="100" w:type="dxa"/>
            </w:tcMar>
          </w:tcPr>
          <w:p w14:paraId="06C6F42E"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Lionbridge’s JobBoard</w:t>
            </w:r>
          </w:p>
        </w:tc>
      </w:tr>
      <w:tr w:rsidR="00F96468" w14:paraId="7876F8C1" w14:textId="77777777">
        <w:tc>
          <w:tcPr>
            <w:tcW w:w="4680" w:type="dxa"/>
            <w:shd w:val="clear" w:color="auto" w:fill="auto"/>
            <w:tcMar>
              <w:top w:w="100" w:type="dxa"/>
              <w:left w:w="100" w:type="dxa"/>
              <w:bottom w:w="100" w:type="dxa"/>
              <w:right w:w="100" w:type="dxa"/>
            </w:tcMar>
          </w:tcPr>
          <w:p w14:paraId="1B01C4C4"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3</w:t>
            </w:r>
          </w:p>
        </w:tc>
        <w:tc>
          <w:tcPr>
            <w:tcW w:w="4680" w:type="dxa"/>
            <w:shd w:val="clear" w:color="auto" w:fill="auto"/>
            <w:tcMar>
              <w:top w:w="100" w:type="dxa"/>
              <w:left w:w="100" w:type="dxa"/>
              <w:bottom w:w="100" w:type="dxa"/>
              <w:right w:w="100" w:type="dxa"/>
            </w:tcMar>
          </w:tcPr>
          <w:p w14:paraId="2DE655D1"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Olympus’s MedPresense</w:t>
            </w:r>
          </w:p>
        </w:tc>
      </w:tr>
      <w:tr w:rsidR="00F96468" w14:paraId="7770D528" w14:textId="77777777">
        <w:tc>
          <w:tcPr>
            <w:tcW w:w="4680" w:type="dxa"/>
            <w:shd w:val="clear" w:color="auto" w:fill="auto"/>
            <w:tcMar>
              <w:top w:w="100" w:type="dxa"/>
              <w:left w:w="100" w:type="dxa"/>
              <w:bottom w:w="100" w:type="dxa"/>
              <w:right w:w="100" w:type="dxa"/>
            </w:tcMar>
          </w:tcPr>
          <w:p w14:paraId="07320F69"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4</w:t>
            </w:r>
          </w:p>
        </w:tc>
        <w:tc>
          <w:tcPr>
            <w:tcW w:w="4680" w:type="dxa"/>
            <w:shd w:val="clear" w:color="auto" w:fill="auto"/>
            <w:tcMar>
              <w:top w:w="100" w:type="dxa"/>
              <w:left w:w="100" w:type="dxa"/>
              <w:bottom w:w="100" w:type="dxa"/>
              <w:right w:w="100" w:type="dxa"/>
            </w:tcMar>
          </w:tcPr>
          <w:p w14:paraId="2685D609"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Fidelity’s Active Trader Pro</w:t>
            </w:r>
          </w:p>
        </w:tc>
      </w:tr>
      <w:tr w:rsidR="00F96468" w14:paraId="23A5D563" w14:textId="77777777">
        <w:tc>
          <w:tcPr>
            <w:tcW w:w="4680" w:type="dxa"/>
            <w:shd w:val="clear" w:color="auto" w:fill="auto"/>
            <w:tcMar>
              <w:top w:w="100" w:type="dxa"/>
              <w:left w:w="100" w:type="dxa"/>
              <w:bottom w:w="100" w:type="dxa"/>
              <w:right w:w="100" w:type="dxa"/>
            </w:tcMar>
          </w:tcPr>
          <w:p w14:paraId="3EAE6115"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lastRenderedPageBreak/>
              <w:t>5</w:t>
            </w:r>
          </w:p>
        </w:tc>
        <w:tc>
          <w:tcPr>
            <w:tcW w:w="4680" w:type="dxa"/>
            <w:shd w:val="clear" w:color="auto" w:fill="auto"/>
            <w:tcMar>
              <w:top w:w="100" w:type="dxa"/>
              <w:left w:w="100" w:type="dxa"/>
              <w:bottom w:w="100" w:type="dxa"/>
              <w:right w:w="100" w:type="dxa"/>
            </w:tcMar>
          </w:tcPr>
          <w:p w14:paraId="42CF3EB7"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MathWorks’ MATLAB Production Server</w:t>
            </w:r>
          </w:p>
        </w:tc>
      </w:tr>
      <w:tr w:rsidR="00C15D73" w14:paraId="798EE982" w14:textId="77777777">
        <w:tc>
          <w:tcPr>
            <w:tcW w:w="4680" w:type="dxa"/>
            <w:shd w:val="clear" w:color="auto" w:fill="auto"/>
            <w:tcMar>
              <w:top w:w="100" w:type="dxa"/>
              <w:left w:w="100" w:type="dxa"/>
              <w:bottom w:w="100" w:type="dxa"/>
              <w:right w:w="100" w:type="dxa"/>
            </w:tcMar>
          </w:tcPr>
          <w:p w14:paraId="5A26866C" w14:textId="7AA11410" w:rsidR="00C15D73" w:rsidRDefault="00C15D73">
            <w:pPr>
              <w:widowControl w:val="0"/>
              <w:spacing w:before="0" w:line="240" w:lineRule="auto"/>
              <w:rPr>
                <w:rFonts w:ascii="Calibri" w:eastAsia="Calibri" w:hAnsi="Calibri" w:cs="Calibri"/>
                <w:color w:val="000000"/>
              </w:rPr>
            </w:pPr>
            <w:r>
              <w:rPr>
                <w:rFonts w:ascii="Calibri" w:eastAsia="Calibri" w:hAnsi="Calibri" w:cs="Calibri"/>
                <w:color w:val="000000"/>
              </w:rPr>
              <w:t>6</w:t>
            </w:r>
          </w:p>
        </w:tc>
        <w:tc>
          <w:tcPr>
            <w:tcW w:w="4680" w:type="dxa"/>
            <w:shd w:val="clear" w:color="auto" w:fill="auto"/>
            <w:tcMar>
              <w:top w:w="100" w:type="dxa"/>
              <w:left w:w="100" w:type="dxa"/>
              <w:bottom w:w="100" w:type="dxa"/>
              <w:right w:w="100" w:type="dxa"/>
            </w:tcMar>
          </w:tcPr>
          <w:p w14:paraId="12FFC756" w14:textId="4DAC0A13" w:rsidR="00C15D73" w:rsidRDefault="00C15D73">
            <w:pPr>
              <w:widowControl w:val="0"/>
              <w:spacing w:before="0" w:line="240" w:lineRule="auto"/>
            </w:pPr>
            <w:r>
              <w:t>Akamai’s Edge Caching for .NET</w:t>
            </w:r>
          </w:p>
        </w:tc>
      </w:tr>
      <w:tr w:rsidR="00F96468" w14:paraId="09F7F49A" w14:textId="77777777">
        <w:tc>
          <w:tcPr>
            <w:tcW w:w="4680" w:type="dxa"/>
            <w:shd w:val="clear" w:color="auto" w:fill="auto"/>
            <w:tcMar>
              <w:top w:w="100" w:type="dxa"/>
              <w:left w:w="100" w:type="dxa"/>
              <w:bottom w:w="100" w:type="dxa"/>
              <w:right w:w="100" w:type="dxa"/>
            </w:tcMar>
          </w:tcPr>
          <w:p w14:paraId="2BF807D0"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Would you like to include your social media details (optional)?</w:t>
            </w:r>
          </w:p>
        </w:tc>
        <w:tc>
          <w:tcPr>
            <w:tcW w:w="4680" w:type="dxa"/>
            <w:shd w:val="clear" w:color="auto" w:fill="auto"/>
            <w:tcMar>
              <w:top w:w="100" w:type="dxa"/>
              <w:left w:w="100" w:type="dxa"/>
              <w:bottom w:w="100" w:type="dxa"/>
              <w:right w:w="100" w:type="dxa"/>
            </w:tcMar>
          </w:tcPr>
          <w:p w14:paraId="65509006" w14:textId="77777777" w:rsidR="00F96468" w:rsidRDefault="004E6F9F">
            <w:pPr>
              <w:widowControl w:val="0"/>
              <w:spacing w:before="0" w:line="240" w:lineRule="auto"/>
            </w:pPr>
            <w:r>
              <w:t xml:space="preserve">Twitter:  </w:t>
            </w:r>
            <w:r w:rsidR="00131C9A">
              <w:fldChar w:fldCharType="begin"/>
            </w:r>
            <w:r w:rsidR="00131C9A">
              <w:instrText xml:space="preserve"> HYPERLINK "https://twitter.com/RichCrane" \h </w:instrText>
            </w:r>
            <w:r w:rsidR="00131C9A">
              <w:fldChar w:fldCharType="separate"/>
            </w:r>
            <w:r>
              <w:rPr>
                <w:color w:val="0000FF"/>
                <w:u w:val="single"/>
              </w:rPr>
              <w:t>richcrane</w:t>
            </w:r>
            <w:r w:rsidR="00131C9A">
              <w:rPr>
                <w:color w:val="0000FF"/>
                <w:u w:val="single"/>
              </w:rPr>
              <w:fldChar w:fldCharType="end"/>
            </w:r>
          </w:p>
          <w:p w14:paraId="5EB231BC" w14:textId="77777777" w:rsidR="00F96468" w:rsidRDefault="004E6F9F">
            <w:pPr>
              <w:widowControl w:val="0"/>
              <w:spacing w:before="0" w:line="240" w:lineRule="auto"/>
            </w:pPr>
            <w:r>
              <w:t xml:space="preserve">LinkedIn: </w:t>
            </w:r>
            <w:r w:rsidR="00131C9A">
              <w:fldChar w:fldCharType="begin"/>
            </w:r>
            <w:r w:rsidR="00131C9A">
              <w:instrText xml:space="preserve"> HYPERLINK "https://www.linkedin.com/in/richardcrane/" \h </w:instrText>
            </w:r>
            <w:r w:rsidR="00131C9A">
              <w:fldChar w:fldCharType="separate"/>
            </w:r>
            <w:r>
              <w:rPr>
                <w:color w:val="0000FF"/>
                <w:u w:val="single"/>
              </w:rPr>
              <w:t>richardcrane</w:t>
            </w:r>
            <w:r w:rsidR="00131C9A">
              <w:rPr>
                <w:color w:val="0000FF"/>
                <w:u w:val="single"/>
              </w:rPr>
              <w:fldChar w:fldCharType="end"/>
            </w:r>
          </w:p>
          <w:p w14:paraId="752AE74A" w14:textId="77777777" w:rsidR="00F96468" w:rsidRDefault="00F96468">
            <w:pPr>
              <w:widowControl w:val="0"/>
              <w:spacing w:before="0" w:line="240" w:lineRule="auto"/>
              <w:rPr>
                <w:rFonts w:ascii="Calibri" w:eastAsia="Calibri" w:hAnsi="Calibri" w:cs="Calibri"/>
                <w:color w:val="000000"/>
              </w:rPr>
            </w:pPr>
          </w:p>
        </w:tc>
      </w:tr>
    </w:tbl>
    <w:p w14:paraId="086F6F05" w14:textId="77777777" w:rsidR="00F96468" w:rsidRDefault="004E6F9F">
      <w:pPr>
        <w:pStyle w:val="Heading1"/>
        <w:jc w:val="both"/>
        <w:rPr>
          <w:b/>
        </w:rPr>
      </w:pPr>
      <w:r>
        <w:rPr>
          <w:b/>
        </w:rPr>
        <w:t>Can you recommend a good technical reviewer for your book?</w:t>
      </w:r>
    </w:p>
    <w:p w14:paraId="3602D9B3" w14:textId="77777777" w:rsidR="00F96468" w:rsidRDefault="00F96468">
      <w:pPr>
        <w:spacing w:before="0" w:line="276" w:lineRule="auto"/>
      </w:pPr>
    </w:p>
    <w:p w14:paraId="26667B6D" w14:textId="77777777" w:rsidR="00F96468" w:rsidRDefault="004E6F9F">
      <w:pPr>
        <w:spacing w:before="0" w:line="276" w:lineRule="auto"/>
      </w:pPr>
      <w:r>
        <w:t xml:space="preserve">James Pansarasa, Chief Architect, MILL5, </w:t>
      </w:r>
      <w:r w:rsidR="00131C9A">
        <w:fldChar w:fldCharType="begin"/>
      </w:r>
      <w:r w:rsidR="00131C9A">
        <w:instrText xml:space="preserve"> HYPERLINK "mailto:jamesp@mill5.com" \h </w:instrText>
      </w:r>
      <w:r w:rsidR="00131C9A">
        <w:fldChar w:fldCharType="separate"/>
      </w:r>
      <w:r>
        <w:rPr>
          <w:color w:val="0000FF"/>
          <w:u w:val="single"/>
        </w:rPr>
        <w:t>jamesp@mill5.com</w:t>
      </w:r>
      <w:r w:rsidR="00131C9A">
        <w:rPr>
          <w:color w:val="0000FF"/>
          <w:u w:val="single"/>
        </w:rPr>
        <w:fldChar w:fldCharType="end"/>
      </w:r>
    </w:p>
    <w:p w14:paraId="4499BE71" w14:textId="77777777" w:rsidR="00F96468" w:rsidRDefault="004E6F9F">
      <w:pPr>
        <w:spacing w:before="0" w:line="276" w:lineRule="auto"/>
      </w:pPr>
      <w:r>
        <w:t xml:space="preserve">Tim Walton, Technical Account Manager, Microsoft, </w:t>
      </w:r>
      <w:r w:rsidR="00131C9A">
        <w:fldChar w:fldCharType="begin"/>
      </w:r>
      <w:r w:rsidR="00131C9A">
        <w:instrText xml:space="preserve"> HYPERLINK "mailto:Tim.Walton@microsoft.com" \h </w:instrText>
      </w:r>
      <w:r w:rsidR="00131C9A">
        <w:fldChar w:fldCharType="separate"/>
      </w:r>
      <w:r>
        <w:rPr>
          <w:color w:val="0000FF"/>
          <w:u w:val="single"/>
        </w:rPr>
        <w:t>Tim.Walton@microsoft.com</w:t>
      </w:r>
      <w:r w:rsidR="00131C9A">
        <w:rPr>
          <w:color w:val="0000FF"/>
          <w:u w:val="single"/>
        </w:rPr>
        <w:fldChar w:fldCharType="end"/>
      </w:r>
    </w:p>
    <w:p w14:paraId="01FA4381" w14:textId="77777777" w:rsidR="00F96468" w:rsidRDefault="004E6F9F">
      <w:pPr>
        <w:spacing w:before="0" w:line="276" w:lineRule="auto"/>
      </w:pPr>
      <w:r>
        <w:t xml:space="preserve">Shri Bhupathi, CoFounder/Technical Fellow, MILL5, </w:t>
      </w:r>
      <w:r w:rsidR="00131C9A">
        <w:fldChar w:fldCharType="begin"/>
      </w:r>
      <w:r w:rsidR="00131C9A">
        <w:instrText xml:space="preserve"> HYPERLINK "mailto:shri@mill5.com" \h </w:instrText>
      </w:r>
      <w:r w:rsidR="00131C9A">
        <w:fldChar w:fldCharType="separate"/>
      </w:r>
      <w:r>
        <w:rPr>
          <w:color w:val="0000FF"/>
          <w:u w:val="single"/>
        </w:rPr>
        <w:t>shri@mill5.com</w:t>
      </w:r>
      <w:r w:rsidR="00131C9A">
        <w:rPr>
          <w:color w:val="0000FF"/>
          <w:u w:val="single"/>
        </w:rPr>
        <w:fldChar w:fldCharType="end"/>
      </w:r>
    </w:p>
    <w:p w14:paraId="78FC4D34" w14:textId="77777777" w:rsidR="00F96468" w:rsidRDefault="004E6F9F">
      <w:pPr>
        <w:spacing w:before="0" w:line="276" w:lineRule="auto"/>
      </w:pPr>
      <w:r>
        <w:t xml:space="preserve">Fredrik Estreen, Lionbridge, </w:t>
      </w:r>
      <w:r w:rsidR="00131C9A">
        <w:fldChar w:fldCharType="begin"/>
      </w:r>
      <w:r w:rsidR="00131C9A">
        <w:instrText xml:space="preserve"> HYPERLINK "mailto:Fredrik.Estreen@lionbridge.com" \h </w:instrText>
      </w:r>
      <w:r w:rsidR="00131C9A">
        <w:fldChar w:fldCharType="separate"/>
      </w:r>
      <w:r>
        <w:rPr>
          <w:color w:val="0000FF"/>
          <w:u w:val="single"/>
        </w:rPr>
        <w:t>Fredrik.Estreen@lionbridge.com</w:t>
      </w:r>
      <w:r w:rsidR="00131C9A">
        <w:rPr>
          <w:color w:val="0000FF"/>
          <w:u w:val="single"/>
        </w:rPr>
        <w:fldChar w:fldCharType="end"/>
      </w:r>
    </w:p>
    <w:p w14:paraId="6B9D9766" w14:textId="37D545EA" w:rsidR="00F96468" w:rsidRDefault="004E6F9F">
      <w:pPr>
        <w:spacing w:before="0" w:line="276" w:lineRule="auto"/>
      </w:pPr>
      <w:r>
        <w:t xml:space="preserve">Billy Sells, Emerson, </w:t>
      </w:r>
      <w:r w:rsidR="00131C9A">
        <w:fldChar w:fldCharType="begin"/>
      </w:r>
      <w:r w:rsidR="00131C9A">
        <w:instrText xml:space="preserve"> HYPERLINK "mailto:Billy.Sells@emerson.com" \h </w:instrText>
      </w:r>
      <w:r w:rsidR="00131C9A">
        <w:fldChar w:fldCharType="separate"/>
      </w:r>
      <w:r>
        <w:rPr>
          <w:color w:val="0000FF"/>
          <w:u w:val="single"/>
        </w:rPr>
        <w:t>Billy.Sells@emerson.com</w:t>
      </w:r>
      <w:r w:rsidR="00131C9A">
        <w:rPr>
          <w:color w:val="0000FF"/>
          <w:u w:val="single"/>
        </w:rPr>
        <w:fldChar w:fldCharType="end"/>
      </w:r>
    </w:p>
    <w:p w14:paraId="17C60BC2" w14:textId="77777777" w:rsidR="00F96468" w:rsidRDefault="00F96468">
      <w:pPr>
        <w:spacing w:before="0" w:line="276" w:lineRule="auto"/>
      </w:pPr>
    </w:p>
    <w:p w14:paraId="23BDD3F1" w14:textId="546D271F" w:rsidR="00F96468" w:rsidRDefault="004E6F9F">
      <w:pPr>
        <w:spacing w:before="0" w:line="276" w:lineRule="auto"/>
      </w:pPr>
      <w:r>
        <w:t>I have contacts on the Microsoft product teams that we would like to ask to review the book</w:t>
      </w:r>
      <w:del w:id="4" w:author="Rich Crane" w:date="2020-05-14T15:01:00Z">
        <w:r w:rsidDel="00672423">
          <w:delText xml:space="preserve">.  </w:delText>
        </w:r>
      </w:del>
      <w:ins w:id="5" w:author="Rich Crane" w:date="2020-05-14T15:01:00Z">
        <w:r w:rsidR="00672423">
          <w:t xml:space="preserve">. </w:t>
        </w:r>
      </w:ins>
      <w:r>
        <w:t>Once this outline is finished, we would be glad to reach out to those contacts and see if they are willing to review.</w:t>
      </w:r>
    </w:p>
    <w:p w14:paraId="44787C73" w14:textId="77777777" w:rsidR="00F96468" w:rsidRDefault="004E6F9F">
      <w:pPr>
        <w:pStyle w:val="Heading1"/>
        <w:jc w:val="both"/>
        <w:rPr>
          <w:color w:val="FF9900"/>
          <w:sz w:val="48"/>
          <w:szCs w:val="48"/>
        </w:rPr>
      </w:pPr>
      <w:r>
        <w:rPr>
          <w:color w:val="FF9900"/>
          <w:sz w:val="48"/>
          <w:szCs w:val="48"/>
        </w:rPr>
        <w:t>PART ONE: BACKGROUND RESEARCH</w:t>
      </w:r>
    </w:p>
    <w:p w14:paraId="5D4B0E95" w14:textId="77777777" w:rsidR="00F96468" w:rsidRDefault="00131C9A">
      <w:pPr>
        <w:spacing w:before="0"/>
      </w:pPr>
      <w:r>
        <w:pict w14:anchorId="5F4C4742">
          <v:rect id="_x0000_i1025" style="width:0;height:1.5pt" o:hralign="center" o:hrstd="t" o:hr="t" fillcolor="#a0a0a0" stroked="f"/>
        </w:pict>
      </w:r>
    </w:p>
    <w:p w14:paraId="237B5CEC" w14:textId="77777777" w:rsidR="00F96468" w:rsidRDefault="004E6F9F">
      <w:pPr>
        <w:pStyle w:val="Heading1"/>
        <w:spacing w:before="0"/>
        <w:jc w:val="both"/>
        <w:rPr>
          <w:b/>
        </w:rPr>
      </w:pPr>
      <w:r>
        <w:rPr>
          <w:b/>
        </w:rPr>
        <w:t xml:space="preserve">TARGET AUDIENCE </w:t>
      </w:r>
    </w:p>
    <w:p w14:paraId="4EA887B3" w14:textId="77777777" w:rsidR="00F96468" w:rsidRDefault="004E6F9F">
      <w:r>
        <w:t>Describe your target reader: what you assume about their knowledge of the topic, related topics, and technical topics generally; why they want to learn the technology; what will they want to do with it?</w:t>
      </w:r>
    </w:p>
    <w:p w14:paraId="326AC02F" w14:textId="77777777" w:rsidR="00F96468" w:rsidRDefault="004E6F9F">
      <w:pPr>
        <w:rPr>
          <w:i/>
        </w:rPr>
      </w:pPr>
      <w:r>
        <w:rPr>
          <w:b/>
          <w:i/>
        </w:rPr>
        <w:t>Answer the following</w:t>
      </w:r>
      <w:r>
        <w:rPr>
          <w:i/>
        </w:rPr>
        <w:t>:</w:t>
      </w:r>
    </w:p>
    <w:p w14:paraId="445BA2F7" w14:textId="77777777" w:rsidR="00F96468" w:rsidRDefault="004E6F9F">
      <w:pPr>
        <w:rPr>
          <w:rFonts w:ascii="Arial" w:eastAsia="Arial" w:hAnsi="Arial" w:cs="Arial"/>
        </w:rPr>
      </w:pPr>
      <w:r>
        <w:rPr>
          <w:rFonts w:ascii="Arial" w:eastAsia="Arial" w:hAnsi="Arial" w:cs="Arial"/>
        </w:rPr>
        <w:t>Who is your audience?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
        <w:gridCol w:w="8985"/>
      </w:tblGrid>
      <w:tr w:rsidR="00F96468" w14:paraId="53EC1EE6" w14:textId="77777777">
        <w:tc>
          <w:tcPr>
            <w:tcW w:w="375" w:type="dxa"/>
            <w:shd w:val="clear" w:color="auto" w:fill="auto"/>
            <w:tcMar>
              <w:top w:w="100" w:type="dxa"/>
              <w:left w:w="100" w:type="dxa"/>
              <w:bottom w:w="100" w:type="dxa"/>
              <w:right w:w="100" w:type="dxa"/>
            </w:tcMar>
          </w:tcPr>
          <w:p w14:paraId="0A87BA0C" w14:textId="77777777" w:rsidR="00F96468" w:rsidRDefault="004E6F9F">
            <w:pPr>
              <w:widowControl w:val="0"/>
              <w:pBdr>
                <w:top w:val="nil"/>
                <w:left w:val="nil"/>
                <w:bottom w:val="nil"/>
                <w:right w:val="nil"/>
                <w:between w:val="nil"/>
              </w:pBdr>
              <w:spacing w:before="0"/>
              <w:rPr>
                <w:rFonts w:ascii="Arial" w:eastAsia="Arial" w:hAnsi="Arial" w:cs="Arial"/>
              </w:rPr>
            </w:pPr>
            <w:r>
              <w:rPr>
                <w:rFonts w:ascii="Arial" w:eastAsia="Arial" w:hAnsi="Arial" w:cs="Arial"/>
              </w:rPr>
              <w:t>1</w:t>
            </w:r>
          </w:p>
        </w:tc>
        <w:tc>
          <w:tcPr>
            <w:tcW w:w="8985" w:type="dxa"/>
            <w:shd w:val="clear" w:color="auto" w:fill="auto"/>
            <w:tcMar>
              <w:top w:w="100" w:type="dxa"/>
              <w:left w:w="100" w:type="dxa"/>
              <w:bottom w:w="100" w:type="dxa"/>
              <w:right w:w="100" w:type="dxa"/>
            </w:tcMar>
          </w:tcPr>
          <w:p w14:paraId="13F90972" w14:textId="527F3549" w:rsidR="00F96468" w:rsidRDefault="004E6F9F">
            <w:pPr>
              <w:rPr>
                <w:rFonts w:ascii="Arial" w:eastAsia="Arial" w:hAnsi="Arial" w:cs="Arial"/>
              </w:rPr>
            </w:pPr>
            <w:r>
              <w:rPr>
                <w:rFonts w:ascii="Arial" w:eastAsia="Arial" w:hAnsi="Arial" w:cs="Arial"/>
              </w:rPr>
              <w:t xml:space="preserve">Our audience are professional cloud developers, solution architects, and DevOps engineers interested in building </w:t>
            </w:r>
            <w:r w:rsidR="00D47F5C">
              <w:rPr>
                <w:rFonts w:ascii="Arial" w:eastAsia="Arial" w:hAnsi="Arial" w:cs="Arial"/>
              </w:rPr>
              <w:t>solutions</w:t>
            </w:r>
            <w:r>
              <w:rPr>
                <w:rFonts w:ascii="Arial" w:eastAsia="Arial" w:hAnsi="Arial" w:cs="Arial"/>
              </w:rPr>
              <w:t xml:space="preserve"> on Microsoft Azure using a cloud-native approach.</w:t>
            </w:r>
          </w:p>
        </w:tc>
      </w:tr>
      <w:tr w:rsidR="00F96468" w14:paraId="743ABF14" w14:textId="77777777">
        <w:tc>
          <w:tcPr>
            <w:tcW w:w="375" w:type="dxa"/>
            <w:shd w:val="clear" w:color="auto" w:fill="auto"/>
            <w:tcMar>
              <w:top w:w="100" w:type="dxa"/>
              <w:left w:w="100" w:type="dxa"/>
              <w:bottom w:w="100" w:type="dxa"/>
              <w:right w:w="100" w:type="dxa"/>
            </w:tcMar>
          </w:tcPr>
          <w:p w14:paraId="246A3825" w14:textId="77777777" w:rsidR="00F96468" w:rsidRDefault="004E6F9F">
            <w:pPr>
              <w:widowControl w:val="0"/>
              <w:pBdr>
                <w:top w:val="nil"/>
                <w:left w:val="nil"/>
                <w:bottom w:val="nil"/>
                <w:right w:val="nil"/>
                <w:between w:val="nil"/>
              </w:pBdr>
              <w:spacing w:before="0"/>
              <w:rPr>
                <w:rFonts w:ascii="Arial" w:eastAsia="Arial" w:hAnsi="Arial" w:cs="Arial"/>
              </w:rPr>
            </w:pPr>
            <w:r>
              <w:rPr>
                <w:rFonts w:ascii="Arial" w:eastAsia="Arial" w:hAnsi="Arial" w:cs="Arial"/>
              </w:rPr>
              <w:t>2</w:t>
            </w:r>
          </w:p>
        </w:tc>
        <w:tc>
          <w:tcPr>
            <w:tcW w:w="8985" w:type="dxa"/>
            <w:shd w:val="clear" w:color="auto" w:fill="auto"/>
            <w:tcMar>
              <w:top w:w="100" w:type="dxa"/>
              <w:left w:w="100" w:type="dxa"/>
              <w:bottom w:w="100" w:type="dxa"/>
              <w:right w:w="100" w:type="dxa"/>
            </w:tcMar>
          </w:tcPr>
          <w:p w14:paraId="19F8AE13" w14:textId="77777777" w:rsidR="00F96468" w:rsidRDefault="004E6F9F">
            <w:r>
              <w:rPr>
                <w:rFonts w:ascii="Arial" w:eastAsia="Arial" w:hAnsi="Arial" w:cs="Arial"/>
              </w:rPr>
              <w:t>Prior understanding of Microsoft development tools and frameworks, fundamentals of distributed systems development, and containerization would be necessary.</w:t>
            </w:r>
          </w:p>
        </w:tc>
      </w:tr>
    </w:tbl>
    <w:p w14:paraId="0CC15A9B" w14:textId="77777777" w:rsidR="00F96468" w:rsidRDefault="004E6F9F" w:rsidP="00EC79CC">
      <w:pPr>
        <w:keepNext/>
        <w:rPr>
          <w:rFonts w:ascii="Arial" w:eastAsia="Arial" w:hAnsi="Arial" w:cs="Arial"/>
        </w:rPr>
      </w:pPr>
      <w:r>
        <w:rPr>
          <w:rFonts w:ascii="Arial" w:eastAsia="Arial" w:hAnsi="Arial" w:cs="Arial"/>
        </w:rPr>
        <w:lastRenderedPageBreak/>
        <w:t>What is important to them?</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8955"/>
      </w:tblGrid>
      <w:tr w:rsidR="00F96468" w14:paraId="7609D695" w14:textId="77777777">
        <w:trPr>
          <w:trHeight w:val="800"/>
        </w:trPr>
        <w:tc>
          <w:tcPr>
            <w:tcW w:w="405" w:type="dxa"/>
            <w:shd w:val="clear" w:color="auto" w:fill="auto"/>
            <w:tcMar>
              <w:top w:w="100" w:type="dxa"/>
              <w:left w:w="100" w:type="dxa"/>
              <w:bottom w:w="100" w:type="dxa"/>
              <w:right w:w="100" w:type="dxa"/>
            </w:tcMar>
          </w:tcPr>
          <w:p w14:paraId="70BD94FE" w14:textId="77777777" w:rsidR="00F96468" w:rsidRDefault="004E6F9F" w:rsidP="00EC79CC">
            <w:pPr>
              <w:keepNext/>
              <w:widowControl w:val="0"/>
              <w:pBdr>
                <w:top w:val="nil"/>
                <w:left w:val="nil"/>
                <w:bottom w:val="nil"/>
                <w:right w:val="nil"/>
                <w:between w:val="nil"/>
              </w:pBdr>
              <w:spacing w:before="0"/>
              <w:rPr>
                <w:rFonts w:ascii="Arial" w:eastAsia="Arial" w:hAnsi="Arial" w:cs="Arial"/>
              </w:rPr>
            </w:pPr>
            <w:r>
              <w:rPr>
                <w:rFonts w:ascii="Arial" w:eastAsia="Arial" w:hAnsi="Arial" w:cs="Arial"/>
              </w:rPr>
              <w:t>1</w:t>
            </w:r>
          </w:p>
        </w:tc>
        <w:tc>
          <w:tcPr>
            <w:tcW w:w="8955" w:type="dxa"/>
            <w:shd w:val="clear" w:color="auto" w:fill="auto"/>
            <w:tcMar>
              <w:top w:w="100" w:type="dxa"/>
              <w:left w:w="100" w:type="dxa"/>
              <w:bottom w:w="100" w:type="dxa"/>
              <w:right w:w="100" w:type="dxa"/>
            </w:tcMar>
          </w:tcPr>
          <w:p w14:paraId="3409C651" w14:textId="01C19940" w:rsidR="00F96468" w:rsidRDefault="004E6F9F" w:rsidP="00EC79CC">
            <w:pPr>
              <w:keepNext/>
              <w:rPr>
                <w:rFonts w:ascii="Arial" w:eastAsia="Arial" w:hAnsi="Arial" w:cs="Arial"/>
              </w:rPr>
            </w:pPr>
            <w:r>
              <w:rPr>
                <w:rFonts w:ascii="Arial" w:eastAsia="Arial" w:hAnsi="Arial" w:cs="Arial"/>
              </w:rPr>
              <w:t xml:space="preserve">Those interested in </w:t>
            </w:r>
            <w:r w:rsidR="005D2296">
              <w:rPr>
                <w:rFonts w:ascii="Arial" w:eastAsia="Arial" w:hAnsi="Arial" w:cs="Arial"/>
              </w:rPr>
              <w:t xml:space="preserve">interested in building solutions </w:t>
            </w:r>
            <w:r w:rsidR="00D47F5C">
              <w:rPr>
                <w:rFonts w:ascii="Arial" w:eastAsia="Arial" w:hAnsi="Arial" w:cs="Arial"/>
              </w:rPr>
              <w:t xml:space="preserve">on Azure need to know many </w:t>
            </w:r>
            <w:r>
              <w:rPr>
                <w:rFonts w:ascii="Arial" w:eastAsia="Arial" w:hAnsi="Arial" w:cs="Arial"/>
              </w:rPr>
              <w:t xml:space="preserve">products and services to </w:t>
            </w:r>
            <w:r w:rsidR="00D47F5C">
              <w:rPr>
                <w:rFonts w:ascii="Arial" w:eastAsia="Arial" w:hAnsi="Arial" w:cs="Arial"/>
              </w:rPr>
              <w:t>build good solutions</w:t>
            </w:r>
            <w:del w:id="6" w:author="Rich Crane" w:date="2020-05-14T15:01:00Z">
              <w:r w:rsidDel="00672423">
                <w:rPr>
                  <w:rFonts w:ascii="Arial" w:eastAsia="Arial" w:hAnsi="Arial" w:cs="Arial"/>
                </w:rPr>
                <w:delText xml:space="preserve">.  </w:delText>
              </w:r>
            </w:del>
            <w:ins w:id="7" w:author="Rich Crane" w:date="2020-05-14T15:01:00Z">
              <w:r w:rsidR="00672423">
                <w:rPr>
                  <w:rFonts w:ascii="Arial" w:eastAsia="Arial" w:hAnsi="Arial" w:cs="Arial"/>
                </w:rPr>
                <w:t xml:space="preserve">. </w:t>
              </w:r>
            </w:ins>
            <w:r>
              <w:rPr>
                <w:rFonts w:ascii="Arial" w:eastAsia="Arial" w:hAnsi="Arial" w:cs="Arial"/>
              </w:rPr>
              <w:t xml:space="preserve">Learning each of these products and services </w:t>
            </w:r>
            <w:r w:rsidR="00D47F5C">
              <w:rPr>
                <w:rFonts w:ascii="Arial" w:eastAsia="Arial" w:hAnsi="Arial" w:cs="Arial"/>
              </w:rPr>
              <w:t xml:space="preserve">can </w:t>
            </w:r>
            <w:r>
              <w:rPr>
                <w:rFonts w:ascii="Arial" w:eastAsia="Arial" w:hAnsi="Arial" w:cs="Arial"/>
              </w:rPr>
              <w:t>takes years to fully understand</w:t>
            </w:r>
            <w:del w:id="8" w:author="Rich Crane" w:date="2020-05-14T15:01:00Z">
              <w:r w:rsidDel="00672423">
                <w:rPr>
                  <w:rFonts w:ascii="Arial" w:eastAsia="Arial" w:hAnsi="Arial" w:cs="Arial"/>
                </w:rPr>
                <w:delText xml:space="preserve">.  </w:delText>
              </w:r>
            </w:del>
            <w:ins w:id="9" w:author="Rich Crane" w:date="2020-05-14T15:01:00Z">
              <w:r w:rsidR="00672423">
                <w:rPr>
                  <w:rFonts w:ascii="Arial" w:eastAsia="Arial" w:hAnsi="Arial" w:cs="Arial"/>
                </w:rPr>
                <w:t xml:space="preserve">. </w:t>
              </w:r>
            </w:ins>
            <w:r>
              <w:rPr>
                <w:rFonts w:ascii="Arial" w:eastAsia="Arial" w:hAnsi="Arial" w:cs="Arial"/>
              </w:rPr>
              <w:t xml:space="preserve">They need </w:t>
            </w:r>
            <w:r w:rsidR="005D2296">
              <w:rPr>
                <w:rFonts w:ascii="Arial" w:eastAsia="Arial" w:hAnsi="Arial" w:cs="Arial"/>
              </w:rPr>
              <w:t xml:space="preserve">a practical </w:t>
            </w:r>
            <w:r w:rsidR="00D47F5C">
              <w:rPr>
                <w:rFonts w:ascii="Arial" w:eastAsia="Arial" w:hAnsi="Arial" w:cs="Arial"/>
              </w:rPr>
              <w:t>guide</w:t>
            </w:r>
            <w:r w:rsidR="005D2296">
              <w:rPr>
                <w:rFonts w:ascii="Arial" w:eastAsia="Arial" w:hAnsi="Arial" w:cs="Arial"/>
              </w:rPr>
              <w:t xml:space="preserve"> to learn </w:t>
            </w:r>
            <w:r w:rsidR="00D47F5C">
              <w:rPr>
                <w:rFonts w:ascii="Arial" w:eastAsia="Arial" w:hAnsi="Arial" w:cs="Arial"/>
              </w:rPr>
              <w:t>these products and services quickly.</w:t>
            </w:r>
          </w:p>
        </w:tc>
      </w:tr>
      <w:tr w:rsidR="00F96468" w14:paraId="0A7AD5F1" w14:textId="77777777">
        <w:trPr>
          <w:trHeight w:val="800"/>
        </w:trPr>
        <w:tc>
          <w:tcPr>
            <w:tcW w:w="405" w:type="dxa"/>
            <w:shd w:val="clear" w:color="auto" w:fill="auto"/>
            <w:tcMar>
              <w:top w:w="100" w:type="dxa"/>
              <w:left w:w="100" w:type="dxa"/>
              <w:bottom w:w="100" w:type="dxa"/>
              <w:right w:w="100" w:type="dxa"/>
            </w:tcMar>
          </w:tcPr>
          <w:p w14:paraId="727A0511" w14:textId="77777777" w:rsidR="00F96468" w:rsidRDefault="004E6F9F">
            <w:pPr>
              <w:widowControl w:val="0"/>
              <w:pBdr>
                <w:top w:val="nil"/>
                <w:left w:val="nil"/>
                <w:bottom w:val="nil"/>
                <w:right w:val="nil"/>
                <w:between w:val="nil"/>
              </w:pBdr>
              <w:spacing w:before="0"/>
              <w:rPr>
                <w:rFonts w:ascii="Arial" w:eastAsia="Arial" w:hAnsi="Arial" w:cs="Arial"/>
              </w:rPr>
            </w:pPr>
            <w:r>
              <w:rPr>
                <w:rFonts w:ascii="Arial" w:eastAsia="Arial" w:hAnsi="Arial" w:cs="Arial"/>
              </w:rPr>
              <w:t>2</w:t>
            </w:r>
          </w:p>
        </w:tc>
        <w:tc>
          <w:tcPr>
            <w:tcW w:w="8955" w:type="dxa"/>
            <w:shd w:val="clear" w:color="auto" w:fill="auto"/>
            <w:tcMar>
              <w:top w:w="100" w:type="dxa"/>
              <w:left w:w="100" w:type="dxa"/>
              <w:bottom w:w="100" w:type="dxa"/>
              <w:right w:w="100" w:type="dxa"/>
            </w:tcMar>
          </w:tcPr>
          <w:p w14:paraId="4E214F97" w14:textId="77777777" w:rsidR="00F96468" w:rsidRDefault="004E6F9F">
            <w:pPr>
              <w:keepNext/>
              <w:keepLines/>
              <w:rPr>
                <w:rFonts w:ascii="Arial" w:eastAsia="Arial" w:hAnsi="Arial" w:cs="Arial"/>
              </w:rPr>
            </w:pPr>
            <w:r>
              <w:rPr>
                <w:rFonts w:ascii="Arial" w:eastAsia="Arial" w:hAnsi="Arial" w:cs="Arial"/>
              </w:rPr>
              <w:t>There are three key challenges:</w:t>
            </w:r>
          </w:p>
          <w:p w14:paraId="344EB46C" w14:textId="579D886D" w:rsidR="00EC79CC" w:rsidRDefault="00D47F5C" w:rsidP="00DC6B9B">
            <w:pPr>
              <w:keepNext/>
              <w:keepLines/>
              <w:numPr>
                <w:ilvl w:val="0"/>
                <w:numId w:val="3"/>
              </w:numPr>
              <w:pBdr>
                <w:top w:val="nil"/>
                <w:left w:val="nil"/>
                <w:bottom w:val="nil"/>
                <w:right w:val="nil"/>
                <w:between w:val="nil"/>
              </w:pBdr>
              <w:spacing w:before="0"/>
              <w:rPr>
                <w:rFonts w:ascii="Arial" w:eastAsia="Arial" w:hAnsi="Arial" w:cs="Arial"/>
              </w:rPr>
            </w:pPr>
            <w:r>
              <w:rPr>
                <w:rFonts w:ascii="Arial" w:eastAsia="Arial" w:hAnsi="Arial" w:cs="Arial"/>
              </w:rPr>
              <w:t xml:space="preserve">Obtaining </w:t>
            </w:r>
            <w:r w:rsidR="005D2296">
              <w:rPr>
                <w:rFonts w:ascii="Arial" w:eastAsia="Arial" w:hAnsi="Arial" w:cs="Arial"/>
              </w:rPr>
              <w:t xml:space="preserve">the needed skills to create </w:t>
            </w:r>
            <w:r>
              <w:rPr>
                <w:rFonts w:ascii="Arial" w:eastAsia="Arial" w:hAnsi="Arial" w:cs="Arial"/>
              </w:rPr>
              <w:t>solutions</w:t>
            </w:r>
            <w:r w:rsidR="005D2296">
              <w:rPr>
                <w:rFonts w:ascii="Arial" w:eastAsia="Arial" w:hAnsi="Arial" w:cs="Arial"/>
              </w:rPr>
              <w:t xml:space="preserve"> </w:t>
            </w:r>
            <w:r>
              <w:rPr>
                <w:rFonts w:ascii="Arial" w:eastAsia="Arial" w:hAnsi="Arial" w:cs="Arial"/>
              </w:rPr>
              <w:t>on Azure</w:t>
            </w:r>
          </w:p>
          <w:p w14:paraId="64F2D177" w14:textId="1FA45C1D" w:rsidR="00EC79CC" w:rsidRPr="00EC79CC" w:rsidRDefault="004E6F9F" w:rsidP="00DC6B9B">
            <w:pPr>
              <w:keepNext/>
              <w:keepLines/>
              <w:numPr>
                <w:ilvl w:val="0"/>
                <w:numId w:val="3"/>
              </w:numPr>
              <w:pBdr>
                <w:top w:val="nil"/>
                <w:left w:val="nil"/>
                <w:bottom w:val="nil"/>
                <w:right w:val="nil"/>
                <w:between w:val="nil"/>
              </w:pBdr>
              <w:spacing w:before="0"/>
              <w:rPr>
                <w:rFonts w:ascii="Arial" w:eastAsia="Arial" w:hAnsi="Arial" w:cs="Arial"/>
              </w:rPr>
            </w:pPr>
            <w:r>
              <w:rPr>
                <w:rFonts w:ascii="Arial" w:eastAsia="Arial" w:hAnsi="Arial" w:cs="Arial"/>
              </w:rPr>
              <w:t xml:space="preserve">Being able to make </w:t>
            </w:r>
            <w:r w:rsidR="004821F1">
              <w:rPr>
                <w:rFonts w:ascii="Arial" w:eastAsia="Arial" w:hAnsi="Arial" w:cs="Arial"/>
              </w:rPr>
              <w:t>informed decisions</w:t>
            </w:r>
            <w:r>
              <w:rPr>
                <w:rFonts w:ascii="Arial" w:eastAsia="Arial" w:hAnsi="Arial" w:cs="Arial"/>
              </w:rPr>
              <w:t xml:space="preserve"> </w:t>
            </w:r>
            <w:r w:rsidR="00D47F5C">
              <w:rPr>
                <w:rFonts w:ascii="Arial" w:eastAsia="Arial" w:hAnsi="Arial" w:cs="Arial"/>
              </w:rPr>
              <w:t>when creating</w:t>
            </w:r>
            <w:r w:rsidR="004821F1">
              <w:rPr>
                <w:rFonts w:ascii="Arial" w:eastAsia="Arial" w:hAnsi="Arial" w:cs="Arial"/>
              </w:rPr>
              <w:t xml:space="preserve"> those</w:t>
            </w:r>
            <w:r w:rsidR="00D47F5C">
              <w:rPr>
                <w:rFonts w:ascii="Arial" w:eastAsia="Arial" w:hAnsi="Arial" w:cs="Arial"/>
              </w:rPr>
              <w:t xml:space="preserve"> solutions</w:t>
            </w:r>
          </w:p>
          <w:p w14:paraId="00279B3B" w14:textId="5A73F92C" w:rsidR="00F96468" w:rsidRDefault="004E6F9F" w:rsidP="00DC6B9B">
            <w:pPr>
              <w:keepNext/>
              <w:keepLines/>
              <w:numPr>
                <w:ilvl w:val="0"/>
                <w:numId w:val="3"/>
              </w:numPr>
              <w:pBdr>
                <w:top w:val="nil"/>
                <w:left w:val="nil"/>
                <w:bottom w:val="nil"/>
                <w:right w:val="nil"/>
                <w:between w:val="nil"/>
              </w:pBdr>
              <w:spacing w:before="0"/>
              <w:rPr>
                <w:rFonts w:ascii="Arial" w:eastAsia="Arial" w:hAnsi="Arial" w:cs="Arial"/>
              </w:rPr>
            </w:pPr>
            <w:r>
              <w:rPr>
                <w:rFonts w:ascii="Arial" w:eastAsia="Arial" w:hAnsi="Arial" w:cs="Arial"/>
              </w:rPr>
              <w:t xml:space="preserve">Understanding how to manage and monitor </w:t>
            </w:r>
            <w:r w:rsidR="00D47F5C">
              <w:rPr>
                <w:rFonts w:ascii="Arial" w:eastAsia="Arial" w:hAnsi="Arial" w:cs="Arial"/>
              </w:rPr>
              <w:t>solutions on Azure</w:t>
            </w:r>
            <w:r>
              <w:rPr>
                <w:rFonts w:ascii="Arial" w:eastAsia="Arial" w:hAnsi="Arial" w:cs="Arial"/>
              </w:rPr>
              <w:t xml:space="preserve"> once they are </w:t>
            </w:r>
            <w:r w:rsidR="00D47F5C">
              <w:rPr>
                <w:rFonts w:ascii="Arial" w:eastAsia="Arial" w:hAnsi="Arial" w:cs="Arial"/>
              </w:rPr>
              <w:t>deployed</w:t>
            </w:r>
          </w:p>
        </w:tc>
      </w:tr>
      <w:tr w:rsidR="00F96468" w14:paraId="51D93DD9" w14:textId="77777777">
        <w:trPr>
          <w:trHeight w:val="800"/>
        </w:trPr>
        <w:tc>
          <w:tcPr>
            <w:tcW w:w="405" w:type="dxa"/>
            <w:shd w:val="clear" w:color="auto" w:fill="auto"/>
            <w:tcMar>
              <w:top w:w="100" w:type="dxa"/>
              <w:left w:w="100" w:type="dxa"/>
              <w:bottom w:w="100" w:type="dxa"/>
              <w:right w:w="100" w:type="dxa"/>
            </w:tcMar>
          </w:tcPr>
          <w:p w14:paraId="256E382D" w14:textId="77777777" w:rsidR="00F96468" w:rsidRDefault="004E6F9F">
            <w:pPr>
              <w:widowControl w:val="0"/>
              <w:pBdr>
                <w:top w:val="nil"/>
                <w:left w:val="nil"/>
                <w:bottom w:val="nil"/>
                <w:right w:val="nil"/>
                <w:between w:val="nil"/>
              </w:pBdr>
              <w:spacing w:before="0"/>
              <w:rPr>
                <w:rFonts w:ascii="Arial" w:eastAsia="Arial" w:hAnsi="Arial" w:cs="Arial"/>
              </w:rPr>
            </w:pPr>
            <w:r>
              <w:rPr>
                <w:rFonts w:ascii="Arial" w:eastAsia="Arial" w:hAnsi="Arial" w:cs="Arial"/>
              </w:rPr>
              <w:t>3</w:t>
            </w:r>
          </w:p>
        </w:tc>
        <w:tc>
          <w:tcPr>
            <w:tcW w:w="8955" w:type="dxa"/>
            <w:shd w:val="clear" w:color="auto" w:fill="auto"/>
            <w:tcMar>
              <w:top w:w="100" w:type="dxa"/>
              <w:left w:w="100" w:type="dxa"/>
              <w:bottom w:w="100" w:type="dxa"/>
              <w:right w:w="100" w:type="dxa"/>
            </w:tcMar>
          </w:tcPr>
          <w:p w14:paraId="106DCBFD" w14:textId="77777777" w:rsidR="00F96468" w:rsidRDefault="004E6F9F">
            <w:pPr>
              <w:rPr>
                <w:rFonts w:ascii="Arial" w:eastAsia="Arial" w:hAnsi="Arial" w:cs="Arial"/>
              </w:rPr>
            </w:pPr>
            <w:r>
              <w:rPr>
                <w:rFonts w:ascii="Arial" w:eastAsia="Arial" w:hAnsi="Arial" w:cs="Arial"/>
              </w:rPr>
              <w:t>The following are the need to know features:</w:t>
            </w:r>
          </w:p>
          <w:p w14:paraId="5F377599" w14:textId="729FB50F" w:rsidR="00F96468" w:rsidRDefault="004E6F9F" w:rsidP="00DC6B9B">
            <w:pPr>
              <w:numPr>
                <w:ilvl w:val="0"/>
                <w:numId w:val="2"/>
              </w:numPr>
              <w:pBdr>
                <w:top w:val="nil"/>
                <w:left w:val="nil"/>
                <w:bottom w:val="nil"/>
                <w:right w:val="nil"/>
                <w:between w:val="nil"/>
              </w:pBdr>
              <w:rPr>
                <w:rFonts w:ascii="Arial" w:eastAsia="Arial" w:hAnsi="Arial" w:cs="Arial"/>
              </w:rPr>
            </w:pPr>
            <w:r>
              <w:rPr>
                <w:rFonts w:ascii="Arial" w:eastAsia="Arial" w:hAnsi="Arial" w:cs="Arial"/>
              </w:rPr>
              <w:t xml:space="preserve">Creating a </w:t>
            </w:r>
            <w:r w:rsidR="00DB24D0">
              <w:rPr>
                <w:rFonts w:ascii="Arial" w:eastAsia="Arial" w:hAnsi="Arial" w:cs="Arial"/>
              </w:rPr>
              <w:t>solution</w:t>
            </w:r>
            <w:r>
              <w:rPr>
                <w:rFonts w:ascii="Arial" w:eastAsia="Arial" w:hAnsi="Arial" w:cs="Arial"/>
              </w:rPr>
              <w:t xml:space="preserve"> using the various approaches (i.e. products and services)</w:t>
            </w:r>
          </w:p>
          <w:p w14:paraId="6DA7581E" w14:textId="315BB321" w:rsidR="00F96468" w:rsidRDefault="004E6F9F" w:rsidP="00DC6B9B">
            <w:pPr>
              <w:numPr>
                <w:ilvl w:val="0"/>
                <w:numId w:val="2"/>
              </w:numPr>
              <w:pBdr>
                <w:top w:val="nil"/>
                <w:left w:val="nil"/>
                <w:bottom w:val="nil"/>
                <w:right w:val="nil"/>
                <w:between w:val="nil"/>
              </w:pBdr>
              <w:spacing w:before="0"/>
              <w:rPr>
                <w:rFonts w:ascii="Arial" w:eastAsia="Arial" w:hAnsi="Arial" w:cs="Arial"/>
              </w:rPr>
            </w:pPr>
            <w:r>
              <w:rPr>
                <w:rFonts w:ascii="Arial" w:eastAsia="Arial" w:hAnsi="Arial" w:cs="Arial"/>
              </w:rPr>
              <w:t xml:space="preserve">Scaling </w:t>
            </w:r>
            <w:r w:rsidR="00DB24D0">
              <w:rPr>
                <w:rFonts w:ascii="Arial" w:eastAsia="Arial" w:hAnsi="Arial" w:cs="Arial"/>
              </w:rPr>
              <w:t xml:space="preserve">solutions </w:t>
            </w:r>
            <w:r w:rsidR="004821F1">
              <w:rPr>
                <w:rFonts w:ascii="Arial" w:eastAsia="Arial" w:hAnsi="Arial" w:cs="Arial"/>
              </w:rPr>
              <w:t>in the cloud</w:t>
            </w:r>
          </w:p>
          <w:p w14:paraId="47EC5DDA" w14:textId="1D2DEE61" w:rsidR="00F96468" w:rsidRDefault="004E6F9F" w:rsidP="00DC6B9B">
            <w:pPr>
              <w:numPr>
                <w:ilvl w:val="0"/>
                <w:numId w:val="2"/>
              </w:numPr>
              <w:pBdr>
                <w:top w:val="nil"/>
                <w:left w:val="nil"/>
                <w:bottom w:val="nil"/>
                <w:right w:val="nil"/>
                <w:between w:val="nil"/>
              </w:pBdr>
              <w:spacing w:before="0"/>
              <w:rPr>
                <w:rFonts w:ascii="Arial" w:eastAsia="Arial" w:hAnsi="Arial" w:cs="Arial"/>
              </w:rPr>
            </w:pPr>
            <w:r>
              <w:rPr>
                <w:rFonts w:ascii="Arial" w:eastAsia="Arial" w:hAnsi="Arial" w:cs="Arial"/>
              </w:rPr>
              <w:t xml:space="preserve">Monitoring and maintaining </w:t>
            </w:r>
            <w:r w:rsidR="004821F1">
              <w:rPr>
                <w:rFonts w:ascii="Arial" w:eastAsia="Arial" w:hAnsi="Arial" w:cs="Arial"/>
              </w:rPr>
              <w:t>solutions</w:t>
            </w:r>
          </w:p>
        </w:tc>
      </w:tr>
    </w:tbl>
    <w:p w14:paraId="16269CE1" w14:textId="77777777" w:rsidR="00F96468" w:rsidRDefault="004E6F9F">
      <w:pPr>
        <w:pStyle w:val="Heading1"/>
        <w:rPr>
          <w:b/>
        </w:rPr>
      </w:pPr>
      <w:bookmarkStart w:id="10" w:name="_1fob9te" w:colFirst="0" w:colLast="0"/>
      <w:bookmarkEnd w:id="10"/>
      <w:r>
        <w:rPr>
          <w:b/>
        </w:rPr>
        <w:t>COMPETITIVE BOOK TITLES</w:t>
      </w:r>
    </w:p>
    <w:p w14:paraId="625D1E8E" w14:textId="77777777" w:rsidR="00F96468" w:rsidRDefault="004E6F9F">
      <w:r>
        <w:t>What is unique about your book? You will need to look on Amazon at books that have been well-received – what are the top three market leading books that your book will compete with?  Examine the description, table of contents and book reviews.</w:t>
      </w:r>
    </w:p>
    <w:p w14:paraId="296A1DFB" w14:textId="77777777" w:rsidR="00F96468" w:rsidRDefault="004E6F9F">
      <w:pPr>
        <w:rPr>
          <w:b/>
        </w:rPr>
      </w:pPr>
      <w:r>
        <w:rPr>
          <w:b/>
        </w:rPr>
        <w:t>List the books here</w:t>
      </w:r>
      <w:r>
        <w: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9000"/>
      </w:tblGrid>
      <w:tr w:rsidR="00F96468" w14:paraId="401E73D4" w14:textId="77777777">
        <w:tc>
          <w:tcPr>
            <w:tcW w:w="360" w:type="dxa"/>
            <w:shd w:val="clear" w:color="auto" w:fill="auto"/>
            <w:tcMar>
              <w:top w:w="100" w:type="dxa"/>
              <w:left w:w="100" w:type="dxa"/>
              <w:bottom w:w="100" w:type="dxa"/>
              <w:right w:w="100" w:type="dxa"/>
            </w:tcMar>
          </w:tcPr>
          <w:p w14:paraId="670CEB57" w14:textId="77777777" w:rsidR="00F96468" w:rsidRDefault="004E6F9F">
            <w:pPr>
              <w:widowControl w:val="0"/>
              <w:spacing w:before="0" w:line="240" w:lineRule="auto"/>
            </w:pPr>
            <w:r>
              <w:t>1</w:t>
            </w:r>
          </w:p>
        </w:tc>
        <w:tc>
          <w:tcPr>
            <w:tcW w:w="9000" w:type="dxa"/>
            <w:shd w:val="clear" w:color="auto" w:fill="auto"/>
            <w:tcMar>
              <w:top w:w="100" w:type="dxa"/>
              <w:left w:w="100" w:type="dxa"/>
              <w:bottom w:w="100" w:type="dxa"/>
              <w:right w:w="100" w:type="dxa"/>
            </w:tcMar>
          </w:tcPr>
          <w:p w14:paraId="75AD5B8B" w14:textId="77777777" w:rsidR="00F96468" w:rsidRDefault="004E6F9F">
            <w:pPr>
              <w:widowControl w:val="0"/>
              <w:spacing w:before="0" w:line="240" w:lineRule="auto"/>
            </w:pPr>
            <w:r>
              <w:t>Building Microservices: Designing Fine-Grained Systems, Sam Newman, O’Reilly</w:t>
            </w:r>
          </w:p>
          <w:p w14:paraId="169DD5C4" w14:textId="77777777" w:rsidR="00F96468" w:rsidRDefault="00131C9A">
            <w:pPr>
              <w:widowControl w:val="0"/>
              <w:spacing w:before="0" w:line="240" w:lineRule="auto"/>
            </w:pPr>
            <w:r>
              <w:fldChar w:fldCharType="begin"/>
            </w:r>
            <w:r>
              <w:instrText xml:space="preserve"> HYPERLINK "https://www.amazon.com/Building-Microservices-Designing-Fine-Grained-Systems-ebook/dp/B00T3N7XB4/ref=sr_1_1?dchild=1&amp;keywords=microservices+azure&amp;qid=1586223183&amp;refinements=p_72%3A2661618011%2Cp_n_condition-type%3A6461716011&amp;rnid=6461714011&amp;sr=8-1" \h </w:instrText>
            </w:r>
            <w:r>
              <w:fldChar w:fldCharType="separate"/>
            </w:r>
            <w:r w:rsidR="004E6F9F">
              <w:rPr>
                <w:color w:val="0000FF"/>
                <w:u w:val="single"/>
              </w:rPr>
              <w:t>Click here to go to Amazon</w:t>
            </w:r>
            <w:r>
              <w:rPr>
                <w:color w:val="0000FF"/>
                <w:u w:val="single"/>
              </w:rPr>
              <w:fldChar w:fldCharType="end"/>
            </w:r>
          </w:p>
        </w:tc>
      </w:tr>
      <w:tr w:rsidR="00F96468" w14:paraId="63C0505C" w14:textId="77777777">
        <w:tc>
          <w:tcPr>
            <w:tcW w:w="360" w:type="dxa"/>
            <w:shd w:val="clear" w:color="auto" w:fill="auto"/>
            <w:tcMar>
              <w:top w:w="100" w:type="dxa"/>
              <w:left w:w="100" w:type="dxa"/>
              <w:bottom w:w="100" w:type="dxa"/>
              <w:right w:w="100" w:type="dxa"/>
            </w:tcMar>
          </w:tcPr>
          <w:p w14:paraId="6B4E6B9F" w14:textId="77777777" w:rsidR="00F96468" w:rsidRDefault="004E6F9F">
            <w:pPr>
              <w:widowControl w:val="0"/>
              <w:spacing w:before="0" w:line="240" w:lineRule="auto"/>
            </w:pPr>
            <w:r>
              <w:t>2</w:t>
            </w:r>
          </w:p>
        </w:tc>
        <w:tc>
          <w:tcPr>
            <w:tcW w:w="9000" w:type="dxa"/>
            <w:shd w:val="clear" w:color="auto" w:fill="auto"/>
            <w:tcMar>
              <w:top w:w="100" w:type="dxa"/>
              <w:left w:w="100" w:type="dxa"/>
              <w:bottom w:w="100" w:type="dxa"/>
              <w:right w:w="100" w:type="dxa"/>
            </w:tcMar>
          </w:tcPr>
          <w:p w14:paraId="3A83AA46" w14:textId="77777777" w:rsidR="00F96468" w:rsidRDefault="004E6F9F">
            <w:pPr>
              <w:widowControl w:val="0"/>
              <w:spacing w:before="0" w:line="240" w:lineRule="auto"/>
            </w:pPr>
            <w:r>
              <w:t>Microservices, IoT, and Azure, Bob Familiar, Apress</w:t>
            </w:r>
          </w:p>
          <w:p w14:paraId="68280E7A" w14:textId="77777777" w:rsidR="00F96468" w:rsidRDefault="00131C9A">
            <w:pPr>
              <w:widowControl w:val="0"/>
              <w:spacing w:before="0" w:line="240" w:lineRule="auto"/>
            </w:pPr>
            <w:r>
              <w:fldChar w:fldCharType="begin"/>
            </w:r>
            <w:r>
              <w:instrText xml:space="preserve"> HYPERLINK "https://www.amazon.com/Microservices-IoT-Azure-Microservice-Architecture/dp/1484212762/ref=sr_1_4?dchild=1&amp;keywords=microservices+azure&amp;qid=1586223183&amp;refinements=p_72%3A2661618011%2Cp_n_condition-type%3A6461716011&amp;rnid=6461714011&amp;sr=8-4" \h </w:instrText>
            </w:r>
            <w:r>
              <w:fldChar w:fldCharType="separate"/>
            </w:r>
            <w:r w:rsidR="004E6F9F">
              <w:rPr>
                <w:color w:val="0000FF"/>
                <w:u w:val="single"/>
              </w:rPr>
              <w:t>Click here to go to Amazon</w:t>
            </w:r>
            <w:r>
              <w:rPr>
                <w:color w:val="0000FF"/>
                <w:u w:val="single"/>
              </w:rPr>
              <w:fldChar w:fldCharType="end"/>
            </w:r>
          </w:p>
        </w:tc>
      </w:tr>
      <w:tr w:rsidR="00F96468" w14:paraId="356A635B" w14:textId="77777777">
        <w:tc>
          <w:tcPr>
            <w:tcW w:w="360" w:type="dxa"/>
            <w:shd w:val="clear" w:color="auto" w:fill="auto"/>
            <w:tcMar>
              <w:top w:w="100" w:type="dxa"/>
              <w:left w:w="100" w:type="dxa"/>
              <w:bottom w:w="100" w:type="dxa"/>
              <w:right w:w="100" w:type="dxa"/>
            </w:tcMar>
          </w:tcPr>
          <w:p w14:paraId="63D7C4CB" w14:textId="77777777" w:rsidR="00F96468" w:rsidRDefault="004E6F9F">
            <w:pPr>
              <w:widowControl w:val="0"/>
              <w:spacing w:before="0" w:line="240" w:lineRule="auto"/>
            </w:pPr>
            <w:r>
              <w:t>3</w:t>
            </w:r>
          </w:p>
        </w:tc>
        <w:tc>
          <w:tcPr>
            <w:tcW w:w="9000" w:type="dxa"/>
            <w:shd w:val="clear" w:color="auto" w:fill="auto"/>
            <w:tcMar>
              <w:top w:w="100" w:type="dxa"/>
              <w:left w:w="100" w:type="dxa"/>
              <w:bottom w:w="100" w:type="dxa"/>
              <w:right w:w="100" w:type="dxa"/>
            </w:tcMar>
          </w:tcPr>
          <w:p w14:paraId="67A584BF" w14:textId="1F2C0CF7" w:rsidR="00F96468" w:rsidRDefault="004E6F9F">
            <w:pPr>
              <w:widowControl w:val="0"/>
              <w:spacing w:before="0" w:line="240" w:lineRule="auto"/>
            </w:pPr>
            <w:r>
              <w:t>Cloud Native: Using Containers, Functions, and Data to Build Next-Generation Applications, Boris Scholl, Trent Swanson &amp; Peter Jausovec, O’Reilly</w:t>
            </w:r>
          </w:p>
          <w:p w14:paraId="53E28DE5" w14:textId="77777777" w:rsidR="00F96468" w:rsidRDefault="00131C9A">
            <w:pPr>
              <w:widowControl w:val="0"/>
              <w:spacing w:before="0" w:line="240" w:lineRule="auto"/>
            </w:pPr>
            <w:r>
              <w:fldChar w:fldCharType="begin"/>
            </w:r>
            <w:r>
              <w:instrText xml:space="preserve"> HYPERLINK "https://www.amazon.com/Cloud-Native-Containers-Next-Generation-Applications-ebook/dp/B07WS4FSSL/ref=sr_1_5?dchild=1&amp;keywords=microservices+azure&amp;qid=1586223183&amp;refinements=p_72%3A2661618011%2Cp_n_condition-type%3A6461716011&amp;rnid=6461714011&amp;sr=8-5" \h </w:instrText>
            </w:r>
            <w:r>
              <w:fldChar w:fldCharType="separate"/>
            </w:r>
            <w:r w:rsidR="004E6F9F">
              <w:rPr>
                <w:color w:val="0000FF"/>
                <w:u w:val="single"/>
              </w:rPr>
              <w:t>Click here to go to Amazon</w:t>
            </w:r>
            <w:r>
              <w:rPr>
                <w:color w:val="0000FF"/>
                <w:u w:val="single"/>
              </w:rPr>
              <w:fldChar w:fldCharType="end"/>
            </w:r>
          </w:p>
        </w:tc>
      </w:tr>
      <w:tr w:rsidR="00185F24" w14:paraId="09EE391F" w14:textId="77777777">
        <w:tc>
          <w:tcPr>
            <w:tcW w:w="360" w:type="dxa"/>
            <w:shd w:val="clear" w:color="auto" w:fill="auto"/>
            <w:tcMar>
              <w:top w:w="100" w:type="dxa"/>
              <w:left w:w="100" w:type="dxa"/>
              <w:bottom w:w="100" w:type="dxa"/>
              <w:right w:w="100" w:type="dxa"/>
            </w:tcMar>
          </w:tcPr>
          <w:p w14:paraId="2DD351EB" w14:textId="13121396" w:rsidR="00185F24" w:rsidRDefault="00185F24">
            <w:pPr>
              <w:widowControl w:val="0"/>
              <w:spacing w:before="0" w:line="240" w:lineRule="auto"/>
            </w:pPr>
            <w:r>
              <w:t>4</w:t>
            </w:r>
          </w:p>
        </w:tc>
        <w:tc>
          <w:tcPr>
            <w:tcW w:w="9000" w:type="dxa"/>
            <w:shd w:val="clear" w:color="auto" w:fill="auto"/>
            <w:tcMar>
              <w:top w:w="100" w:type="dxa"/>
              <w:left w:w="100" w:type="dxa"/>
              <w:bottom w:w="100" w:type="dxa"/>
              <w:right w:w="100" w:type="dxa"/>
            </w:tcMar>
          </w:tcPr>
          <w:p w14:paraId="285D9BEB" w14:textId="1BF8DE28" w:rsidR="00185F24" w:rsidRDefault="00185F24">
            <w:pPr>
              <w:widowControl w:val="0"/>
              <w:spacing w:before="0" w:line="240" w:lineRule="auto"/>
            </w:pPr>
            <w:r w:rsidRPr="00185F24">
              <w:t>Exam Ref AZ-203 Developing Solutions for Microsoft Azure</w:t>
            </w:r>
          </w:p>
          <w:p w14:paraId="1EFA7885" w14:textId="76BCDEC7" w:rsidR="00185F24" w:rsidRDefault="00131C9A">
            <w:pPr>
              <w:widowControl w:val="0"/>
              <w:spacing w:before="0" w:line="240" w:lineRule="auto"/>
            </w:pPr>
            <w:r>
              <w:fldChar w:fldCharType="begin"/>
            </w:r>
            <w:r>
              <w:instrText xml:space="preserve"> HYPERLINK "https://www.amazon.com/AZ-203-Developing-Solutions-Microsoft-Azure-ebook/dp/B07YVNL121" </w:instrText>
            </w:r>
            <w:r>
              <w:fldChar w:fldCharType="separate"/>
            </w:r>
            <w:r w:rsidR="00185F24">
              <w:rPr>
                <w:rStyle w:val="Hyperlink"/>
              </w:rPr>
              <w:t>Click here to go to Amazon</w:t>
            </w:r>
            <w:r>
              <w:rPr>
                <w:rStyle w:val="Hyperlink"/>
              </w:rPr>
              <w:fldChar w:fldCharType="end"/>
            </w:r>
          </w:p>
        </w:tc>
      </w:tr>
    </w:tbl>
    <w:p w14:paraId="48ED60FF" w14:textId="77777777" w:rsidR="000D16D4" w:rsidRDefault="000D16D4" w:rsidP="000D16D4">
      <w:bookmarkStart w:id="11" w:name="_3znysh7" w:colFirst="0" w:colLast="0"/>
      <w:bookmarkEnd w:id="11"/>
    </w:p>
    <w:p w14:paraId="55AF0288" w14:textId="77777777" w:rsidR="000D16D4" w:rsidRDefault="000D16D4" w:rsidP="000D16D4">
      <w:r>
        <w:rPr>
          <w:rFonts w:ascii="Arial" w:eastAsia="Arial" w:hAnsi="Arial" w:cs="Arial"/>
        </w:rPr>
        <w:t xml:space="preserve">Please ensure that you have looked at the </w:t>
      </w:r>
      <w:r>
        <w:rPr>
          <w:b/>
        </w:rPr>
        <w:t>description</w:t>
      </w:r>
      <w:r>
        <w:t xml:space="preserve">, </w:t>
      </w:r>
      <w:r>
        <w:rPr>
          <w:b/>
        </w:rPr>
        <w:t>table of contents</w:t>
      </w:r>
      <w:r>
        <w:t xml:space="preserve"> and </w:t>
      </w:r>
      <w:r>
        <w:rPr>
          <w:b/>
        </w:rPr>
        <w:t>book reviews</w:t>
      </w:r>
      <w:r>
        <w:t xml:space="preserve"> for each of these books.</w:t>
      </w:r>
    </w:p>
    <w:p w14:paraId="4D7279BE" w14:textId="27DF9D35" w:rsidR="00F96468" w:rsidRDefault="00F96468">
      <w:pPr>
        <w:pStyle w:val="Heading1"/>
        <w:spacing w:before="0"/>
        <w:rPr>
          <w:rFonts w:ascii="Arial" w:eastAsia="Arial" w:hAnsi="Arial" w:cs="Arial"/>
        </w:rPr>
      </w:pPr>
    </w:p>
    <w:p w14:paraId="6D1895C8" w14:textId="064750F4" w:rsidR="00A415E4" w:rsidRDefault="00A415E4" w:rsidP="000D16D4">
      <w:pPr>
        <w:pStyle w:val="Heading1"/>
        <w:rPr>
          <w:b/>
        </w:rPr>
      </w:pPr>
      <w:r>
        <w:rPr>
          <w:b/>
        </w:rPr>
        <w:t>OTHER RESOURCES</w:t>
      </w:r>
    </w:p>
    <w:p w14:paraId="489EB513" w14:textId="7B20E378" w:rsidR="00A415E4" w:rsidRDefault="00702E7F" w:rsidP="000D16D4">
      <w:pPr>
        <w:keepNext/>
      </w:pPr>
      <w:r>
        <w:t xml:space="preserve">Developing Microsoft Azure Solutions is meant </w:t>
      </w:r>
      <w:r w:rsidR="002D11AA">
        <w:t xml:space="preserve">for readers to </w:t>
      </w:r>
      <w:r>
        <w:t xml:space="preserve">pass </w:t>
      </w:r>
      <w:r w:rsidR="002D11AA">
        <w:t xml:space="preserve">their </w:t>
      </w:r>
      <w:r>
        <w:t>Microsoft certifications</w:t>
      </w:r>
      <w:r w:rsidR="002D11AA">
        <w:t>, specifically AZ-204</w:t>
      </w:r>
      <w:del w:id="12" w:author="Rich Crane" w:date="2020-05-14T15:01:00Z">
        <w:r w:rsidDel="00672423">
          <w:delText xml:space="preserve">.  </w:delText>
        </w:r>
      </w:del>
      <w:ins w:id="13" w:author="Rich Crane" w:date="2020-05-14T15:01:00Z">
        <w:r w:rsidR="00672423">
          <w:t xml:space="preserve">. </w:t>
        </w:r>
      </w:ins>
      <w:r w:rsidR="000D16D4">
        <w:t>W</w:t>
      </w:r>
      <w:r>
        <w:t>e have compiled a list of resources Microsoft provides developers for studying for the AZ-204 exam</w:t>
      </w:r>
      <w:r w:rsidR="000D16D4">
        <w:t xml:space="preserve"> which will be used to vet the content for this book.</w:t>
      </w:r>
    </w:p>
    <w:p w14:paraId="2BE3BB92" w14:textId="270B0146" w:rsidR="00702E7F" w:rsidRDefault="00702E7F" w:rsidP="000D16D4">
      <w:pPr>
        <w:keepNext/>
        <w:rPr>
          <w:b/>
        </w:rPr>
      </w:pPr>
      <w:r>
        <w:rPr>
          <w:b/>
        </w:rPr>
        <w:t>List the resources here</w:t>
      </w:r>
      <w: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9000"/>
      </w:tblGrid>
      <w:tr w:rsidR="00702E7F" w14:paraId="3A002B93" w14:textId="77777777" w:rsidTr="00267A6D">
        <w:tc>
          <w:tcPr>
            <w:tcW w:w="360" w:type="dxa"/>
            <w:shd w:val="clear" w:color="auto" w:fill="auto"/>
            <w:tcMar>
              <w:top w:w="100" w:type="dxa"/>
              <w:left w:w="100" w:type="dxa"/>
              <w:bottom w:w="100" w:type="dxa"/>
              <w:right w:w="100" w:type="dxa"/>
            </w:tcMar>
          </w:tcPr>
          <w:p w14:paraId="5A9F88D5" w14:textId="77777777" w:rsidR="00702E7F" w:rsidRDefault="00702E7F" w:rsidP="000D16D4">
            <w:pPr>
              <w:keepNext/>
              <w:widowControl w:val="0"/>
              <w:spacing w:before="0" w:line="240" w:lineRule="auto"/>
            </w:pPr>
            <w:r>
              <w:t>1</w:t>
            </w:r>
          </w:p>
        </w:tc>
        <w:tc>
          <w:tcPr>
            <w:tcW w:w="9000" w:type="dxa"/>
            <w:shd w:val="clear" w:color="auto" w:fill="auto"/>
            <w:tcMar>
              <w:top w:w="100" w:type="dxa"/>
              <w:left w:w="100" w:type="dxa"/>
              <w:bottom w:w="100" w:type="dxa"/>
              <w:right w:w="100" w:type="dxa"/>
            </w:tcMar>
          </w:tcPr>
          <w:p w14:paraId="02EE4B58" w14:textId="77777777" w:rsidR="00702E7F" w:rsidRDefault="00702E7F" w:rsidP="000D16D4">
            <w:pPr>
              <w:keepNext/>
              <w:widowControl w:val="0"/>
              <w:spacing w:before="0" w:line="240" w:lineRule="auto"/>
            </w:pPr>
            <w:r>
              <w:t xml:space="preserve">Microsoft Learning: </w:t>
            </w:r>
            <w:r w:rsidRPr="00702E7F">
              <w:t>AZ-204: Developing solutions for Microsoft Azure</w:t>
            </w:r>
          </w:p>
          <w:p w14:paraId="798E5E15" w14:textId="77777777" w:rsidR="00267A6D" w:rsidRDefault="00267A6D" w:rsidP="000D16D4">
            <w:pPr>
              <w:keepNext/>
              <w:widowControl w:val="0"/>
              <w:spacing w:before="0" w:line="240" w:lineRule="auto"/>
            </w:pPr>
          </w:p>
          <w:p w14:paraId="0A2EA1C1" w14:textId="3B4FB8EA" w:rsidR="00267A6D" w:rsidRDefault="00131C9A" w:rsidP="000D16D4">
            <w:pPr>
              <w:keepNext/>
              <w:widowControl w:val="0"/>
              <w:spacing w:before="0" w:line="240" w:lineRule="auto"/>
            </w:pPr>
            <w:r>
              <w:fldChar w:fldCharType="begin"/>
            </w:r>
            <w:r>
              <w:instrText xml:space="preserve"> HYPERLINK "https://github.com/MicrosoftLearning/AZ-204-DevelopingSolutionsforMicrosoftAzure" </w:instrText>
            </w:r>
            <w:r>
              <w:fldChar w:fldCharType="separate"/>
            </w:r>
            <w:r w:rsidR="002D11AA">
              <w:rPr>
                <w:rStyle w:val="Hyperlink"/>
              </w:rPr>
              <w:t>Click here to go to GitHub (repo)</w:t>
            </w:r>
            <w:r>
              <w:rPr>
                <w:rStyle w:val="Hyperlink"/>
              </w:rPr>
              <w:fldChar w:fldCharType="end"/>
            </w:r>
          </w:p>
        </w:tc>
      </w:tr>
      <w:tr w:rsidR="00702E7F" w14:paraId="39F4A8C6" w14:textId="77777777" w:rsidTr="00267A6D">
        <w:tc>
          <w:tcPr>
            <w:tcW w:w="360" w:type="dxa"/>
            <w:shd w:val="clear" w:color="auto" w:fill="auto"/>
            <w:tcMar>
              <w:top w:w="100" w:type="dxa"/>
              <w:left w:w="100" w:type="dxa"/>
              <w:bottom w:w="100" w:type="dxa"/>
              <w:right w:w="100" w:type="dxa"/>
            </w:tcMar>
          </w:tcPr>
          <w:p w14:paraId="339484AA" w14:textId="77777777" w:rsidR="00702E7F" w:rsidRDefault="00702E7F" w:rsidP="000D16D4">
            <w:pPr>
              <w:keepNext/>
              <w:widowControl w:val="0"/>
              <w:spacing w:before="0" w:line="240" w:lineRule="auto"/>
            </w:pPr>
            <w:r>
              <w:t>2</w:t>
            </w:r>
          </w:p>
        </w:tc>
        <w:tc>
          <w:tcPr>
            <w:tcW w:w="9000" w:type="dxa"/>
            <w:shd w:val="clear" w:color="auto" w:fill="auto"/>
            <w:tcMar>
              <w:top w:w="100" w:type="dxa"/>
              <w:left w:w="100" w:type="dxa"/>
              <w:bottom w:w="100" w:type="dxa"/>
              <w:right w:w="100" w:type="dxa"/>
            </w:tcMar>
          </w:tcPr>
          <w:p w14:paraId="7E1373B5" w14:textId="6F58B9EE" w:rsidR="00702E7F" w:rsidRDefault="00702E7F" w:rsidP="000D16D4">
            <w:pPr>
              <w:keepNext/>
              <w:widowControl w:val="0"/>
              <w:spacing w:before="0" w:line="240" w:lineRule="auto"/>
            </w:pPr>
            <w:r>
              <w:t>Exam AZ-204: Developing Solutions for Microsoft Azure – Skills Measured</w:t>
            </w:r>
          </w:p>
          <w:p w14:paraId="39E1DEFD" w14:textId="77777777" w:rsidR="00702E7F" w:rsidRDefault="00702E7F" w:rsidP="000D16D4">
            <w:pPr>
              <w:keepNext/>
              <w:widowControl w:val="0"/>
              <w:spacing w:before="0" w:line="240" w:lineRule="auto"/>
            </w:pPr>
          </w:p>
          <w:p w14:paraId="46976B1A" w14:textId="54D93A35" w:rsidR="00702E7F" w:rsidRDefault="00131C9A" w:rsidP="000D16D4">
            <w:pPr>
              <w:keepNext/>
              <w:widowControl w:val="0"/>
              <w:spacing w:before="0" w:line="240" w:lineRule="auto"/>
            </w:pPr>
            <w:r>
              <w:fldChar w:fldCharType="begin"/>
            </w:r>
            <w:r>
              <w:instrText xml:space="preserve"> HYPERLINK "https://query.prod.cms.rt.microsoft.com/cms/api/am/binary/RE4oZ7B" </w:instrText>
            </w:r>
            <w:r>
              <w:fldChar w:fldCharType="separate"/>
            </w:r>
            <w:r w:rsidR="00702E7F">
              <w:rPr>
                <w:rStyle w:val="Hyperlink"/>
              </w:rPr>
              <w:t>Download AZ-204 exam skills outline</w:t>
            </w:r>
            <w:r>
              <w:rPr>
                <w:rStyle w:val="Hyperlink"/>
              </w:rPr>
              <w:fldChar w:fldCharType="end"/>
            </w:r>
          </w:p>
        </w:tc>
      </w:tr>
      <w:tr w:rsidR="00702E7F" w14:paraId="42518ED3" w14:textId="77777777" w:rsidTr="00267A6D">
        <w:tc>
          <w:tcPr>
            <w:tcW w:w="360" w:type="dxa"/>
            <w:shd w:val="clear" w:color="auto" w:fill="auto"/>
            <w:tcMar>
              <w:top w:w="100" w:type="dxa"/>
              <w:left w:w="100" w:type="dxa"/>
              <w:bottom w:w="100" w:type="dxa"/>
              <w:right w:w="100" w:type="dxa"/>
            </w:tcMar>
          </w:tcPr>
          <w:p w14:paraId="79FB9615" w14:textId="77777777" w:rsidR="00702E7F" w:rsidRDefault="00702E7F" w:rsidP="000D16D4">
            <w:pPr>
              <w:keepNext/>
              <w:widowControl w:val="0"/>
              <w:spacing w:before="0" w:line="240" w:lineRule="auto"/>
            </w:pPr>
            <w:r>
              <w:t>3</w:t>
            </w:r>
          </w:p>
        </w:tc>
        <w:tc>
          <w:tcPr>
            <w:tcW w:w="9000" w:type="dxa"/>
            <w:shd w:val="clear" w:color="auto" w:fill="auto"/>
            <w:tcMar>
              <w:top w:w="100" w:type="dxa"/>
              <w:left w:w="100" w:type="dxa"/>
              <w:bottom w:w="100" w:type="dxa"/>
              <w:right w:w="100" w:type="dxa"/>
            </w:tcMar>
          </w:tcPr>
          <w:p w14:paraId="4FE687F0" w14:textId="62C962BC" w:rsidR="00702E7F" w:rsidRDefault="00702E7F" w:rsidP="000D16D4">
            <w:pPr>
              <w:keepNext/>
              <w:widowControl w:val="0"/>
              <w:spacing w:before="0" w:line="240" w:lineRule="auto"/>
            </w:pPr>
            <w:r>
              <w:t>Exam AZ-203: Developing Solutions for Microsoft Azure – Skills Measured</w:t>
            </w:r>
            <w:r>
              <w:br/>
            </w:r>
          </w:p>
          <w:p w14:paraId="4384377D" w14:textId="4AB4BAE4" w:rsidR="00702E7F" w:rsidRDefault="00131C9A" w:rsidP="000D16D4">
            <w:pPr>
              <w:keepNext/>
              <w:widowControl w:val="0"/>
              <w:spacing w:before="0" w:line="240" w:lineRule="auto"/>
            </w:pPr>
            <w:r>
              <w:fldChar w:fldCharType="begin"/>
            </w:r>
            <w:r>
              <w:instrText xml:space="preserve"> HYPERLINK "https://query.prod.cms.rt.microsoft.com/cms/api/am/binary/RE3VEHC" </w:instrText>
            </w:r>
            <w:r>
              <w:fldChar w:fldCharType="separate"/>
            </w:r>
            <w:r w:rsidR="00702E7F">
              <w:rPr>
                <w:rStyle w:val="Hyperlink"/>
              </w:rPr>
              <w:t>Download AZ-203 exam skills outline</w:t>
            </w:r>
            <w:r>
              <w:rPr>
                <w:rStyle w:val="Hyperlink"/>
              </w:rPr>
              <w:fldChar w:fldCharType="end"/>
            </w:r>
          </w:p>
        </w:tc>
      </w:tr>
      <w:tr w:rsidR="00702E7F" w14:paraId="4004D6F0" w14:textId="77777777" w:rsidTr="00267A6D">
        <w:tc>
          <w:tcPr>
            <w:tcW w:w="360" w:type="dxa"/>
            <w:shd w:val="clear" w:color="auto" w:fill="auto"/>
            <w:tcMar>
              <w:top w:w="100" w:type="dxa"/>
              <w:left w:w="100" w:type="dxa"/>
              <w:bottom w:w="100" w:type="dxa"/>
              <w:right w:w="100" w:type="dxa"/>
            </w:tcMar>
          </w:tcPr>
          <w:p w14:paraId="4DE11B61" w14:textId="77777777" w:rsidR="00702E7F" w:rsidRDefault="00702E7F" w:rsidP="000D16D4">
            <w:pPr>
              <w:keepNext/>
              <w:widowControl w:val="0"/>
              <w:spacing w:before="0" w:line="240" w:lineRule="auto"/>
            </w:pPr>
            <w:r>
              <w:t>4</w:t>
            </w:r>
          </w:p>
        </w:tc>
        <w:tc>
          <w:tcPr>
            <w:tcW w:w="9000" w:type="dxa"/>
            <w:shd w:val="clear" w:color="auto" w:fill="auto"/>
            <w:tcMar>
              <w:top w:w="100" w:type="dxa"/>
              <w:left w:w="100" w:type="dxa"/>
              <w:bottom w:w="100" w:type="dxa"/>
              <w:right w:w="100" w:type="dxa"/>
            </w:tcMar>
          </w:tcPr>
          <w:p w14:paraId="23CABDE9" w14:textId="0226A1DE" w:rsidR="00702E7F" w:rsidRDefault="000D16D4" w:rsidP="000D16D4">
            <w:pPr>
              <w:keepNext/>
              <w:widowControl w:val="0"/>
              <w:spacing w:before="0" w:line="240" w:lineRule="auto"/>
            </w:pPr>
            <w:r>
              <w:t>Microsoft Learning: AZ-203: Developing solutions for Microsoft Azure</w:t>
            </w:r>
          </w:p>
          <w:p w14:paraId="1F1C6DC9" w14:textId="77777777" w:rsidR="000D16D4" w:rsidRDefault="000D16D4" w:rsidP="000D16D4">
            <w:pPr>
              <w:keepNext/>
              <w:widowControl w:val="0"/>
              <w:spacing w:before="0" w:line="240" w:lineRule="auto"/>
            </w:pPr>
          </w:p>
          <w:p w14:paraId="008D1900" w14:textId="33368976" w:rsidR="00267A6D" w:rsidRDefault="00131C9A" w:rsidP="00913E1A">
            <w:pPr>
              <w:keepNext/>
              <w:widowControl w:val="0"/>
              <w:tabs>
                <w:tab w:val="left" w:pos="4869"/>
              </w:tabs>
              <w:spacing w:before="0" w:line="240" w:lineRule="auto"/>
            </w:pPr>
            <w:r>
              <w:fldChar w:fldCharType="begin"/>
            </w:r>
            <w:r>
              <w:instrText xml:space="preserve"> HYPERLINK "https://microsoftlearning.github.io/AZ-203-DevelopingSolutionsforMicrosoftAzure/" </w:instrText>
            </w:r>
            <w:r>
              <w:fldChar w:fldCharType="separate"/>
            </w:r>
            <w:r w:rsidR="000D16D4">
              <w:rPr>
                <w:rStyle w:val="Hyperlink"/>
              </w:rPr>
              <w:t>Click here to go to Microsoft Learning on GitHub</w:t>
            </w:r>
            <w:r>
              <w:rPr>
                <w:rStyle w:val="Hyperlink"/>
              </w:rPr>
              <w:fldChar w:fldCharType="end"/>
            </w:r>
            <w:r w:rsidR="00913E1A">
              <w:tab/>
            </w:r>
          </w:p>
        </w:tc>
      </w:tr>
      <w:tr w:rsidR="00913E1A" w14:paraId="7465135A" w14:textId="77777777" w:rsidTr="00267A6D">
        <w:tc>
          <w:tcPr>
            <w:tcW w:w="360" w:type="dxa"/>
            <w:shd w:val="clear" w:color="auto" w:fill="auto"/>
            <w:tcMar>
              <w:top w:w="100" w:type="dxa"/>
              <w:left w:w="100" w:type="dxa"/>
              <w:bottom w:w="100" w:type="dxa"/>
              <w:right w:w="100" w:type="dxa"/>
            </w:tcMar>
          </w:tcPr>
          <w:p w14:paraId="0347FF07" w14:textId="1D2B5C70" w:rsidR="00913E1A" w:rsidRDefault="00913E1A" w:rsidP="000D16D4">
            <w:pPr>
              <w:keepNext/>
              <w:widowControl w:val="0"/>
              <w:spacing w:before="0" w:line="240" w:lineRule="auto"/>
            </w:pPr>
            <w:r>
              <w:t>5</w:t>
            </w:r>
          </w:p>
        </w:tc>
        <w:tc>
          <w:tcPr>
            <w:tcW w:w="9000" w:type="dxa"/>
            <w:shd w:val="clear" w:color="auto" w:fill="auto"/>
            <w:tcMar>
              <w:top w:w="100" w:type="dxa"/>
              <w:left w:w="100" w:type="dxa"/>
              <w:bottom w:w="100" w:type="dxa"/>
              <w:right w:w="100" w:type="dxa"/>
            </w:tcMar>
          </w:tcPr>
          <w:p w14:paraId="3B4140D6" w14:textId="0F81AADC" w:rsidR="00913E1A" w:rsidRDefault="00913E1A" w:rsidP="00913E1A">
            <w:pPr>
              <w:keepNext/>
              <w:widowControl w:val="0"/>
              <w:spacing w:before="0" w:line="240" w:lineRule="auto"/>
            </w:pPr>
            <w:r>
              <w:t>Microsoft Learning: AZ-204: Developing solutions for Microsoft Azure</w:t>
            </w:r>
          </w:p>
          <w:p w14:paraId="516124B0" w14:textId="77777777" w:rsidR="00913E1A" w:rsidRDefault="00913E1A" w:rsidP="00913E1A">
            <w:pPr>
              <w:keepNext/>
              <w:widowControl w:val="0"/>
              <w:spacing w:before="0" w:line="240" w:lineRule="auto"/>
            </w:pPr>
          </w:p>
          <w:p w14:paraId="7C0F5CB9" w14:textId="497002E1" w:rsidR="00913E1A" w:rsidRDefault="00131C9A" w:rsidP="00913E1A">
            <w:pPr>
              <w:keepNext/>
              <w:widowControl w:val="0"/>
              <w:spacing w:before="0" w:line="240" w:lineRule="auto"/>
            </w:pPr>
            <w:r>
              <w:fldChar w:fldCharType="begin"/>
            </w:r>
            <w:r>
              <w:instrText xml:space="preserve"> HYPERLINK "https://microsoftlearning.github.io/AZ-204-DevelopingSolutionsforMicrosoftAzure/" </w:instrText>
            </w:r>
            <w:r>
              <w:fldChar w:fldCharType="separate"/>
            </w:r>
            <w:r w:rsidR="00913E1A">
              <w:rPr>
                <w:rStyle w:val="Hyperlink"/>
              </w:rPr>
              <w:t>Click here to go to Microsoft Learning on GitHub</w:t>
            </w:r>
            <w:r>
              <w:rPr>
                <w:rStyle w:val="Hyperlink"/>
              </w:rPr>
              <w:fldChar w:fldCharType="end"/>
            </w:r>
            <w:r w:rsidR="00913E1A">
              <w:tab/>
            </w:r>
          </w:p>
        </w:tc>
      </w:tr>
      <w:tr w:rsidR="00913E1A" w14:paraId="39EFA378" w14:textId="77777777" w:rsidTr="00267A6D">
        <w:tc>
          <w:tcPr>
            <w:tcW w:w="360" w:type="dxa"/>
            <w:shd w:val="clear" w:color="auto" w:fill="auto"/>
            <w:tcMar>
              <w:top w:w="100" w:type="dxa"/>
              <w:left w:w="100" w:type="dxa"/>
              <w:bottom w:w="100" w:type="dxa"/>
              <w:right w:w="100" w:type="dxa"/>
            </w:tcMar>
          </w:tcPr>
          <w:p w14:paraId="0890EC05" w14:textId="2A82FF81" w:rsidR="00913E1A" w:rsidRDefault="00913E1A" w:rsidP="000D16D4">
            <w:pPr>
              <w:keepNext/>
              <w:widowControl w:val="0"/>
              <w:spacing w:before="0" w:line="240" w:lineRule="auto"/>
            </w:pPr>
            <w:r>
              <w:t>6</w:t>
            </w:r>
          </w:p>
        </w:tc>
        <w:tc>
          <w:tcPr>
            <w:tcW w:w="9000" w:type="dxa"/>
            <w:shd w:val="clear" w:color="auto" w:fill="auto"/>
            <w:tcMar>
              <w:top w:w="100" w:type="dxa"/>
              <w:left w:w="100" w:type="dxa"/>
              <w:bottom w:w="100" w:type="dxa"/>
              <w:right w:w="100" w:type="dxa"/>
            </w:tcMar>
          </w:tcPr>
          <w:p w14:paraId="0F8594B8" w14:textId="4079F6AB" w:rsidR="00913E1A" w:rsidRDefault="00913E1A" w:rsidP="00913E1A">
            <w:pPr>
              <w:keepNext/>
              <w:widowControl w:val="0"/>
              <w:spacing w:before="0" w:line="240" w:lineRule="auto"/>
            </w:pPr>
            <w:r>
              <w:t>Microsoft Learning: AZ-900: Microsoft Azure Fundamentals</w:t>
            </w:r>
          </w:p>
          <w:p w14:paraId="21F8DC29" w14:textId="77777777" w:rsidR="00913E1A" w:rsidRDefault="00913E1A" w:rsidP="00913E1A">
            <w:pPr>
              <w:keepNext/>
              <w:widowControl w:val="0"/>
              <w:spacing w:before="0" w:line="240" w:lineRule="auto"/>
            </w:pPr>
          </w:p>
          <w:p w14:paraId="3ABB2E65" w14:textId="4F66C3B4" w:rsidR="00913E1A" w:rsidRDefault="00131C9A" w:rsidP="00913E1A">
            <w:pPr>
              <w:keepNext/>
              <w:widowControl w:val="0"/>
              <w:spacing w:before="0" w:line="240" w:lineRule="auto"/>
            </w:pPr>
            <w:r>
              <w:fldChar w:fldCharType="begin"/>
            </w:r>
            <w:r>
              <w:instrText xml:space="preserve"> HYPERLINK "https://microsoftlearning.github.io/AZ-900T0x-MicrosoftAzureFundamentals/" </w:instrText>
            </w:r>
            <w:r>
              <w:fldChar w:fldCharType="separate"/>
            </w:r>
            <w:r w:rsidR="00913E1A">
              <w:rPr>
                <w:rStyle w:val="Hyperlink"/>
              </w:rPr>
              <w:t>Click here to go to Microsoft Learning on GitHub</w:t>
            </w:r>
            <w:r>
              <w:rPr>
                <w:rStyle w:val="Hyperlink"/>
              </w:rPr>
              <w:fldChar w:fldCharType="end"/>
            </w:r>
          </w:p>
        </w:tc>
      </w:tr>
      <w:tr w:rsidR="00F96E6A" w14:paraId="2F0F94DC" w14:textId="77777777" w:rsidTr="00267A6D">
        <w:tc>
          <w:tcPr>
            <w:tcW w:w="360" w:type="dxa"/>
            <w:shd w:val="clear" w:color="auto" w:fill="auto"/>
            <w:tcMar>
              <w:top w:w="100" w:type="dxa"/>
              <w:left w:w="100" w:type="dxa"/>
              <w:bottom w:w="100" w:type="dxa"/>
              <w:right w:w="100" w:type="dxa"/>
            </w:tcMar>
          </w:tcPr>
          <w:p w14:paraId="5F5AA1C6" w14:textId="03CE959D" w:rsidR="00F96E6A" w:rsidRDefault="00F96E6A" w:rsidP="000D16D4">
            <w:pPr>
              <w:keepNext/>
              <w:widowControl w:val="0"/>
              <w:spacing w:before="0" w:line="240" w:lineRule="auto"/>
            </w:pPr>
            <w:r>
              <w:t>7</w:t>
            </w:r>
          </w:p>
        </w:tc>
        <w:tc>
          <w:tcPr>
            <w:tcW w:w="9000" w:type="dxa"/>
            <w:shd w:val="clear" w:color="auto" w:fill="auto"/>
            <w:tcMar>
              <w:top w:w="100" w:type="dxa"/>
              <w:left w:w="100" w:type="dxa"/>
              <w:bottom w:w="100" w:type="dxa"/>
              <w:right w:w="100" w:type="dxa"/>
            </w:tcMar>
          </w:tcPr>
          <w:p w14:paraId="06894634" w14:textId="255F4BFC" w:rsidR="00F96E6A" w:rsidRDefault="00F96E6A" w:rsidP="00913E1A">
            <w:pPr>
              <w:keepNext/>
              <w:widowControl w:val="0"/>
              <w:spacing w:before="0" w:line="240" w:lineRule="auto"/>
            </w:pPr>
            <w:r>
              <w:t>Microsoft Learning; AZ-300: Microsoft Azure Architect Technologies</w:t>
            </w:r>
          </w:p>
          <w:p w14:paraId="53F2D57E" w14:textId="77777777" w:rsidR="00F96E6A" w:rsidRDefault="00F96E6A" w:rsidP="00913E1A">
            <w:pPr>
              <w:keepNext/>
              <w:widowControl w:val="0"/>
              <w:spacing w:before="0" w:line="240" w:lineRule="auto"/>
            </w:pPr>
          </w:p>
          <w:p w14:paraId="32FD00AC" w14:textId="5F467511" w:rsidR="00F96E6A" w:rsidRDefault="00131C9A" w:rsidP="00913E1A">
            <w:pPr>
              <w:keepNext/>
              <w:widowControl w:val="0"/>
              <w:spacing w:before="0" w:line="240" w:lineRule="auto"/>
            </w:pPr>
            <w:r>
              <w:fldChar w:fldCharType="begin"/>
            </w:r>
            <w:r>
              <w:instrText xml:space="preserve"> HYPERLINK "https://github.com/MicrosoftLearning/AZ-300-MicrosoftAzureArchitectTechnologies" </w:instrText>
            </w:r>
            <w:r>
              <w:fldChar w:fldCharType="separate"/>
            </w:r>
            <w:r w:rsidR="00F96E6A">
              <w:rPr>
                <w:rStyle w:val="Hyperlink"/>
              </w:rPr>
              <w:t>Click here to go to Microsoft Learning on GitHub</w:t>
            </w:r>
            <w:r>
              <w:rPr>
                <w:rStyle w:val="Hyperlink"/>
              </w:rPr>
              <w:fldChar w:fldCharType="end"/>
            </w:r>
            <w:r w:rsidR="00F96E6A">
              <w:t xml:space="preserve"> </w:t>
            </w:r>
          </w:p>
        </w:tc>
      </w:tr>
      <w:tr w:rsidR="00755C2E" w14:paraId="147EF81D" w14:textId="77777777" w:rsidTr="00267A6D">
        <w:tc>
          <w:tcPr>
            <w:tcW w:w="360" w:type="dxa"/>
            <w:shd w:val="clear" w:color="auto" w:fill="auto"/>
            <w:tcMar>
              <w:top w:w="100" w:type="dxa"/>
              <w:left w:w="100" w:type="dxa"/>
              <w:bottom w:w="100" w:type="dxa"/>
              <w:right w:w="100" w:type="dxa"/>
            </w:tcMar>
          </w:tcPr>
          <w:p w14:paraId="3F45A8BF" w14:textId="66013D09" w:rsidR="00755C2E" w:rsidRDefault="00755C2E" w:rsidP="000D16D4">
            <w:pPr>
              <w:keepNext/>
              <w:widowControl w:val="0"/>
              <w:spacing w:before="0" w:line="240" w:lineRule="auto"/>
            </w:pPr>
            <w:r>
              <w:t>8</w:t>
            </w:r>
          </w:p>
        </w:tc>
        <w:tc>
          <w:tcPr>
            <w:tcW w:w="9000" w:type="dxa"/>
            <w:shd w:val="clear" w:color="auto" w:fill="auto"/>
            <w:tcMar>
              <w:top w:w="100" w:type="dxa"/>
              <w:left w:w="100" w:type="dxa"/>
              <w:bottom w:w="100" w:type="dxa"/>
              <w:right w:w="100" w:type="dxa"/>
            </w:tcMar>
          </w:tcPr>
          <w:p w14:paraId="5B4B3E3B" w14:textId="77777777" w:rsidR="00755C2E" w:rsidRDefault="00755C2E" w:rsidP="00913E1A">
            <w:pPr>
              <w:keepNext/>
              <w:widowControl w:val="0"/>
              <w:spacing w:before="0" w:line="240" w:lineRule="auto"/>
            </w:pPr>
            <w:r>
              <w:t>Microsoft: Azure Kubernetes Service Workshop</w:t>
            </w:r>
          </w:p>
          <w:p w14:paraId="2AA7811B" w14:textId="77777777" w:rsidR="00755C2E" w:rsidRDefault="00755C2E" w:rsidP="00913E1A">
            <w:pPr>
              <w:keepNext/>
              <w:widowControl w:val="0"/>
              <w:spacing w:before="0" w:line="240" w:lineRule="auto"/>
            </w:pPr>
          </w:p>
          <w:p w14:paraId="6E6785A5" w14:textId="1420F1DB" w:rsidR="00755C2E" w:rsidRDefault="00131C9A" w:rsidP="00913E1A">
            <w:pPr>
              <w:keepNext/>
              <w:widowControl w:val="0"/>
              <w:spacing w:before="0" w:line="240" w:lineRule="auto"/>
            </w:pPr>
            <w:r>
              <w:fldChar w:fldCharType="begin"/>
            </w:r>
            <w:r>
              <w:instrText xml:space="preserve"> HYPERLINK "https://github.com/microsoft/aksworkshop" </w:instrText>
            </w:r>
            <w:r>
              <w:fldChar w:fldCharType="separate"/>
            </w:r>
            <w:r w:rsidR="00757D83">
              <w:rPr>
                <w:rStyle w:val="Hyperlink"/>
              </w:rPr>
              <w:t>Click here to go to Microsoft on GitHub</w:t>
            </w:r>
            <w:r>
              <w:rPr>
                <w:rStyle w:val="Hyperlink"/>
              </w:rPr>
              <w:fldChar w:fldCharType="end"/>
            </w:r>
            <w:r w:rsidR="00757D83">
              <w:t xml:space="preserve"> </w:t>
            </w:r>
          </w:p>
        </w:tc>
      </w:tr>
    </w:tbl>
    <w:p w14:paraId="34509DEF" w14:textId="77777777" w:rsidR="00F96468" w:rsidRDefault="00F96468"/>
    <w:p w14:paraId="13C79EE9" w14:textId="77777777" w:rsidR="00F96468" w:rsidRDefault="004E6F9F">
      <w:pPr>
        <w:rPr>
          <w:color w:val="FF9900"/>
          <w:sz w:val="48"/>
          <w:szCs w:val="48"/>
        </w:rPr>
      </w:pPr>
      <w:r>
        <w:br w:type="page"/>
      </w:r>
    </w:p>
    <w:p w14:paraId="6C281640" w14:textId="77777777" w:rsidR="00F96468" w:rsidRDefault="004E6F9F">
      <w:pPr>
        <w:spacing w:line="240" w:lineRule="auto"/>
        <w:rPr>
          <w:color w:val="FF9900"/>
          <w:sz w:val="48"/>
          <w:szCs w:val="48"/>
        </w:rPr>
      </w:pPr>
      <w:r>
        <w:rPr>
          <w:color w:val="FF9900"/>
          <w:sz w:val="48"/>
          <w:szCs w:val="48"/>
        </w:rPr>
        <w:lastRenderedPageBreak/>
        <w:t>PART TWO: BOOK OVERVIEW</w:t>
      </w:r>
    </w:p>
    <w:p w14:paraId="58EA8BA3" w14:textId="77777777" w:rsidR="00F96468" w:rsidRDefault="00131C9A">
      <w:pPr>
        <w:spacing w:before="0" w:after="200" w:line="240" w:lineRule="auto"/>
      </w:pPr>
      <w:r>
        <w:pict w14:anchorId="0C56A332">
          <v:rect id="_x0000_i1026" style="width:0;height:1.5pt" o:hralign="center" o:hrstd="t" o:hr="t" fillcolor="#a0a0a0" stroked="f"/>
        </w:pict>
      </w:r>
    </w:p>
    <w:p w14:paraId="38FBC5C1" w14:textId="77777777" w:rsidR="00F96468" w:rsidRDefault="004E6F9F">
      <w:pPr>
        <w:pStyle w:val="Heading1"/>
        <w:spacing w:before="0" w:after="200"/>
        <w:rPr>
          <w:b/>
        </w:rPr>
      </w:pPr>
      <w:bookmarkStart w:id="14" w:name="_2et92p0" w:colFirst="0" w:colLast="0"/>
      <w:bookmarkEnd w:id="14"/>
      <w:r>
        <w:rPr>
          <w:b/>
        </w:rPr>
        <w:t>OVERVIEW</w:t>
      </w:r>
    </w:p>
    <w:p w14:paraId="2DDE5947" w14:textId="77777777" w:rsidR="00F96468" w:rsidRDefault="004E6F9F">
      <w:pPr>
        <w:spacing w:before="0" w:after="100" w:line="240" w:lineRule="auto"/>
        <w:rPr>
          <w:rFonts w:ascii="Calibri" w:eastAsia="Calibri" w:hAnsi="Calibri" w:cs="Calibri"/>
          <w:color w:val="000000"/>
        </w:rPr>
      </w:pPr>
      <w:r>
        <w:rPr>
          <w:rFonts w:ascii="Calibri" w:eastAsia="Calibri" w:hAnsi="Calibri" w:cs="Calibri"/>
          <w:color w:val="000000"/>
        </w:rPr>
        <w:t>The long description is the device we use to describe the book on Amazon. Writing it is fairly systematic. Please answer the following questions using only one sentence.</w:t>
      </w:r>
    </w:p>
    <w:p w14:paraId="4613BC4E" w14:textId="77777777" w:rsidR="00F96468" w:rsidRDefault="00F96468">
      <w:pPr>
        <w:spacing w:before="0" w:after="100" w:line="240" w:lineRule="auto"/>
        <w:rPr>
          <w:rFonts w:ascii="Calibri" w:eastAsia="Calibri" w:hAnsi="Calibri" w:cs="Calibri"/>
          <w:color w:val="000000"/>
        </w:rPr>
      </w:pPr>
    </w:p>
    <w:tbl>
      <w:tblPr>
        <w:tblStyle w:val="a3"/>
        <w:tblW w:w="11055" w:type="dxa"/>
        <w:tblInd w:w="-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4620"/>
        <w:gridCol w:w="4350"/>
      </w:tblGrid>
      <w:tr w:rsidR="00F96468" w14:paraId="6E4A9EF0" w14:textId="77777777">
        <w:tc>
          <w:tcPr>
            <w:tcW w:w="2085" w:type="dxa"/>
            <w:shd w:val="clear" w:color="auto" w:fill="F3F3F3"/>
            <w:tcMar>
              <w:top w:w="100" w:type="dxa"/>
              <w:left w:w="100" w:type="dxa"/>
              <w:bottom w:w="100" w:type="dxa"/>
              <w:right w:w="100" w:type="dxa"/>
            </w:tcMar>
          </w:tcPr>
          <w:p w14:paraId="7E2BC90F" w14:textId="77777777" w:rsidR="00F96468" w:rsidRDefault="004E6F9F">
            <w:pPr>
              <w:widowControl w:val="0"/>
              <w:spacing w:before="0" w:line="240" w:lineRule="auto"/>
              <w:rPr>
                <w:rFonts w:ascii="Calibri" w:eastAsia="Calibri" w:hAnsi="Calibri" w:cs="Calibri"/>
                <w:b/>
                <w:color w:val="000000"/>
              </w:rPr>
            </w:pPr>
            <w:r>
              <w:rPr>
                <w:rFonts w:ascii="Calibri" w:eastAsia="Calibri" w:hAnsi="Calibri" w:cs="Calibri"/>
                <w:b/>
                <w:color w:val="000000"/>
              </w:rPr>
              <w:t>TEMPLATE</w:t>
            </w:r>
          </w:p>
        </w:tc>
        <w:tc>
          <w:tcPr>
            <w:tcW w:w="4620" w:type="dxa"/>
            <w:shd w:val="clear" w:color="auto" w:fill="F3F3F3"/>
            <w:tcMar>
              <w:top w:w="100" w:type="dxa"/>
              <w:left w:w="100" w:type="dxa"/>
              <w:bottom w:w="100" w:type="dxa"/>
              <w:right w:w="100" w:type="dxa"/>
            </w:tcMar>
          </w:tcPr>
          <w:p w14:paraId="70CD44A6" w14:textId="77777777" w:rsidR="00F96468" w:rsidRDefault="004E6F9F">
            <w:pPr>
              <w:widowControl w:val="0"/>
              <w:spacing w:before="0" w:line="240" w:lineRule="auto"/>
              <w:jc w:val="center"/>
              <w:rPr>
                <w:rFonts w:ascii="Calibri" w:eastAsia="Calibri" w:hAnsi="Calibri" w:cs="Calibri"/>
                <w:color w:val="000000"/>
              </w:rPr>
            </w:pPr>
            <w:r>
              <w:rPr>
                <w:rFonts w:ascii="Calibri" w:eastAsia="Calibri" w:hAnsi="Calibri" w:cs="Calibri"/>
                <w:b/>
                <w:color w:val="000000"/>
              </w:rPr>
              <w:t>EXAMPLE:</w:t>
            </w:r>
            <w:r>
              <w:rPr>
                <w:rFonts w:ascii="Calibri" w:eastAsia="Calibri" w:hAnsi="Calibri" w:cs="Calibri"/>
                <w:b/>
                <w:color w:val="000000"/>
              </w:rPr>
              <w:br/>
            </w:r>
            <w:r>
              <w:rPr>
                <w:rFonts w:ascii="Calibri" w:eastAsia="Calibri" w:hAnsi="Calibri" w:cs="Calibri"/>
                <w:b/>
                <w:color w:val="444444"/>
                <w:sz w:val="22"/>
                <w:szCs w:val="22"/>
              </w:rPr>
              <w:t>Mastering Microsoft Power BI</w:t>
            </w:r>
          </w:p>
        </w:tc>
        <w:tc>
          <w:tcPr>
            <w:tcW w:w="4350" w:type="dxa"/>
            <w:shd w:val="clear" w:color="auto" w:fill="F3F3F3"/>
            <w:tcMar>
              <w:top w:w="100" w:type="dxa"/>
              <w:left w:w="100" w:type="dxa"/>
              <w:bottom w:w="100" w:type="dxa"/>
              <w:right w:w="100" w:type="dxa"/>
            </w:tcMar>
          </w:tcPr>
          <w:p w14:paraId="0DCF8C6B" w14:textId="77777777" w:rsidR="00F96468" w:rsidRDefault="004E6F9F">
            <w:pPr>
              <w:widowControl w:val="0"/>
              <w:spacing w:before="0" w:line="240" w:lineRule="auto"/>
              <w:jc w:val="center"/>
              <w:rPr>
                <w:rFonts w:ascii="Calibri" w:eastAsia="Calibri" w:hAnsi="Calibri" w:cs="Calibri"/>
                <w:b/>
                <w:color w:val="000000"/>
              </w:rPr>
            </w:pPr>
            <w:r>
              <w:rPr>
                <w:rFonts w:ascii="Calibri" w:eastAsia="Calibri" w:hAnsi="Calibri" w:cs="Calibri"/>
                <w:b/>
                <w:color w:val="000000"/>
              </w:rPr>
              <w:t>Your turn...</w:t>
            </w:r>
          </w:p>
        </w:tc>
      </w:tr>
      <w:tr w:rsidR="00F96468" w14:paraId="61FD5A9C" w14:textId="77777777">
        <w:tc>
          <w:tcPr>
            <w:tcW w:w="2085" w:type="dxa"/>
            <w:shd w:val="clear" w:color="auto" w:fill="auto"/>
            <w:tcMar>
              <w:top w:w="100" w:type="dxa"/>
              <w:left w:w="100" w:type="dxa"/>
              <w:bottom w:w="100" w:type="dxa"/>
              <w:right w:w="100" w:type="dxa"/>
            </w:tcMar>
          </w:tcPr>
          <w:p w14:paraId="3FC054A0"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Explain / Introduce the tech</w:t>
            </w:r>
          </w:p>
        </w:tc>
        <w:tc>
          <w:tcPr>
            <w:tcW w:w="4620" w:type="dxa"/>
            <w:shd w:val="clear" w:color="auto" w:fill="auto"/>
            <w:tcMar>
              <w:top w:w="100" w:type="dxa"/>
              <w:left w:w="100" w:type="dxa"/>
              <w:bottom w:w="100" w:type="dxa"/>
              <w:right w:w="100" w:type="dxa"/>
            </w:tcMar>
          </w:tcPr>
          <w:p w14:paraId="507B4648"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444444"/>
                <w:highlight w:val="white"/>
              </w:rPr>
              <w:t>Power BI is a business analytics service that delivers insights to enable fast, informed decisions.</w:t>
            </w:r>
          </w:p>
        </w:tc>
        <w:tc>
          <w:tcPr>
            <w:tcW w:w="4350" w:type="dxa"/>
            <w:shd w:val="clear" w:color="auto" w:fill="auto"/>
            <w:tcMar>
              <w:top w:w="100" w:type="dxa"/>
              <w:left w:w="100" w:type="dxa"/>
              <w:bottom w:w="100" w:type="dxa"/>
              <w:right w:w="100" w:type="dxa"/>
            </w:tcMar>
          </w:tcPr>
          <w:p w14:paraId="5C91F79F" w14:textId="3A2947BF" w:rsidR="00DB24D0" w:rsidRDefault="00DB24D0" w:rsidP="00DB24D0">
            <w:pPr>
              <w:widowControl w:val="0"/>
              <w:spacing w:before="0" w:line="240" w:lineRule="auto"/>
              <w:rPr>
                <w:rFonts w:ascii="Calibri" w:eastAsia="Calibri" w:hAnsi="Calibri" w:cs="Calibri"/>
                <w:color w:val="000000"/>
              </w:rPr>
            </w:pPr>
            <w:r>
              <w:rPr>
                <w:rFonts w:ascii="Calibri" w:eastAsia="Calibri" w:hAnsi="Calibri" w:cs="Calibri"/>
                <w:color w:val="000000"/>
              </w:rPr>
              <w:t>Microsoft Azure is the platform of choice for developing innovative cloud solutions.</w:t>
            </w:r>
          </w:p>
          <w:p w14:paraId="24440EED" w14:textId="60B6A4F9" w:rsidR="00F96468" w:rsidRDefault="00F96468">
            <w:pPr>
              <w:widowControl w:val="0"/>
              <w:spacing w:before="0" w:line="240" w:lineRule="auto"/>
              <w:rPr>
                <w:rFonts w:ascii="Calibri" w:eastAsia="Calibri" w:hAnsi="Calibri" w:cs="Calibri"/>
                <w:color w:val="000000"/>
              </w:rPr>
            </w:pPr>
          </w:p>
        </w:tc>
      </w:tr>
      <w:tr w:rsidR="00F96468" w14:paraId="4F892B10" w14:textId="77777777">
        <w:tc>
          <w:tcPr>
            <w:tcW w:w="2085" w:type="dxa"/>
            <w:shd w:val="clear" w:color="auto" w:fill="auto"/>
            <w:tcMar>
              <w:top w:w="100" w:type="dxa"/>
              <w:left w:w="100" w:type="dxa"/>
              <w:bottom w:w="100" w:type="dxa"/>
              <w:right w:w="100" w:type="dxa"/>
            </w:tcMar>
          </w:tcPr>
          <w:p w14:paraId="4F89FB92"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Why would a developer want to learn it?</w:t>
            </w:r>
          </w:p>
        </w:tc>
        <w:tc>
          <w:tcPr>
            <w:tcW w:w="4620" w:type="dxa"/>
            <w:shd w:val="clear" w:color="auto" w:fill="auto"/>
            <w:tcMar>
              <w:top w:w="100" w:type="dxa"/>
              <w:left w:w="100" w:type="dxa"/>
              <w:bottom w:w="100" w:type="dxa"/>
              <w:right w:w="100" w:type="dxa"/>
            </w:tcMar>
          </w:tcPr>
          <w:p w14:paraId="7B84F544"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444444"/>
                <w:highlight w:val="white"/>
              </w:rPr>
              <w:t>It enables you to go quickly from data to insight that will inform strategic business decisions.</w:t>
            </w:r>
          </w:p>
        </w:tc>
        <w:tc>
          <w:tcPr>
            <w:tcW w:w="4350" w:type="dxa"/>
            <w:shd w:val="clear" w:color="auto" w:fill="auto"/>
            <w:tcMar>
              <w:top w:w="100" w:type="dxa"/>
              <w:left w:w="100" w:type="dxa"/>
              <w:bottom w:w="100" w:type="dxa"/>
              <w:right w:w="100" w:type="dxa"/>
            </w:tcMar>
          </w:tcPr>
          <w:p w14:paraId="36C21AC1" w14:textId="6DBBD492" w:rsidR="00F96468" w:rsidRDefault="00DB24D0">
            <w:pPr>
              <w:widowControl w:val="0"/>
              <w:spacing w:before="0" w:line="240" w:lineRule="auto"/>
              <w:rPr>
                <w:rFonts w:ascii="Calibri" w:eastAsia="Calibri" w:hAnsi="Calibri" w:cs="Calibri"/>
                <w:color w:val="000000"/>
              </w:rPr>
            </w:pPr>
            <w:r>
              <w:rPr>
                <w:rFonts w:ascii="Calibri" w:eastAsia="Calibri" w:hAnsi="Calibri" w:cs="Calibri"/>
                <w:color w:val="000000"/>
              </w:rPr>
              <w:t>Knowing Azure will help you develop</w:t>
            </w:r>
            <w:r w:rsidR="00432CD0">
              <w:rPr>
                <w:rFonts w:ascii="Calibri" w:eastAsia="Calibri" w:hAnsi="Calibri" w:cs="Calibri"/>
                <w:color w:val="000000"/>
              </w:rPr>
              <w:t xml:space="preserve"> </w:t>
            </w:r>
            <w:r>
              <w:rPr>
                <w:rFonts w:ascii="Calibri" w:eastAsia="Calibri" w:hAnsi="Calibri" w:cs="Calibri"/>
                <w:color w:val="000000"/>
              </w:rPr>
              <w:t>cloud solutions more quickly and easily.</w:t>
            </w:r>
          </w:p>
        </w:tc>
      </w:tr>
      <w:tr w:rsidR="00F96468" w14:paraId="294D7570" w14:textId="77777777">
        <w:tc>
          <w:tcPr>
            <w:tcW w:w="2085" w:type="dxa"/>
            <w:shd w:val="clear" w:color="auto" w:fill="auto"/>
            <w:tcMar>
              <w:top w:w="100" w:type="dxa"/>
              <w:left w:w="100" w:type="dxa"/>
              <w:bottom w:w="100" w:type="dxa"/>
              <w:right w:w="100" w:type="dxa"/>
            </w:tcMar>
          </w:tcPr>
          <w:p w14:paraId="5C45F38E"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Why should they buy this book?</w:t>
            </w:r>
          </w:p>
        </w:tc>
        <w:tc>
          <w:tcPr>
            <w:tcW w:w="4620" w:type="dxa"/>
            <w:shd w:val="clear" w:color="auto" w:fill="auto"/>
            <w:tcMar>
              <w:top w:w="100" w:type="dxa"/>
              <w:left w:w="100" w:type="dxa"/>
              <w:bottom w:w="100" w:type="dxa"/>
              <w:right w:w="100" w:type="dxa"/>
            </w:tcMar>
          </w:tcPr>
          <w:p w14:paraId="029D7A43" w14:textId="77777777" w:rsidR="00F96468" w:rsidRDefault="004E6F9F">
            <w:pPr>
              <w:widowControl w:val="0"/>
              <w:spacing w:before="0" w:line="240" w:lineRule="auto"/>
              <w:rPr>
                <w:rFonts w:ascii="Calibri" w:eastAsia="Calibri" w:hAnsi="Calibri" w:cs="Calibri"/>
                <w:color w:val="444444"/>
                <w:highlight w:val="white"/>
              </w:rPr>
            </w:pPr>
            <w:r>
              <w:rPr>
                <w:rFonts w:ascii="Calibri" w:eastAsia="Calibri" w:hAnsi="Calibri" w:cs="Calibri"/>
                <w:color w:val="444444"/>
                <w:highlight w:val="white"/>
              </w:rPr>
              <w:t xml:space="preserve">Mastering Microsoft Power BI provides ultimate coverage of the design, development, management and administration of Power BI content. </w:t>
            </w:r>
          </w:p>
        </w:tc>
        <w:tc>
          <w:tcPr>
            <w:tcW w:w="4350" w:type="dxa"/>
            <w:shd w:val="clear" w:color="auto" w:fill="auto"/>
            <w:tcMar>
              <w:top w:w="100" w:type="dxa"/>
              <w:left w:w="100" w:type="dxa"/>
              <w:bottom w:w="100" w:type="dxa"/>
              <w:right w:w="100" w:type="dxa"/>
            </w:tcMar>
          </w:tcPr>
          <w:p w14:paraId="6E68107D" w14:textId="5F812923" w:rsidR="00F96468" w:rsidRDefault="00DB24D0">
            <w:pPr>
              <w:widowControl w:val="0"/>
              <w:spacing w:before="0" w:line="240" w:lineRule="auto"/>
              <w:rPr>
                <w:rFonts w:ascii="Calibri" w:eastAsia="Calibri" w:hAnsi="Calibri" w:cs="Calibri"/>
                <w:color w:val="000000"/>
              </w:rPr>
            </w:pPr>
            <w:r>
              <w:rPr>
                <w:rFonts w:ascii="Calibri" w:eastAsia="Calibri" w:hAnsi="Calibri" w:cs="Calibri"/>
                <w:color w:val="444444"/>
              </w:rPr>
              <w:t>Developing Microsoft Azure Solutions will teach you how to build cloud solutions on Azure and will prepare you for taking your Microsoft certification</w:t>
            </w:r>
            <w:r w:rsidR="004821F1">
              <w:rPr>
                <w:rFonts w:ascii="Calibri" w:eastAsia="Calibri" w:hAnsi="Calibri" w:cs="Calibri"/>
                <w:color w:val="444444"/>
              </w:rPr>
              <w:t>(s)</w:t>
            </w:r>
            <w:r>
              <w:rPr>
                <w:rFonts w:ascii="Calibri" w:eastAsia="Calibri" w:hAnsi="Calibri" w:cs="Calibri"/>
                <w:color w:val="444444"/>
              </w:rPr>
              <w:t xml:space="preserve"> (i.e. AZ-204).</w:t>
            </w:r>
          </w:p>
        </w:tc>
      </w:tr>
      <w:tr w:rsidR="00F96468" w14:paraId="507A9DE6" w14:textId="77777777">
        <w:tc>
          <w:tcPr>
            <w:tcW w:w="2085" w:type="dxa"/>
            <w:shd w:val="clear" w:color="auto" w:fill="auto"/>
            <w:tcMar>
              <w:top w:w="100" w:type="dxa"/>
              <w:left w:w="100" w:type="dxa"/>
              <w:bottom w:w="100" w:type="dxa"/>
              <w:right w:w="100" w:type="dxa"/>
            </w:tcMar>
          </w:tcPr>
          <w:p w14:paraId="1B9F14FE"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Product approach</w:t>
            </w:r>
          </w:p>
        </w:tc>
        <w:tc>
          <w:tcPr>
            <w:tcW w:w="4620" w:type="dxa"/>
            <w:shd w:val="clear" w:color="auto" w:fill="auto"/>
            <w:tcMar>
              <w:top w:w="100" w:type="dxa"/>
              <w:left w:w="100" w:type="dxa"/>
              <w:bottom w:w="100" w:type="dxa"/>
              <w:right w:w="100" w:type="dxa"/>
            </w:tcMar>
          </w:tcPr>
          <w:p w14:paraId="40F51CCE" w14:textId="77777777" w:rsidR="00F96468" w:rsidRDefault="004E6F9F">
            <w:pPr>
              <w:widowControl w:val="0"/>
              <w:spacing w:before="0" w:line="240" w:lineRule="auto"/>
              <w:rPr>
                <w:rFonts w:ascii="Calibri" w:eastAsia="Calibri" w:hAnsi="Calibri" w:cs="Calibri"/>
                <w:color w:val="444444"/>
                <w:highlight w:val="white"/>
              </w:rPr>
            </w:pPr>
            <w:r>
              <w:rPr>
                <w:rFonts w:ascii="Calibri" w:eastAsia="Calibri" w:hAnsi="Calibri" w:cs="Calibri"/>
                <w:color w:val="444444"/>
                <w:highlight w:val="white"/>
              </w:rPr>
              <w:t>Complete with step-by-step explanations of essential concepts, practical examples and self-assessment questions, you will begin by planning a BI project, then examine the development and distribution of content and end with the administration of Power BI for an organization.</w:t>
            </w:r>
          </w:p>
        </w:tc>
        <w:tc>
          <w:tcPr>
            <w:tcW w:w="4350" w:type="dxa"/>
            <w:shd w:val="clear" w:color="auto" w:fill="auto"/>
            <w:tcMar>
              <w:top w:w="100" w:type="dxa"/>
              <w:left w:w="100" w:type="dxa"/>
              <w:bottom w:w="100" w:type="dxa"/>
              <w:right w:w="100" w:type="dxa"/>
            </w:tcMar>
          </w:tcPr>
          <w:p w14:paraId="165EDE16" w14:textId="5518BB7B"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highlight w:val="white"/>
              </w:rPr>
              <w:t xml:space="preserve">Complete with step-by-step explanations of essential concepts, practical examples and self-assessment questions, you will begin with a sample application </w:t>
            </w:r>
            <w:r w:rsidR="00806A39">
              <w:rPr>
                <w:rFonts w:ascii="Calibri" w:eastAsia="Calibri" w:hAnsi="Calibri" w:cs="Calibri"/>
                <w:color w:val="000000"/>
                <w:highlight w:val="white"/>
              </w:rPr>
              <w:t>and examine</w:t>
            </w:r>
            <w:r>
              <w:rPr>
                <w:rFonts w:ascii="Calibri" w:eastAsia="Calibri" w:hAnsi="Calibri" w:cs="Calibri"/>
                <w:color w:val="000000"/>
                <w:highlight w:val="white"/>
              </w:rPr>
              <w:t xml:space="preserve"> the development of that application on Azure using </w:t>
            </w:r>
            <w:r w:rsidR="00432CD0">
              <w:rPr>
                <w:rFonts w:ascii="Calibri" w:eastAsia="Calibri" w:hAnsi="Calibri" w:cs="Calibri"/>
                <w:color w:val="000000"/>
                <w:highlight w:val="white"/>
              </w:rPr>
              <w:t xml:space="preserve">App Services, </w:t>
            </w:r>
            <w:r>
              <w:rPr>
                <w:rFonts w:ascii="Calibri" w:eastAsia="Calibri" w:hAnsi="Calibri" w:cs="Calibri"/>
                <w:color w:val="000000"/>
                <w:highlight w:val="white"/>
              </w:rPr>
              <w:t>Azure Functions, Container Instances and Azure Kubernetes Service.</w:t>
            </w:r>
          </w:p>
        </w:tc>
      </w:tr>
      <w:tr w:rsidR="00F96468" w14:paraId="3A93B566" w14:textId="77777777">
        <w:tc>
          <w:tcPr>
            <w:tcW w:w="2085" w:type="dxa"/>
            <w:shd w:val="clear" w:color="auto" w:fill="auto"/>
            <w:tcMar>
              <w:top w:w="100" w:type="dxa"/>
              <w:left w:w="100" w:type="dxa"/>
              <w:bottom w:w="100" w:type="dxa"/>
              <w:right w:w="100" w:type="dxa"/>
            </w:tcMar>
          </w:tcPr>
          <w:p w14:paraId="0B086B55"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Product Breakdown: In 2 sentences, describe the “journey” the book takes the reader on. Look at your section headings for help</w:t>
            </w:r>
          </w:p>
        </w:tc>
        <w:tc>
          <w:tcPr>
            <w:tcW w:w="4620" w:type="dxa"/>
            <w:shd w:val="clear" w:color="auto" w:fill="auto"/>
            <w:tcMar>
              <w:top w:w="100" w:type="dxa"/>
              <w:left w:w="100" w:type="dxa"/>
              <w:bottom w:w="100" w:type="dxa"/>
              <w:right w:w="100" w:type="dxa"/>
            </w:tcMar>
          </w:tcPr>
          <w:p w14:paraId="5D0A4922" w14:textId="37C36DC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444444"/>
                <w:highlight w:val="white"/>
              </w:rPr>
              <w:t>You will learn how to create sustainable and impactful datasets, reports, and dashboards. Understand how to connect to data sources, shape and enhance source data, and develop an analytical data model</w:t>
            </w:r>
            <w:del w:id="15" w:author="Rich Crane" w:date="2020-05-14T15:01:00Z">
              <w:r w:rsidDel="00672423">
                <w:rPr>
                  <w:rFonts w:ascii="Calibri" w:eastAsia="Calibri" w:hAnsi="Calibri" w:cs="Calibri"/>
                  <w:color w:val="444444"/>
                  <w:highlight w:val="white"/>
                </w:rPr>
                <w:delText xml:space="preserve">.  </w:delText>
              </w:r>
            </w:del>
            <w:ins w:id="16" w:author="Rich Crane" w:date="2020-05-14T15:01:00Z">
              <w:r w:rsidR="00672423">
                <w:rPr>
                  <w:rFonts w:ascii="Calibri" w:eastAsia="Calibri" w:hAnsi="Calibri" w:cs="Calibri"/>
                  <w:color w:val="444444"/>
                  <w:highlight w:val="white"/>
                </w:rPr>
                <w:t xml:space="preserve">. </w:t>
              </w:r>
            </w:ins>
            <w:r>
              <w:rPr>
                <w:rFonts w:ascii="Calibri" w:eastAsia="Calibri" w:hAnsi="Calibri" w:cs="Calibri"/>
                <w:color w:val="444444"/>
                <w:highlight w:val="white"/>
              </w:rPr>
              <w:t>You will also examine top report and dashboard design practices using features such as Bookmarks and the Power KPI visual.</w:t>
            </w:r>
          </w:p>
        </w:tc>
        <w:tc>
          <w:tcPr>
            <w:tcW w:w="4350" w:type="dxa"/>
            <w:shd w:val="clear" w:color="auto" w:fill="auto"/>
            <w:tcMar>
              <w:top w:w="100" w:type="dxa"/>
              <w:left w:w="100" w:type="dxa"/>
              <w:bottom w:w="100" w:type="dxa"/>
              <w:right w:w="100" w:type="dxa"/>
            </w:tcMar>
          </w:tcPr>
          <w:p w14:paraId="6EA49276" w14:textId="5F574D86"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You will learn how to build</w:t>
            </w:r>
            <w:r w:rsidR="00DB24D0">
              <w:rPr>
                <w:rFonts w:ascii="Calibri" w:eastAsia="Calibri" w:hAnsi="Calibri" w:cs="Calibri"/>
                <w:color w:val="000000"/>
              </w:rPr>
              <w:t xml:space="preserve"> </w:t>
            </w:r>
            <w:r w:rsidR="004821F1">
              <w:rPr>
                <w:rFonts w:ascii="Calibri" w:eastAsia="Calibri" w:hAnsi="Calibri" w:cs="Calibri"/>
                <w:color w:val="000000"/>
              </w:rPr>
              <w:t xml:space="preserve">modern cloud-native solutions </w:t>
            </w:r>
            <w:r w:rsidR="00DB24D0">
              <w:rPr>
                <w:rFonts w:ascii="Calibri" w:eastAsia="Calibri" w:hAnsi="Calibri" w:cs="Calibri"/>
                <w:color w:val="000000"/>
              </w:rPr>
              <w:t xml:space="preserve">on Azure using </w:t>
            </w:r>
            <w:r w:rsidR="004821F1">
              <w:rPr>
                <w:rFonts w:ascii="Calibri" w:eastAsia="Calibri" w:hAnsi="Calibri" w:cs="Calibri"/>
                <w:color w:val="000000"/>
              </w:rPr>
              <w:t>container-based applications and microservices</w:t>
            </w:r>
            <w:del w:id="17" w:author="Rich Crane" w:date="2020-05-14T15:01:00Z">
              <w:r w:rsidR="00DB24D0" w:rsidDel="00672423">
                <w:rPr>
                  <w:rFonts w:ascii="Calibri" w:eastAsia="Calibri" w:hAnsi="Calibri" w:cs="Calibri"/>
                  <w:color w:val="000000"/>
                </w:rPr>
                <w:delText xml:space="preserve">.  </w:delText>
              </w:r>
            </w:del>
            <w:ins w:id="18" w:author="Rich Crane" w:date="2020-05-14T15:01:00Z">
              <w:r w:rsidR="00672423">
                <w:rPr>
                  <w:rFonts w:ascii="Calibri" w:eastAsia="Calibri" w:hAnsi="Calibri" w:cs="Calibri"/>
                  <w:color w:val="000000"/>
                </w:rPr>
                <w:t xml:space="preserve">. </w:t>
              </w:r>
            </w:ins>
            <w:r w:rsidR="00DB24D0">
              <w:rPr>
                <w:rFonts w:ascii="Calibri" w:eastAsia="Calibri" w:hAnsi="Calibri" w:cs="Calibri"/>
                <w:color w:val="000000"/>
              </w:rPr>
              <w:t xml:space="preserve">Along the way you </w:t>
            </w:r>
            <w:r w:rsidR="004821F1">
              <w:rPr>
                <w:rFonts w:ascii="Calibri" w:eastAsia="Calibri" w:hAnsi="Calibri" w:cs="Calibri"/>
                <w:color w:val="000000"/>
              </w:rPr>
              <w:t xml:space="preserve">will </w:t>
            </w:r>
            <w:r>
              <w:rPr>
                <w:rFonts w:ascii="Calibri" w:eastAsia="Calibri" w:hAnsi="Calibri" w:cs="Calibri"/>
                <w:color w:val="000000"/>
              </w:rPr>
              <w:t xml:space="preserve">learn the various products and technologies that can be used to build </w:t>
            </w:r>
            <w:r w:rsidR="004821F1">
              <w:rPr>
                <w:rFonts w:ascii="Calibri" w:eastAsia="Calibri" w:hAnsi="Calibri" w:cs="Calibri"/>
                <w:color w:val="000000"/>
              </w:rPr>
              <w:t>solutions</w:t>
            </w:r>
            <w:r w:rsidR="00DB24D0">
              <w:rPr>
                <w:rFonts w:ascii="Calibri" w:eastAsia="Calibri" w:hAnsi="Calibri" w:cs="Calibri"/>
                <w:color w:val="000000"/>
              </w:rPr>
              <w:t xml:space="preserve"> </w:t>
            </w:r>
            <w:r w:rsidR="00432CD0">
              <w:rPr>
                <w:rFonts w:ascii="Calibri" w:eastAsia="Calibri" w:hAnsi="Calibri" w:cs="Calibri"/>
                <w:color w:val="000000"/>
              </w:rPr>
              <w:t xml:space="preserve">on Azure </w:t>
            </w:r>
            <w:r w:rsidR="00DB24D0">
              <w:rPr>
                <w:rFonts w:ascii="Calibri" w:eastAsia="Calibri" w:hAnsi="Calibri" w:cs="Calibri"/>
                <w:color w:val="000000"/>
              </w:rPr>
              <w:t xml:space="preserve">which will </w:t>
            </w:r>
            <w:r w:rsidR="00806A39">
              <w:rPr>
                <w:rFonts w:ascii="Calibri" w:eastAsia="Calibri" w:hAnsi="Calibri" w:cs="Calibri"/>
                <w:color w:val="000000"/>
              </w:rPr>
              <w:t xml:space="preserve">prepare you for </w:t>
            </w:r>
            <w:r w:rsidR="00432CD0">
              <w:rPr>
                <w:rFonts w:ascii="Calibri" w:eastAsia="Calibri" w:hAnsi="Calibri" w:cs="Calibri"/>
                <w:color w:val="000000"/>
              </w:rPr>
              <w:t>taking your</w:t>
            </w:r>
            <w:r w:rsidR="00806A39">
              <w:rPr>
                <w:rFonts w:ascii="Calibri" w:eastAsia="Calibri" w:hAnsi="Calibri" w:cs="Calibri"/>
                <w:color w:val="000000"/>
              </w:rPr>
              <w:t xml:space="preserve"> </w:t>
            </w:r>
            <w:r w:rsidR="004821F1">
              <w:rPr>
                <w:rFonts w:ascii="Calibri" w:eastAsia="Calibri" w:hAnsi="Calibri" w:cs="Calibri"/>
                <w:color w:val="000000"/>
              </w:rPr>
              <w:t>Microsoft</w:t>
            </w:r>
            <w:r w:rsidR="00806A39">
              <w:rPr>
                <w:rFonts w:ascii="Calibri" w:eastAsia="Calibri" w:hAnsi="Calibri" w:cs="Calibri"/>
                <w:color w:val="000000"/>
              </w:rPr>
              <w:t xml:space="preserve"> certifications.</w:t>
            </w:r>
          </w:p>
        </w:tc>
      </w:tr>
      <w:tr w:rsidR="00F96468" w14:paraId="7F740BB7" w14:textId="77777777">
        <w:tc>
          <w:tcPr>
            <w:tcW w:w="2085" w:type="dxa"/>
            <w:shd w:val="clear" w:color="auto" w:fill="auto"/>
            <w:tcMar>
              <w:top w:w="100" w:type="dxa"/>
              <w:left w:w="100" w:type="dxa"/>
              <w:bottom w:w="100" w:type="dxa"/>
              <w:right w:w="100" w:type="dxa"/>
            </w:tcMar>
          </w:tcPr>
          <w:p w14:paraId="4FA2DFB2"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444444"/>
                <w:highlight w:val="white"/>
              </w:rPr>
              <w:t>By the end of this book you will...</w:t>
            </w:r>
          </w:p>
        </w:tc>
        <w:tc>
          <w:tcPr>
            <w:tcW w:w="4620" w:type="dxa"/>
            <w:shd w:val="clear" w:color="auto" w:fill="auto"/>
            <w:tcMar>
              <w:top w:w="100" w:type="dxa"/>
              <w:left w:w="100" w:type="dxa"/>
              <w:bottom w:w="100" w:type="dxa"/>
              <w:right w:w="100" w:type="dxa"/>
            </w:tcMar>
          </w:tcPr>
          <w:p w14:paraId="366CA11B" w14:textId="77777777"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444444"/>
                <w:highlight w:val="white"/>
              </w:rPr>
              <w:t>By the end of this book, you will be confident in creating effective charts, tables, reports or dashboards for any kind of data using the tools and techniques in Microsoft PowerBI.</w:t>
            </w:r>
          </w:p>
        </w:tc>
        <w:tc>
          <w:tcPr>
            <w:tcW w:w="4350" w:type="dxa"/>
            <w:shd w:val="clear" w:color="auto" w:fill="auto"/>
            <w:tcMar>
              <w:top w:w="100" w:type="dxa"/>
              <w:left w:w="100" w:type="dxa"/>
              <w:bottom w:w="100" w:type="dxa"/>
              <w:right w:w="100" w:type="dxa"/>
            </w:tcMar>
          </w:tcPr>
          <w:p w14:paraId="006D62CD" w14:textId="2B6571D6" w:rsidR="00F96468" w:rsidRDefault="004E6F9F">
            <w:pPr>
              <w:widowControl w:val="0"/>
              <w:spacing w:before="0" w:line="240" w:lineRule="auto"/>
              <w:rPr>
                <w:rFonts w:ascii="Calibri" w:eastAsia="Calibri" w:hAnsi="Calibri" w:cs="Calibri"/>
                <w:color w:val="000000"/>
              </w:rPr>
            </w:pPr>
            <w:r>
              <w:rPr>
                <w:rFonts w:ascii="Calibri" w:eastAsia="Calibri" w:hAnsi="Calibri" w:cs="Calibri"/>
                <w:color w:val="000000"/>
              </w:rPr>
              <w:t xml:space="preserve">By the end of this book, you will be able to </w:t>
            </w:r>
            <w:r w:rsidR="00DB081B">
              <w:rPr>
                <w:rFonts w:ascii="Calibri" w:eastAsia="Calibri" w:hAnsi="Calibri" w:cs="Calibri"/>
                <w:color w:val="000000"/>
              </w:rPr>
              <w:t xml:space="preserve">create a solution on Microsoft Azure using cloud-native techniques such </w:t>
            </w:r>
            <w:r w:rsidR="004821F1">
              <w:rPr>
                <w:rFonts w:ascii="Calibri" w:eastAsia="Calibri" w:hAnsi="Calibri" w:cs="Calibri"/>
                <w:color w:val="000000"/>
              </w:rPr>
              <w:t xml:space="preserve">as </w:t>
            </w:r>
            <w:r w:rsidR="00DB081B">
              <w:rPr>
                <w:rFonts w:ascii="Calibri" w:eastAsia="Calibri" w:hAnsi="Calibri" w:cs="Calibri"/>
                <w:color w:val="000000"/>
              </w:rPr>
              <w:t>container-based applications</w:t>
            </w:r>
            <w:r w:rsidR="004821F1">
              <w:rPr>
                <w:rFonts w:ascii="Calibri" w:eastAsia="Calibri" w:hAnsi="Calibri" w:cs="Calibri"/>
                <w:color w:val="000000"/>
              </w:rPr>
              <w:t xml:space="preserve"> and microservices.</w:t>
            </w:r>
          </w:p>
        </w:tc>
      </w:tr>
      <w:tr w:rsidR="00F96468" w14:paraId="1F54D38D" w14:textId="77777777">
        <w:tc>
          <w:tcPr>
            <w:tcW w:w="2085" w:type="dxa"/>
            <w:shd w:val="clear" w:color="auto" w:fill="auto"/>
            <w:tcMar>
              <w:top w:w="100" w:type="dxa"/>
              <w:left w:w="100" w:type="dxa"/>
              <w:bottom w:w="100" w:type="dxa"/>
              <w:right w:w="100" w:type="dxa"/>
            </w:tcMar>
          </w:tcPr>
          <w:p w14:paraId="21F262FF" w14:textId="77777777" w:rsidR="00F96468" w:rsidRDefault="004E6F9F">
            <w:pPr>
              <w:widowControl w:val="0"/>
              <w:spacing w:before="0" w:line="240" w:lineRule="auto"/>
              <w:rPr>
                <w:rFonts w:ascii="Calibri" w:eastAsia="Calibri" w:hAnsi="Calibri" w:cs="Calibri"/>
                <w:color w:val="444444"/>
                <w:highlight w:val="white"/>
              </w:rPr>
            </w:pPr>
            <w:r>
              <w:rPr>
                <w:rFonts w:ascii="Calibri" w:eastAsia="Calibri" w:hAnsi="Calibri" w:cs="Calibri"/>
                <w:color w:val="444444"/>
                <w:highlight w:val="white"/>
              </w:rPr>
              <w:t>Anything else you would like to add?</w:t>
            </w:r>
          </w:p>
        </w:tc>
        <w:tc>
          <w:tcPr>
            <w:tcW w:w="4620" w:type="dxa"/>
            <w:shd w:val="clear" w:color="auto" w:fill="auto"/>
            <w:tcMar>
              <w:top w:w="100" w:type="dxa"/>
              <w:left w:w="100" w:type="dxa"/>
              <w:bottom w:w="100" w:type="dxa"/>
              <w:right w:w="100" w:type="dxa"/>
            </w:tcMar>
          </w:tcPr>
          <w:p w14:paraId="6ACC84DC" w14:textId="77777777" w:rsidR="00F96468" w:rsidRDefault="00F96468">
            <w:pPr>
              <w:widowControl w:val="0"/>
              <w:spacing w:before="0" w:line="240" w:lineRule="auto"/>
              <w:rPr>
                <w:rFonts w:ascii="Calibri" w:eastAsia="Calibri" w:hAnsi="Calibri" w:cs="Calibri"/>
                <w:color w:val="444444"/>
                <w:highlight w:val="white"/>
              </w:rPr>
            </w:pPr>
          </w:p>
        </w:tc>
        <w:tc>
          <w:tcPr>
            <w:tcW w:w="4350" w:type="dxa"/>
            <w:shd w:val="clear" w:color="auto" w:fill="auto"/>
            <w:tcMar>
              <w:top w:w="100" w:type="dxa"/>
              <w:left w:w="100" w:type="dxa"/>
              <w:bottom w:w="100" w:type="dxa"/>
              <w:right w:w="100" w:type="dxa"/>
            </w:tcMar>
          </w:tcPr>
          <w:p w14:paraId="4311DCEA" w14:textId="3345EC8A" w:rsidR="00F96468" w:rsidRDefault="00432CD0">
            <w:pPr>
              <w:widowControl w:val="0"/>
              <w:spacing w:before="0" w:line="240" w:lineRule="auto"/>
              <w:rPr>
                <w:rFonts w:ascii="Calibri" w:eastAsia="Calibri" w:hAnsi="Calibri" w:cs="Calibri"/>
                <w:color w:val="000000"/>
              </w:rPr>
            </w:pPr>
            <w:r>
              <w:rPr>
                <w:rFonts w:ascii="Calibri" w:eastAsia="Calibri" w:hAnsi="Calibri" w:cs="Calibri"/>
                <w:color w:val="000000"/>
              </w:rPr>
              <w:t>Developing Microsoft Azure Solutions is a comprehensive guide to developing solutions on Azure</w:t>
            </w:r>
            <w:del w:id="19" w:author="Rich Crane" w:date="2020-05-14T15:01:00Z">
              <w:r w:rsidDel="00672423">
                <w:rPr>
                  <w:rFonts w:ascii="Calibri" w:eastAsia="Calibri" w:hAnsi="Calibri" w:cs="Calibri"/>
                  <w:color w:val="000000"/>
                </w:rPr>
                <w:delText xml:space="preserve">.  </w:delText>
              </w:r>
            </w:del>
            <w:ins w:id="20" w:author="Rich Crane" w:date="2020-05-14T15:01:00Z">
              <w:r w:rsidR="00672423">
                <w:rPr>
                  <w:rFonts w:ascii="Calibri" w:eastAsia="Calibri" w:hAnsi="Calibri" w:cs="Calibri"/>
                  <w:color w:val="000000"/>
                </w:rPr>
                <w:t xml:space="preserve">. </w:t>
              </w:r>
            </w:ins>
            <w:r>
              <w:rPr>
                <w:rFonts w:ascii="Calibri" w:eastAsia="Calibri" w:hAnsi="Calibri" w:cs="Calibri"/>
                <w:color w:val="000000"/>
              </w:rPr>
              <w:t>It covers all the modern techniques for building cloud-native solutions such as serverless computing, container-based applications</w:t>
            </w:r>
            <w:r w:rsidR="004821F1">
              <w:rPr>
                <w:rFonts w:ascii="Calibri" w:eastAsia="Calibri" w:hAnsi="Calibri" w:cs="Calibri"/>
                <w:color w:val="000000"/>
              </w:rPr>
              <w:t xml:space="preserve"> and microservices.</w:t>
            </w:r>
          </w:p>
        </w:tc>
      </w:tr>
    </w:tbl>
    <w:p w14:paraId="14449A32" w14:textId="77777777" w:rsidR="00F96468" w:rsidRDefault="00F96468">
      <w:pPr>
        <w:pStyle w:val="Heading1"/>
        <w:spacing w:before="0" w:after="200"/>
        <w:rPr>
          <w:b/>
        </w:rPr>
      </w:pPr>
      <w:bookmarkStart w:id="21" w:name="_tyjcwt" w:colFirst="0" w:colLast="0"/>
      <w:bookmarkEnd w:id="21"/>
    </w:p>
    <w:p w14:paraId="26DC3F11" w14:textId="77777777" w:rsidR="00F96468" w:rsidRDefault="004E6F9F">
      <w:pPr>
        <w:pStyle w:val="Heading1"/>
        <w:spacing w:before="0" w:after="200"/>
        <w:rPr>
          <w:b/>
        </w:rPr>
      </w:pPr>
      <w:r>
        <w:rPr>
          <w:b/>
        </w:rPr>
        <w:t>LEARNING OUTCOME - WHAT WILL THE READER LEARN AND DO?</w:t>
      </w:r>
    </w:p>
    <w:p w14:paraId="6A6C2CEA" w14:textId="77777777" w:rsidR="00F96468" w:rsidRDefault="004E6F9F">
      <w:pPr>
        <w:keepNext/>
        <w:keepLines/>
      </w:pPr>
      <w:r>
        <w:t xml:space="preserve">Consider the competing books; in particular </w:t>
      </w:r>
      <w:r>
        <w:rPr>
          <w:rFonts w:ascii="Arial" w:eastAsia="Arial" w:hAnsi="Arial" w:cs="Arial"/>
        </w:rPr>
        <w:t xml:space="preserve">the </w:t>
      </w:r>
      <w:r>
        <w:rPr>
          <w:b/>
        </w:rPr>
        <w:t>description</w:t>
      </w:r>
      <w:r>
        <w:t xml:space="preserve">, </w:t>
      </w:r>
      <w:r>
        <w:rPr>
          <w:b/>
        </w:rPr>
        <w:t>table of contents</w:t>
      </w:r>
      <w:r>
        <w:t xml:space="preserve"> and </w:t>
      </w:r>
      <w:r>
        <w:rPr>
          <w:b/>
        </w:rPr>
        <w:t>book reviews</w:t>
      </w:r>
      <w:r>
        <w:t>. Decide what the key learning objectives will be for your book. List them below:</w:t>
      </w:r>
    </w:p>
    <w:p w14:paraId="5304009F" w14:textId="77777777" w:rsidR="00F96468" w:rsidRDefault="004E6F9F">
      <w:pPr>
        <w:keepNext/>
        <w:keepLines/>
      </w:pPr>
      <w:r>
        <w:t xml:space="preserve">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9000"/>
      </w:tblGrid>
      <w:tr w:rsidR="00F96468" w14:paraId="61010B97" w14:textId="77777777">
        <w:tc>
          <w:tcPr>
            <w:tcW w:w="360" w:type="dxa"/>
            <w:shd w:val="clear" w:color="auto" w:fill="auto"/>
            <w:tcMar>
              <w:top w:w="100" w:type="dxa"/>
              <w:left w:w="100" w:type="dxa"/>
              <w:bottom w:w="100" w:type="dxa"/>
              <w:right w:w="100" w:type="dxa"/>
            </w:tcMar>
          </w:tcPr>
          <w:p w14:paraId="5B98B804" w14:textId="77777777" w:rsidR="00F96468" w:rsidRDefault="004E6F9F">
            <w:pPr>
              <w:keepNext/>
              <w:keepLines/>
              <w:widowControl w:val="0"/>
              <w:spacing w:before="0" w:line="240" w:lineRule="auto"/>
            </w:pPr>
            <w:r>
              <w:t>1</w:t>
            </w:r>
          </w:p>
        </w:tc>
        <w:tc>
          <w:tcPr>
            <w:tcW w:w="9000" w:type="dxa"/>
            <w:shd w:val="clear" w:color="auto" w:fill="auto"/>
            <w:tcMar>
              <w:top w:w="100" w:type="dxa"/>
              <w:left w:w="100" w:type="dxa"/>
              <w:bottom w:w="100" w:type="dxa"/>
              <w:right w:w="100" w:type="dxa"/>
            </w:tcMar>
          </w:tcPr>
          <w:p w14:paraId="0CD84CA5" w14:textId="0ED70F4B" w:rsidR="00F96468" w:rsidRDefault="004E6F9F">
            <w:pPr>
              <w:keepNext/>
              <w:keepLines/>
              <w:widowControl w:val="0"/>
              <w:spacing w:before="0" w:line="240" w:lineRule="auto"/>
            </w:pPr>
            <w:r>
              <w:t xml:space="preserve">Learn what services and technologies are available in Azure for building </w:t>
            </w:r>
            <w:r w:rsidR="00F57C04">
              <w:t>solutions</w:t>
            </w:r>
          </w:p>
        </w:tc>
      </w:tr>
      <w:tr w:rsidR="00806A39" w14:paraId="098CF333" w14:textId="77777777">
        <w:tc>
          <w:tcPr>
            <w:tcW w:w="360" w:type="dxa"/>
            <w:shd w:val="clear" w:color="auto" w:fill="auto"/>
            <w:tcMar>
              <w:top w:w="100" w:type="dxa"/>
              <w:left w:w="100" w:type="dxa"/>
              <w:bottom w:w="100" w:type="dxa"/>
              <w:right w:w="100" w:type="dxa"/>
            </w:tcMar>
          </w:tcPr>
          <w:p w14:paraId="4A4FB72B" w14:textId="58C057E5" w:rsidR="00806A39" w:rsidRDefault="00806A39">
            <w:pPr>
              <w:keepNext/>
              <w:keepLines/>
              <w:widowControl w:val="0"/>
              <w:spacing w:before="0" w:line="240" w:lineRule="auto"/>
            </w:pPr>
            <w:r>
              <w:t>2</w:t>
            </w:r>
          </w:p>
        </w:tc>
        <w:tc>
          <w:tcPr>
            <w:tcW w:w="9000" w:type="dxa"/>
            <w:shd w:val="clear" w:color="auto" w:fill="auto"/>
            <w:tcMar>
              <w:top w:w="100" w:type="dxa"/>
              <w:left w:w="100" w:type="dxa"/>
              <w:bottom w:w="100" w:type="dxa"/>
              <w:right w:w="100" w:type="dxa"/>
            </w:tcMar>
          </w:tcPr>
          <w:p w14:paraId="6F32C3C3" w14:textId="3F7B4DE9" w:rsidR="00806A39" w:rsidRDefault="00806A39">
            <w:pPr>
              <w:keepNext/>
              <w:keepLines/>
              <w:widowControl w:val="0"/>
              <w:spacing w:before="0" w:line="240" w:lineRule="auto"/>
            </w:pPr>
            <w:r>
              <w:t xml:space="preserve">Gain </w:t>
            </w:r>
            <w:r w:rsidR="00EC79CC">
              <w:t>an</w:t>
            </w:r>
            <w:r>
              <w:t xml:space="preserve"> understanding of various Azure products and technologies</w:t>
            </w:r>
            <w:r w:rsidR="004821F1">
              <w:t xml:space="preserve"> (ex. App Services and Logic Apps)</w:t>
            </w:r>
            <w:r>
              <w:t xml:space="preserve"> needed to prepare for your Azure certification(s)</w:t>
            </w:r>
          </w:p>
        </w:tc>
      </w:tr>
      <w:tr w:rsidR="00F96468" w14:paraId="31641893" w14:textId="77777777">
        <w:tc>
          <w:tcPr>
            <w:tcW w:w="360" w:type="dxa"/>
            <w:shd w:val="clear" w:color="auto" w:fill="auto"/>
            <w:tcMar>
              <w:top w:w="100" w:type="dxa"/>
              <w:left w:w="100" w:type="dxa"/>
              <w:bottom w:w="100" w:type="dxa"/>
              <w:right w:w="100" w:type="dxa"/>
            </w:tcMar>
          </w:tcPr>
          <w:p w14:paraId="00267BCC" w14:textId="3D6F1910" w:rsidR="00F96468" w:rsidRDefault="00806A39">
            <w:pPr>
              <w:keepNext/>
              <w:keepLines/>
              <w:widowControl w:val="0"/>
              <w:spacing w:before="0" w:line="240" w:lineRule="auto"/>
            </w:pPr>
            <w:r>
              <w:t>3</w:t>
            </w:r>
          </w:p>
        </w:tc>
        <w:tc>
          <w:tcPr>
            <w:tcW w:w="9000" w:type="dxa"/>
            <w:shd w:val="clear" w:color="auto" w:fill="auto"/>
            <w:tcMar>
              <w:top w:w="100" w:type="dxa"/>
              <w:left w:w="100" w:type="dxa"/>
              <w:bottom w:w="100" w:type="dxa"/>
              <w:right w:w="100" w:type="dxa"/>
            </w:tcMar>
          </w:tcPr>
          <w:p w14:paraId="5F67EFB7" w14:textId="77777777" w:rsidR="00F96468" w:rsidRDefault="004E6F9F">
            <w:pPr>
              <w:keepNext/>
              <w:keepLines/>
              <w:widowControl w:val="0"/>
              <w:spacing w:before="0" w:line="240" w:lineRule="auto"/>
            </w:pPr>
            <w:r>
              <w:t>Be able to make an informed decision as to which service and technologies to use</w:t>
            </w:r>
          </w:p>
        </w:tc>
      </w:tr>
      <w:tr w:rsidR="00F96468" w14:paraId="4B54132E" w14:textId="77777777">
        <w:tc>
          <w:tcPr>
            <w:tcW w:w="360" w:type="dxa"/>
            <w:shd w:val="clear" w:color="auto" w:fill="auto"/>
            <w:tcMar>
              <w:top w:w="100" w:type="dxa"/>
              <w:left w:w="100" w:type="dxa"/>
              <w:bottom w:w="100" w:type="dxa"/>
              <w:right w:w="100" w:type="dxa"/>
            </w:tcMar>
          </w:tcPr>
          <w:p w14:paraId="680F8023" w14:textId="6A215EC4" w:rsidR="00F96468" w:rsidRDefault="00806A39">
            <w:pPr>
              <w:keepNext/>
              <w:keepLines/>
              <w:widowControl w:val="0"/>
              <w:spacing w:before="0" w:line="240" w:lineRule="auto"/>
            </w:pPr>
            <w:r>
              <w:t>4</w:t>
            </w:r>
          </w:p>
        </w:tc>
        <w:tc>
          <w:tcPr>
            <w:tcW w:w="9000" w:type="dxa"/>
            <w:shd w:val="clear" w:color="auto" w:fill="auto"/>
            <w:tcMar>
              <w:top w:w="100" w:type="dxa"/>
              <w:left w:w="100" w:type="dxa"/>
              <w:bottom w:w="100" w:type="dxa"/>
              <w:right w:w="100" w:type="dxa"/>
            </w:tcMar>
          </w:tcPr>
          <w:p w14:paraId="35B3BC85" w14:textId="5D822341" w:rsidR="00F96468" w:rsidRDefault="004E6F9F">
            <w:pPr>
              <w:keepNext/>
              <w:keepLines/>
              <w:widowControl w:val="0"/>
              <w:spacing w:before="0" w:line="240" w:lineRule="auto"/>
            </w:pPr>
            <w:r>
              <w:t>Build and deploy microservices using Azure Functions, Azure Container Instances</w:t>
            </w:r>
            <w:r w:rsidR="00D86D38">
              <w:t xml:space="preserve"> (ACI)</w:t>
            </w:r>
            <w:r>
              <w:t>, and Azure Kubernetes Services (AKS)</w:t>
            </w:r>
          </w:p>
        </w:tc>
      </w:tr>
      <w:tr w:rsidR="00F96468" w14:paraId="50A8CDBF" w14:textId="77777777">
        <w:tc>
          <w:tcPr>
            <w:tcW w:w="360" w:type="dxa"/>
            <w:shd w:val="clear" w:color="auto" w:fill="auto"/>
            <w:tcMar>
              <w:top w:w="100" w:type="dxa"/>
              <w:left w:w="100" w:type="dxa"/>
              <w:bottom w:w="100" w:type="dxa"/>
              <w:right w:w="100" w:type="dxa"/>
            </w:tcMar>
          </w:tcPr>
          <w:p w14:paraId="7370B5E2" w14:textId="1D3D6AE2" w:rsidR="00F96468" w:rsidRDefault="00806A39">
            <w:pPr>
              <w:keepNext/>
              <w:keepLines/>
              <w:widowControl w:val="0"/>
              <w:spacing w:before="0" w:line="240" w:lineRule="auto"/>
            </w:pPr>
            <w:r>
              <w:t>5</w:t>
            </w:r>
          </w:p>
        </w:tc>
        <w:tc>
          <w:tcPr>
            <w:tcW w:w="9000" w:type="dxa"/>
            <w:shd w:val="clear" w:color="auto" w:fill="auto"/>
            <w:tcMar>
              <w:top w:w="100" w:type="dxa"/>
              <w:left w:w="100" w:type="dxa"/>
              <w:bottom w:w="100" w:type="dxa"/>
              <w:right w:w="100" w:type="dxa"/>
            </w:tcMar>
          </w:tcPr>
          <w:p w14:paraId="45FE87B4" w14:textId="1C883DFD" w:rsidR="00F96468" w:rsidRDefault="004E6F9F">
            <w:pPr>
              <w:keepNext/>
              <w:keepLines/>
              <w:widowControl w:val="0"/>
              <w:spacing w:before="0" w:line="240" w:lineRule="auto"/>
            </w:pPr>
            <w:r>
              <w:t>Learn how to scale applications to meet demands and/or reduce costs</w:t>
            </w:r>
          </w:p>
        </w:tc>
      </w:tr>
      <w:tr w:rsidR="00F96468" w14:paraId="7023BE37" w14:textId="77777777">
        <w:tc>
          <w:tcPr>
            <w:tcW w:w="360" w:type="dxa"/>
            <w:shd w:val="clear" w:color="auto" w:fill="auto"/>
            <w:tcMar>
              <w:top w:w="100" w:type="dxa"/>
              <w:left w:w="100" w:type="dxa"/>
              <w:bottom w:w="100" w:type="dxa"/>
              <w:right w:w="100" w:type="dxa"/>
            </w:tcMar>
          </w:tcPr>
          <w:p w14:paraId="76E9EB8E" w14:textId="49D9A63C" w:rsidR="00F96468" w:rsidRDefault="00806A39">
            <w:pPr>
              <w:keepNext/>
              <w:keepLines/>
              <w:widowControl w:val="0"/>
              <w:spacing w:before="0" w:line="240" w:lineRule="auto"/>
            </w:pPr>
            <w:r>
              <w:t>6</w:t>
            </w:r>
          </w:p>
        </w:tc>
        <w:tc>
          <w:tcPr>
            <w:tcW w:w="9000" w:type="dxa"/>
            <w:shd w:val="clear" w:color="auto" w:fill="auto"/>
            <w:tcMar>
              <w:top w:w="100" w:type="dxa"/>
              <w:left w:w="100" w:type="dxa"/>
              <w:bottom w:w="100" w:type="dxa"/>
              <w:right w:w="100" w:type="dxa"/>
            </w:tcMar>
          </w:tcPr>
          <w:p w14:paraId="06FE9842" w14:textId="56E134C8" w:rsidR="00F96468" w:rsidRDefault="004E6F9F">
            <w:pPr>
              <w:keepNext/>
              <w:keepLines/>
              <w:widowControl w:val="0"/>
              <w:spacing w:before="0" w:line="240" w:lineRule="auto"/>
            </w:pPr>
            <w:r>
              <w:t xml:space="preserve">Best practices for monitoring and maintaining </w:t>
            </w:r>
            <w:r w:rsidR="00F57C04">
              <w:t>solutions</w:t>
            </w:r>
            <w:r>
              <w:t xml:space="preserve"> on Azure</w:t>
            </w:r>
          </w:p>
        </w:tc>
      </w:tr>
      <w:tr w:rsidR="00F96468" w14:paraId="76FEDA3A" w14:textId="77777777">
        <w:tc>
          <w:tcPr>
            <w:tcW w:w="360" w:type="dxa"/>
            <w:shd w:val="clear" w:color="auto" w:fill="auto"/>
            <w:tcMar>
              <w:top w:w="100" w:type="dxa"/>
              <w:left w:w="100" w:type="dxa"/>
              <w:bottom w:w="100" w:type="dxa"/>
              <w:right w:w="100" w:type="dxa"/>
            </w:tcMar>
          </w:tcPr>
          <w:p w14:paraId="2645448F" w14:textId="36D13FFB" w:rsidR="00F96468" w:rsidRDefault="00806A39">
            <w:pPr>
              <w:keepNext/>
              <w:keepLines/>
              <w:widowControl w:val="0"/>
              <w:spacing w:before="0" w:line="240" w:lineRule="auto"/>
            </w:pPr>
            <w:r>
              <w:t>7</w:t>
            </w:r>
          </w:p>
        </w:tc>
        <w:tc>
          <w:tcPr>
            <w:tcW w:w="9000" w:type="dxa"/>
            <w:shd w:val="clear" w:color="auto" w:fill="auto"/>
            <w:tcMar>
              <w:top w:w="100" w:type="dxa"/>
              <w:left w:w="100" w:type="dxa"/>
              <w:bottom w:w="100" w:type="dxa"/>
              <w:right w:w="100" w:type="dxa"/>
            </w:tcMar>
          </w:tcPr>
          <w:p w14:paraId="4A63F019" w14:textId="73E6635B" w:rsidR="00F96468" w:rsidRDefault="004E6F9F">
            <w:pPr>
              <w:keepNext/>
              <w:keepLines/>
              <w:widowControl w:val="0"/>
              <w:spacing w:before="0" w:line="240" w:lineRule="auto"/>
            </w:pPr>
            <w:r>
              <w:t xml:space="preserve">Learn about </w:t>
            </w:r>
            <w:r w:rsidR="00F57C04">
              <w:t>modern</w:t>
            </w:r>
            <w:r>
              <w:t xml:space="preserve"> approaches </w:t>
            </w:r>
            <w:r w:rsidR="00F57C04">
              <w:t xml:space="preserve">such as </w:t>
            </w:r>
            <w:r w:rsidR="004821F1">
              <w:t>container-based applications and/or microservices for building solutions on Azure</w:t>
            </w:r>
          </w:p>
        </w:tc>
      </w:tr>
    </w:tbl>
    <w:p w14:paraId="2A06D989" w14:textId="77777777" w:rsidR="00F96468" w:rsidRDefault="004E6F9F">
      <w:pPr>
        <w:tabs>
          <w:tab w:val="left" w:pos="2341"/>
        </w:tabs>
      </w:pPr>
      <w:r>
        <w:tab/>
      </w:r>
    </w:p>
    <w:p w14:paraId="63D416FD" w14:textId="77777777" w:rsidR="00F96468" w:rsidRDefault="004E6F9F">
      <w:bookmarkStart w:id="22" w:name="_3dy6vkm" w:colFirst="0" w:colLast="0"/>
      <w:bookmarkEnd w:id="22"/>
      <w:r>
        <w:br w:type="page"/>
      </w:r>
      <w:r>
        <w:rPr>
          <w:color w:val="FF9900"/>
          <w:sz w:val="48"/>
          <w:szCs w:val="48"/>
        </w:rPr>
        <w:lastRenderedPageBreak/>
        <w:t>PART THREE: BOOK STRUCTURE</w:t>
      </w:r>
    </w:p>
    <w:p w14:paraId="5A82C6EB" w14:textId="77777777" w:rsidR="00F96468" w:rsidRDefault="00131C9A">
      <w:pPr>
        <w:spacing w:before="0"/>
      </w:pPr>
      <w:r>
        <w:pict w14:anchorId="72BF5E12">
          <v:rect id="_x0000_i1027" style="width:0;height:1.5pt" o:hralign="center" o:hrstd="t" o:hr="t" fillcolor="#a0a0a0" stroked="f"/>
        </w:pict>
      </w:r>
    </w:p>
    <w:p w14:paraId="66160B7F" w14:textId="77777777" w:rsidR="00F96468" w:rsidRDefault="004E6F9F">
      <w:r>
        <w:t xml:space="preserve">Using your </w:t>
      </w:r>
      <w:r>
        <w:rPr>
          <w:b/>
        </w:rPr>
        <w:t>overview</w:t>
      </w:r>
      <w:r>
        <w:t xml:space="preserve">, and </w:t>
      </w:r>
      <w:r>
        <w:rPr>
          <w:b/>
        </w:rPr>
        <w:t>learning outcomes</w:t>
      </w:r>
      <w:r>
        <w:t xml:space="preserve"> now decide on the structure of your book? What are your start and end points?</w:t>
      </w:r>
    </w:p>
    <w:p w14:paraId="76C3F714" w14:textId="77777777" w:rsidR="00F96468" w:rsidRDefault="004E6F9F">
      <w:pPr>
        <w:pStyle w:val="Heading1"/>
        <w:spacing w:before="200"/>
        <w:rPr>
          <w:b/>
        </w:rPr>
      </w:pPr>
      <w:bookmarkStart w:id="23" w:name="_1t3h5sf" w:colFirst="0" w:colLast="0"/>
      <w:bookmarkEnd w:id="23"/>
      <w:r>
        <w:rPr>
          <w:b/>
        </w:rPr>
        <w:t>GENERAL STRUCTURE</w:t>
      </w:r>
    </w:p>
    <w:p w14:paraId="56EAA257" w14:textId="77777777" w:rsidR="00F96468" w:rsidRDefault="004E6F9F">
      <w:r>
        <w:rPr>
          <w:b/>
        </w:rPr>
        <w:t>Divide the book into approximately 3 parts</w:t>
      </w:r>
      <w:r>
        <w:t xml:space="preserve">. The </w:t>
      </w:r>
      <w:r>
        <w:rPr>
          <w:b/>
        </w:rPr>
        <w:t xml:space="preserve">learning outcomes </w:t>
      </w:r>
      <w:r>
        <w:t xml:space="preserve">you listed previously will help to inform these. These “parts” are a group of chapters that work toward the same goal. Each part will consist of 3-5 chapters. For example: A book on Building Machine Learning Systems with Python might be split into 5 parts as follows: “The Basics”; “Book Learning”; “Numbers, Forecasts and Recommendations”; “Sound and Vision” and finally, “Practical Matters”. </w:t>
      </w:r>
    </w:p>
    <w:p w14:paraId="0262C8FD" w14:textId="77777777" w:rsidR="00F96468" w:rsidRDefault="004E6F9F">
      <w:pPr>
        <w:rPr>
          <w:b/>
        </w:rPr>
      </w:pPr>
      <w:r>
        <w:rPr>
          <w:b/>
        </w:rPr>
        <w:t>WRITE YOUR PART HEADINGS BELOW:</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9000"/>
      </w:tblGrid>
      <w:tr w:rsidR="00F96468" w14:paraId="649DEE6A" w14:textId="77777777">
        <w:tc>
          <w:tcPr>
            <w:tcW w:w="360" w:type="dxa"/>
            <w:shd w:val="clear" w:color="auto" w:fill="auto"/>
            <w:tcMar>
              <w:top w:w="100" w:type="dxa"/>
              <w:left w:w="100" w:type="dxa"/>
              <w:bottom w:w="100" w:type="dxa"/>
              <w:right w:w="100" w:type="dxa"/>
            </w:tcMar>
          </w:tcPr>
          <w:p w14:paraId="649DDDE3" w14:textId="5B5B8A5C" w:rsidR="00F96468" w:rsidRDefault="001B5BE3">
            <w:pPr>
              <w:widowControl w:val="0"/>
              <w:pBdr>
                <w:top w:val="nil"/>
                <w:left w:val="nil"/>
                <w:bottom w:val="nil"/>
                <w:right w:val="nil"/>
                <w:between w:val="nil"/>
              </w:pBdr>
              <w:spacing w:before="0" w:line="240" w:lineRule="auto"/>
            </w:pPr>
            <w:r>
              <w:t>1</w:t>
            </w:r>
          </w:p>
        </w:tc>
        <w:tc>
          <w:tcPr>
            <w:tcW w:w="9000" w:type="dxa"/>
            <w:shd w:val="clear" w:color="auto" w:fill="auto"/>
            <w:tcMar>
              <w:top w:w="100" w:type="dxa"/>
              <w:left w:w="100" w:type="dxa"/>
              <w:bottom w:w="100" w:type="dxa"/>
              <w:right w:w="100" w:type="dxa"/>
            </w:tcMar>
          </w:tcPr>
          <w:p w14:paraId="17564B92" w14:textId="62DA4971" w:rsidR="00F96468" w:rsidRDefault="00E11B84">
            <w:pPr>
              <w:widowControl w:val="0"/>
              <w:spacing w:before="0" w:line="240" w:lineRule="auto"/>
            </w:pPr>
            <w:r w:rsidRPr="00E11B84">
              <w:t>Building Applications using Azure Compute</w:t>
            </w:r>
          </w:p>
        </w:tc>
      </w:tr>
      <w:tr w:rsidR="00F96468" w14:paraId="4051F5F9" w14:textId="77777777">
        <w:tc>
          <w:tcPr>
            <w:tcW w:w="360" w:type="dxa"/>
            <w:shd w:val="clear" w:color="auto" w:fill="auto"/>
            <w:tcMar>
              <w:top w:w="100" w:type="dxa"/>
              <w:left w:w="100" w:type="dxa"/>
              <w:bottom w:w="100" w:type="dxa"/>
              <w:right w:w="100" w:type="dxa"/>
            </w:tcMar>
          </w:tcPr>
          <w:p w14:paraId="19D03233" w14:textId="2D139462" w:rsidR="00F96468" w:rsidRDefault="001B5BE3">
            <w:pPr>
              <w:widowControl w:val="0"/>
              <w:pBdr>
                <w:top w:val="nil"/>
                <w:left w:val="nil"/>
                <w:bottom w:val="nil"/>
                <w:right w:val="nil"/>
                <w:between w:val="nil"/>
              </w:pBdr>
              <w:spacing w:before="0" w:line="240" w:lineRule="auto"/>
            </w:pPr>
            <w:r>
              <w:t>2</w:t>
            </w:r>
          </w:p>
        </w:tc>
        <w:tc>
          <w:tcPr>
            <w:tcW w:w="9000" w:type="dxa"/>
            <w:shd w:val="clear" w:color="auto" w:fill="auto"/>
            <w:tcMar>
              <w:top w:w="100" w:type="dxa"/>
              <w:left w:w="100" w:type="dxa"/>
              <w:bottom w:w="100" w:type="dxa"/>
              <w:right w:w="100" w:type="dxa"/>
            </w:tcMar>
          </w:tcPr>
          <w:p w14:paraId="63229243" w14:textId="4A16FE58" w:rsidR="00F96468" w:rsidRDefault="00E11B84">
            <w:pPr>
              <w:widowControl w:val="0"/>
              <w:spacing w:before="0" w:line="240" w:lineRule="auto"/>
            </w:pPr>
            <w:r w:rsidRPr="00E11B84">
              <w:t>Developing using Azure Storage and Queues</w:t>
            </w:r>
          </w:p>
        </w:tc>
      </w:tr>
      <w:tr w:rsidR="00F96468" w:rsidDel="00E71E46" w14:paraId="68C56796" w14:textId="23F6309F">
        <w:trPr>
          <w:del w:id="24" w:author="Rich Crane" w:date="2020-05-14T14:10:00Z"/>
        </w:trPr>
        <w:tc>
          <w:tcPr>
            <w:tcW w:w="360" w:type="dxa"/>
            <w:shd w:val="clear" w:color="auto" w:fill="auto"/>
            <w:tcMar>
              <w:top w:w="100" w:type="dxa"/>
              <w:left w:w="100" w:type="dxa"/>
              <w:bottom w:w="100" w:type="dxa"/>
              <w:right w:w="100" w:type="dxa"/>
            </w:tcMar>
          </w:tcPr>
          <w:p w14:paraId="23561EEF" w14:textId="0E1851E2" w:rsidR="00F96468" w:rsidDel="00E71E46" w:rsidRDefault="001B5BE3">
            <w:pPr>
              <w:widowControl w:val="0"/>
              <w:pBdr>
                <w:top w:val="nil"/>
                <w:left w:val="nil"/>
                <w:bottom w:val="nil"/>
                <w:right w:val="nil"/>
                <w:between w:val="nil"/>
              </w:pBdr>
              <w:spacing w:before="0" w:line="240" w:lineRule="auto"/>
              <w:rPr>
                <w:del w:id="25" w:author="Rich Crane" w:date="2020-05-14T14:10:00Z"/>
              </w:rPr>
            </w:pPr>
            <w:del w:id="26" w:author="Rich Crane" w:date="2020-05-14T14:10:00Z">
              <w:r w:rsidDel="00E71E46">
                <w:delText>3</w:delText>
              </w:r>
            </w:del>
          </w:p>
        </w:tc>
        <w:tc>
          <w:tcPr>
            <w:tcW w:w="9000" w:type="dxa"/>
            <w:shd w:val="clear" w:color="auto" w:fill="auto"/>
            <w:tcMar>
              <w:top w:w="100" w:type="dxa"/>
              <w:left w:w="100" w:type="dxa"/>
              <w:bottom w:w="100" w:type="dxa"/>
              <w:right w:w="100" w:type="dxa"/>
            </w:tcMar>
          </w:tcPr>
          <w:p w14:paraId="39ED899F" w14:textId="7D258898" w:rsidR="00F96468" w:rsidDel="00E71E46" w:rsidRDefault="00E11B84">
            <w:pPr>
              <w:widowControl w:val="0"/>
              <w:spacing w:before="0" w:line="240" w:lineRule="auto"/>
              <w:rPr>
                <w:del w:id="27" w:author="Rich Crane" w:date="2020-05-14T14:10:00Z"/>
              </w:rPr>
            </w:pPr>
            <w:del w:id="28" w:author="Rich Crane" w:date="2020-05-14T14:10:00Z">
              <w:r w:rsidRPr="00E11B84" w:rsidDel="00E71E46">
                <w:delText>Developing Container-based Applications with Kubernetes</w:delText>
              </w:r>
            </w:del>
          </w:p>
        </w:tc>
      </w:tr>
      <w:tr w:rsidR="00F96468" w14:paraId="6BACBAF3" w14:textId="77777777">
        <w:tc>
          <w:tcPr>
            <w:tcW w:w="360" w:type="dxa"/>
            <w:shd w:val="clear" w:color="auto" w:fill="auto"/>
            <w:tcMar>
              <w:top w:w="100" w:type="dxa"/>
              <w:left w:w="100" w:type="dxa"/>
              <w:bottom w:w="100" w:type="dxa"/>
              <w:right w:w="100" w:type="dxa"/>
            </w:tcMar>
          </w:tcPr>
          <w:p w14:paraId="7823C2A0" w14:textId="36B411EA" w:rsidR="00F96468" w:rsidRDefault="00E71E46">
            <w:pPr>
              <w:widowControl w:val="0"/>
              <w:pBdr>
                <w:top w:val="nil"/>
                <w:left w:val="nil"/>
                <w:bottom w:val="nil"/>
                <w:right w:val="nil"/>
                <w:between w:val="nil"/>
              </w:pBdr>
              <w:spacing w:before="0" w:line="240" w:lineRule="auto"/>
            </w:pPr>
            <w:ins w:id="29" w:author="Rich Crane" w:date="2020-05-14T14:10:00Z">
              <w:r>
                <w:t>3</w:t>
              </w:r>
            </w:ins>
            <w:del w:id="30" w:author="Rich Crane" w:date="2020-05-14T14:10:00Z">
              <w:r w:rsidR="001B5BE3" w:rsidDel="00E71E46">
                <w:delText>4</w:delText>
              </w:r>
            </w:del>
          </w:p>
        </w:tc>
        <w:tc>
          <w:tcPr>
            <w:tcW w:w="9000" w:type="dxa"/>
            <w:shd w:val="clear" w:color="auto" w:fill="auto"/>
            <w:tcMar>
              <w:top w:w="100" w:type="dxa"/>
              <w:left w:w="100" w:type="dxa"/>
              <w:bottom w:w="100" w:type="dxa"/>
              <w:right w:w="100" w:type="dxa"/>
            </w:tcMar>
          </w:tcPr>
          <w:p w14:paraId="0EEE6BDD" w14:textId="099E1251" w:rsidR="00F96468" w:rsidRDefault="00E11B84">
            <w:pPr>
              <w:widowControl w:val="0"/>
              <w:spacing w:before="0" w:line="240" w:lineRule="auto"/>
            </w:pPr>
            <w:r w:rsidRPr="00E11B84">
              <w:t>Implementing Security in Azure</w:t>
            </w:r>
          </w:p>
        </w:tc>
      </w:tr>
      <w:tr w:rsidR="00616872" w14:paraId="6D2B8D67" w14:textId="77777777">
        <w:tc>
          <w:tcPr>
            <w:tcW w:w="360" w:type="dxa"/>
            <w:shd w:val="clear" w:color="auto" w:fill="auto"/>
            <w:tcMar>
              <w:top w:w="100" w:type="dxa"/>
              <w:left w:w="100" w:type="dxa"/>
              <w:bottom w:w="100" w:type="dxa"/>
              <w:right w:w="100" w:type="dxa"/>
            </w:tcMar>
          </w:tcPr>
          <w:p w14:paraId="5EC19EEE" w14:textId="352002CB" w:rsidR="00616872" w:rsidRDefault="00E71E46">
            <w:pPr>
              <w:widowControl w:val="0"/>
              <w:pBdr>
                <w:top w:val="nil"/>
                <w:left w:val="nil"/>
                <w:bottom w:val="nil"/>
                <w:right w:val="nil"/>
                <w:between w:val="nil"/>
              </w:pBdr>
              <w:spacing w:before="0" w:line="240" w:lineRule="auto"/>
            </w:pPr>
            <w:ins w:id="31" w:author="Rich Crane" w:date="2020-05-14T14:10:00Z">
              <w:r>
                <w:t>4</w:t>
              </w:r>
            </w:ins>
            <w:del w:id="32" w:author="Rich Crane" w:date="2020-05-14T14:10:00Z">
              <w:r w:rsidR="00616872" w:rsidDel="00E71E46">
                <w:delText>5</w:delText>
              </w:r>
            </w:del>
          </w:p>
        </w:tc>
        <w:tc>
          <w:tcPr>
            <w:tcW w:w="9000" w:type="dxa"/>
            <w:shd w:val="clear" w:color="auto" w:fill="auto"/>
            <w:tcMar>
              <w:top w:w="100" w:type="dxa"/>
              <w:left w:w="100" w:type="dxa"/>
              <w:bottom w:w="100" w:type="dxa"/>
              <w:right w:w="100" w:type="dxa"/>
            </w:tcMar>
          </w:tcPr>
          <w:p w14:paraId="44FB0640" w14:textId="17BFFDC1" w:rsidR="00616872" w:rsidRDefault="00E11B84">
            <w:pPr>
              <w:widowControl w:val="0"/>
              <w:spacing w:before="0" w:line="240" w:lineRule="auto"/>
            </w:pPr>
            <w:r w:rsidRPr="00E11B84">
              <w:t>Monitoring, Troubleshooting and Optimizing</w:t>
            </w:r>
          </w:p>
        </w:tc>
      </w:tr>
      <w:tr w:rsidR="00616872" w14:paraId="0B66DF45" w14:textId="77777777">
        <w:tc>
          <w:tcPr>
            <w:tcW w:w="360" w:type="dxa"/>
            <w:shd w:val="clear" w:color="auto" w:fill="auto"/>
            <w:tcMar>
              <w:top w:w="100" w:type="dxa"/>
              <w:left w:w="100" w:type="dxa"/>
              <w:bottom w:w="100" w:type="dxa"/>
              <w:right w:w="100" w:type="dxa"/>
            </w:tcMar>
          </w:tcPr>
          <w:p w14:paraId="3427CCE6" w14:textId="2817F5D9" w:rsidR="00616872" w:rsidRDefault="00E71E46">
            <w:pPr>
              <w:widowControl w:val="0"/>
              <w:pBdr>
                <w:top w:val="nil"/>
                <w:left w:val="nil"/>
                <w:bottom w:val="nil"/>
                <w:right w:val="nil"/>
                <w:between w:val="nil"/>
              </w:pBdr>
              <w:spacing w:before="0" w:line="240" w:lineRule="auto"/>
            </w:pPr>
            <w:ins w:id="33" w:author="Rich Crane" w:date="2020-05-14T14:10:00Z">
              <w:r>
                <w:t>5</w:t>
              </w:r>
            </w:ins>
            <w:del w:id="34" w:author="Rich Crane" w:date="2020-05-14T14:10:00Z">
              <w:r w:rsidR="00616872" w:rsidDel="00E71E46">
                <w:delText>6</w:delText>
              </w:r>
            </w:del>
          </w:p>
        </w:tc>
        <w:tc>
          <w:tcPr>
            <w:tcW w:w="9000" w:type="dxa"/>
            <w:shd w:val="clear" w:color="auto" w:fill="auto"/>
            <w:tcMar>
              <w:top w:w="100" w:type="dxa"/>
              <w:left w:w="100" w:type="dxa"/>
              <w:bottom w:w="100" w:type="dxa"/>
              <w:right w:w="100" w:type="dxa"/>
            </w:tcMar>
          </w:tcPr>
          <w:p w14:paraId="75EC758F" w14:textId="76EA2F17" w:rsidR="00616872" w:rsidRPr="00616872" w:rsidRDefault="00E11B84">
            <w:pPr>
              <w:widowControl w:val="0"/>
              <w:spacing w:before="0" w:line="240" w:lineRule="auto"/>
            </w:pPr>
            <w:r w:rsidRPr="00E11B84">
              <w:t>Connecting and Integrating Azure Solutions</w:t>
            </w:r>
          </w:p>
        </w:tc>
      </w:tr>
    </w:tbl>
    <w:p w14:paraId="274E50DD" w14:textId="77777777" w:rsidR="00F96468" w:rsidRDefault="004E6F9F">
      <w:pPr>
        <w:pStyle w:val="Heading1"/>
        <w:spacing w:after="240"/>
        <w:rPr>
          <w:b/>
        </w:rPr>
      </w:pPr>
      <w:r>
        <w:rPr>
          <w:b/>
        </w:rPr>
        <w:t>CHAPTER OUTLINE</w:t>
      </w:r>
    </w:p>
    <w:p w14:paraId="0280F94B" w14:textId="1D133FC1" w:rsidR="00F96468" w:rsidRDefault="004E6F9F">
      <w:pPr>
        <w:rPr>
          <w:i/>
        </w:rPr>
      </w:pPr>
      <w:r>
        <w:rPr>
          <w:b/>
        </w:rPr>
        <w:t>Each chapter should have a clear focus</w:t>
      </w:r>
      <w:r>
        <w:t xml:space="preserve">. Each chapter title should clearly state what aspect of the overall topic the chapter deals with... Continuing the example of </w:t>
      </w:r>
      <w:r>
        <w:rPr>
          <w:i/>
        </w:rPr>
        <w:t>Building Machine Learning Systems with Python</w:t>
      </w:r>
      <w:r>
        <w:t xml:space="preserve"> your section on “Book Learning” might be broken down into 4 chapters as follows: “Clustering – sorting text into groups”, “Topic Modeling – creating non-exclusive groups”; “Logistic Regression – evaluating text quality”; “Bayes Classification – sentiment analysis”. </w:t>
      </w:r>
      <w:r>
        <w:rPr>
          <w:i/>
        </w:rPr>
        <w:t>PLEASE NOTE: Chapter titles appear on Amazon</w:t>
      </w:r>
    </w:p>
    <w:p w14:paraId="0681855D" w14:textId="77777777" w:rsidR="00332BBF" w:rsidRDefault="00332BBF">
      <w:pPr>
        <w:rPr>
          <w:i/>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8895"/>
        <w:tblGridChange w:id="35">
          <w:tblGrid>
            <w:gridCol w:w="465"/>
            <w:gridCol w:w="8895"/>
          </w:tblGrid>
        </w:tblGridChange>
      </w:tblGrid>
      <w:tr w:rsidR="00F96468" w14:paraId="2C61762C" w14:textId="77777777">
        <w:trPr>
          <w:trHeight w:val="400"/>
        </w:trPr>
        <w:tc>
          <w:tcPr>
            <w:tcW w:w="9360" w:type="dxa"/>
            <w:gridSpan w:val="2"/>
            <w:shd w:val="clear" w:color="auto" w:fill="auto"/>
            <w:tcMar>
              <w:top w:w="100" w:type="dxa"/>
              <w:left w:w="100" w:type="dxa"/>
              <w:bottom w:w="100" w:type="dxa"/>
              <w:right w:w="100" w:type="dxa"/>
            </w:tcMar>
          </w:tcPr>
          <w:p w14:paraId="62D8A5E7" w14:textId="0A87235C" w:rsidR="00F96468" w:rsidRDefault="004E6F9F">
            <w:pPr>
              <w:keepNext/>
              <w:keepLines/>
              <w:widowControl w:val="0"/>
              <w:spacing w:before="0" w:line="240" w:lineRule="auto"/>
              <w:rPr>
                <w:b/>
              </w:rPr>
            </w:pPr>
            <w:r>
              <w:rPr>
                <w:b/>
              </w:rPr>
              <w:lastRenderedPageBreak/>
              <w:t xml:space="preserve">PART </w:t>
            </w:r>
            <w:r w:rsidR="00EE3096">
              <w:rPr>
                <w:b/>
              </w:rPr>
              <w:t>ONE</w:t>
            </w:r>
            <w:r>
              <w:rPr>
                <w:b/>
              </w:rPr>
              <w:t xml:space="preserve">: Building </w:t>
            </w:r>
            <w:r w:rsidR="00332BBF">
              <w:rPr>
                <w:b/>
              </w:rPr>
              <w:t>Applications</w:t>
            </w:r>
            <w:r>
              <w:rPr>
                <w:b/>
              </w:rPr>
              <w:t xml:space="preserve"> </w:t>
            </w:r>
            <w:r w:rsidR="00307617">
              <w:rPr>
                <w:b/>
              </w:rPr>
              <w:t>using</w:t>
            </w:r>
            <w:r>
              <w:rPr>
                <w:b/>
              </w:rPr>
              <w:t xml:space="preserve"> Azure</w:t>
            </w:r>
            <w:r w:rsidR="00307617">
              <w:rPr>
                <w:b/>
              </w:rPr>
              <w:t xml:space="preserve"> Compute</w:t>
            </w:r>
          </w:p>
        </w:tc>
      </w:tr>
      <w:tr w:rsidR="00EE3096" w14:paraId="051C2E75" w14:textId="77777777">
        <w:tc>
          <w:tcPr>
            <w:tcW w:w="465" w:type="dxa"/>
            <w:shd w:val="clear" w:color="auto" w:fill="auto"/>
            <w:tcMar>
              <w:top w:w="100" w:type="dxa"/>
              <w:left w:w="100" w:type="dxa"/>
              <w:bottom w:w="100" w:type="dxa"/>
              <w:right w:w="100" w:type="dxa"/>
            </w:tcMar>
          </w:tcPr>
          <w:p w14:paraId="1CF31B3C" w14:textId="252F034A" w:rsidR="00EE3096" w:rsidRDefault="00EE3096">
            <w:pPr>
              <w:keepNext/>
              <w:keepLines/>
              <w:widowControl w:val="0"/>
              <w:spacing w:before="0" w:line="240" w:lineRule="auto"/>
            </w:pPr>
            <w:r>
              <w:t>1</w:t>
            </w:r>
          </w:p>
        </w:tc>
        <w:tc>
          <w:tcPr>
            <w:tcW w:w="8895" w:type="dxa"/>
            <w:shd w:val="clear" w:color="auto" w:fill="auto"/>
            <w:tcMar>
              <w:top w:w="100" w:type="dxa"/>
              <w:left w:w="100" w:type="dxa"/>
              <w:bottom w:w="100" w:type="dxa"/>
              <w:right w:w="100" w:type="dxa"/>
            </w:tcMar>
          </w:tcPr>
          <w:p w14:paraId="356880A6" w14:textId="26538CE5" w:rsidR="00EE3096" w:rsidRDefault="00EE3096">
            <w:pPr>
              <w:keepNext/>
              <w:keepLines/>
              <w:widowControl w:val="0"/>
              <w:spacing w:before="0" w:line="240" w:lineRule="auto"/>
            </w:pPr>
            <w:r w:rsidRPr="00EE3096">
              <w:t xml:space="preserve">Creating </w:t>
            </w:r>
            <w:r w:rsidR="00986E6D">
              <w:t>a</w:t>
            </w:r>
            <w:r w:rsidR="00390F92">
              <w:t xml:space="preserve"> Web-based application using</w:t>
            </w:r>
            <w:r w:rsidRPr="00EE3096">
              <w:t xml:space="preserve"> Visual Studio Code</w:t>
            </w:r>
          </w:p>
        </w:tc>
      </w:tr>
      <w:tr w:rsidR="009962C7" w14:paraId="7B8E868C" w14:textId="77777777">
        <w:tc>
          <w:tcPr>
            <w:tcW w:w="465" w:type="dxa"/>
            <w:shd w:val="clear" w:color="auto" w:fill="auto"/>
            <w:tcMar>
              <w:top w:w="100" w:type="dxa"/>
              <w:left w:w="100" w:type="dxa"/>
              <w:bottom w:w="100" w:type="dxa"/>
              <w:right w:w="100" w:type="dxa"/>
            </w:tcMar>
          </w:tcPr>
          <w:p w14:paraId="55797694" w14:textId="2BA8C440" w:rsidR="009962C7" w:rsidRDefault="009962C7" w:rsidP="009962C7">
            <w:pPr>
              <w:keepNext/>
              <w:keepLines/>
              <w:widowControl w:val="0"/>
              <w:spacing w:before="0" w:line="240" w:lineRule="auto"/>
            </w:pPr>
            <w:r>
              <w:t>2</w:t>
            </w:r>
          </w:p>
        </w:tc>
        <w:tc>
          <w:tcPr>
            <w:tcW w:w="8895" w:type="dxa"/>
            <w:shd w:val="clear" w:color="auto" w:fill="auto"/>
            <w:tcMar>
              <w:top w:w="100" w:type="dxa"/>
              <w:left w:w="100" w:type="dxa"/>
              <w:bottom w:w="100" w:type="dxa"/>
              <w:right w:w="100" w:type="dxa"/>
            </w:tcMar>
          </w:tcPr>
          <w:p w14:paraId="2FC6E010" w14:textId="2C57F160" w:rsidR="009962C7" w:rsidRDefault="009962C7" w:rsidP="009962C7">
            <w:pPr>
              <w:keepNext/>
              <w:keepLines/>
              <w:widowControl w:val="0"/>
              <w:spacing w:before="0" w:line="240" w:lineRule="auto"/>
            </w:pPr>
            <w:r>
              <w:t>Debugging Locally using Docker</w:t>
            </w:r>
            <w:r w:rsidR="00616872">
              <w:t xml:space="preserve"> and Kubernetes</w:t>
            </w:r>
          </w:p>
        </w:tc>
      </w:tr>
      <w:tr w:rsidR="009962C7" w:rsidDel="009E652A" w14:paraId="0C2DEBB0" w14:textId="32F309E5">
        <w:trPr>
          <w:del w:id="36" w:author="Rich Crane" w:date="2020-05-14T12:39:00Z"/>
        </w:trPr>
        <w:tc>
          <w:tcPr>
            <w:tcW w:w="465" w:type="dxa"/>
            <w:shd w:val="clear" w:color="auto" w:fill="auto"/>
            <w:tcMar>
              <w:top w:w="100" w:type="dxa"/>
              <w:left w:w="100" w:type="dxa"/>
              <w:bottom w:w="100" w:type="dxa"/>
              <w:right w:w="100" w:type="dxa"/>
            </w:tcMar>
          </w:tcPr>
          <w:p w14:paraId="31FF3500" w14:textId="56D3997A" w:rsidR="009962C7" w:rsidDel="009E652A" w:rsidRDefault="009962C7" w:rsidP="009962C7">
            <w:pPr>
              <w:keepNext/>
              <w:keepLines/>
              <w:widowControl w:val="0"/>
              <w:spacing w:before="0" w:line="240" w:lineRule="auto"/>
              <w:rPr>
                <w:del w:id="37" w:author="Rich Crane" w:date="2020-05-14T12:39:00Z"/>
              </w:rPr>
            </w:pPr>
            <w:del w:id="38" w:author="Rich Crane" w:date="2020-05-14T12:39:00Z">
              <w:r w:rsidDel="009E652A">
                <w:delText>3</w:delText>
              </w:r>
            </w:del>
          </w:p>
        </w:tc>
        <w:tc>
          <w:tcPr>
            <w:tcW w:w="8895" w:type="dxa"/>
            <w:shd w:val="clear" w:color="auto" w:fill="auto"/>
            <w:tcMar>
              <w:top w:w="100" w:type="dxa"/>
              <w:left w:w="100" w:type="dxa"/>
              <w:bottom w:w="100" w:type="dxa"/>
              <w:right w:w="100" w:type="dxa"/>
            </w:tcMar>
          </w:tcPr>
          <w:p w14:paraId="26A111A0" w14:textId="05DAB8E0" w:rsidR="00616872" w:rsidDel="009E652A" w:rsidRDefault="00CA548C" w:rsidP="009962C7">
            <w:pPr>
              <w:keepNext/>
              <w:keepLines/>
              <w:widowControl w:val="0"/>
              <w:spacing w:before="0" w:line="240" w:lineRule="auto"/>
              <w:rPr>
                <w:del w:id="39" w:author="Rich Crane" w:date="2020-05-14T12:39:00Z"/>
              </w:rPr>
            </w:pPr>
            <w:del w:id="40" w:author="Rich Crane" w:date="2020-05-14T12:39:00Z">
              <w:r w:rsidDel="009E652A">
                <w:delText xml:space="preserve">Publishing </w:delText>
              </w:r>
              <w:r w:rsidR="0070005B" w:rsidDel="009E652A">
                <w:delText>Containers</w:delText>
              </w:r>
              <w:r w:rsidDel="009E652A">
                <w:delText xml:space="preserve"> to Azure Container Registry</w:delText>
              </w:r>
            </w:del>
          </w:p>
        </w:tc>
      </w:tr>
      <w:tr w:rsidR="00616872" w14:paraId="53625F56" w14:textId="77777777">
        <w:tc>
          <w:tcPr>
            <w:tcW w:w="465" w:type="dxa"/>
            <w:shd w:val="clear" w:color="auto" w:fill="auto"/>
            <w:tcMar>
              <w:top w:w="100" w:type="dxa"/>
              <w:left w:w="100" w:type="dxa"/>
              <w:bottom w:w="100" w:type="dxa"/>
              <w:right w:w="100" w:type="dxa"/>
            </w:tcMar>
          </w:tcPr>
          <w:p w14:paraId="2441FDCB" w14:textId="30CF6996" w:rsidR="00616872" w:rsidRDefault="009E652A" w:rsidP="009962C7">
            <w:pPr>
              <w:keepNext/>
              <w:keepLines/>
              <w:widowControl w:val="0"/>
              <w:spacing w:before="0" w:line="240" w:lineRule="auto"/>
            </w:pPr>
            <w:ins w:id="41" w:author="Rich Crane" w:date="2020-05-14T12:39:00Z">
              <w:r>
                <w:t>3</w:t>
              </w:r>
            </w:ins>
            <w:del w:id="42" w:author="Rich Crane" w:date="2020-05-14T12:39:00Z">
              <w:r w:rsidR="00616872" w:rsidDel="009E652A">
                <w:delText>4</w:delText>
              </w:r>
            </w:del>
          </w:p>
        </w:tc>
        <w:tc>
          <w:tcPr>
            <w:tcW w:w="8895" w:type="dxa"/>
            <w:shd w:val="clear" w:color="auto" w:fill="auto"/>
            <w:tcMar>
              <w:top w:w="100" w:type="dxa"/>
              <w:left w:w="100" w:type="dxa"/>
              <w:bottom w:w="100" w:type="dxa"/>
              <w:right w:w="100" w:type="dxa"/>
            </w:tcMar>
          </w:tcPr>
          <w:p w14:paraId="12B20B26" w14:textId="56A843FB" w:rsidR="00616872" w:rsidRDefault="00CA548C" w:rsidP="009962C7">
            <w:pPr>
              <w:keepNext/>
              <w:keepLines/>
              <w:widowControl w:val="0"/>
              <w:spacing w:before="0" w:line="240" w:lineRule="auto"/>
            </w:pPr>
            <w:r>
              <w:t xml:space="preserve">Deploying </w:t>
            </w:r>
            <w:r w:rsidR="00A367D0">
              <w:t xml:space="preserve">Web </w:t>
            </w:r>
            <w:r>
              <w:t xml:space="preserve">Applications </w:t>
            </w:r>
            <w:r w:rsidR="00A367D0">
              <w:t>to</w:t>
            </w:r>
            <w:r>
              <w:t xml:space="preserve"> Azure App Services</w:t>
            </w:r>
          </w:p>
        </w:tc>
      </w:tr>
      <w:tr w:rsidR="00307617" w14:paraId="396CC3D1" w14:textId="77777777">
        <w:tc>
          <w:tcPr>
            <w:tcW w:w="465" w:type="dxa"/>
            <w:shd w:val="clear" w:color="auto" w:fill="auto"/>
            <w:tcMar>
              <w:top w:w="100" w:type="dxa"/>
              <w:left w:w="100" w:type="dxa"/>
              <w:bottom w:w="100" w:type="dxa"/>
              <w:right w:w="100" w:type="dxa"/>
            </w:tcMar>
          </w:tcPr>
          <w:p w14:paraId="19BCFC33" w14:textId="00B9D890" w:rsidR="00307617" w:rsidRDefault="009E652A" w:rsidP="009962C7">
            <w:pPr>
              <w:keepNext/>
              <w:keepLines/>
              <w:widowControl w:val="0"/>
              <w:spacing w:before="0" w:line="240" w:lineRule="auto"/>
            </w:pPr>
            <w:ins w:id="43" w:author="Rich Crane" w:date="2020-05-14T12:39:00Z">
              <w:r>
                <w:t>4</w:t>
              </w:r>
            </w:ins>
            <w:del w:id="44" w:author="Rich Crane" w:date="2020-05-14T12:39:00Z">
              <w:r w:rsidR="00307617" w:rsidDel="009E652A">
                <w:delText>5</w:delText>
              </w:r>
            </w:del>
          </w:p>
        </w:tc>
        <w:tc>
          <w:tcPr>
            <w:tcW w:w="8895" w:type="dxa"/>
            <w:shd w:val="clear" w:color="auto" w:fill="auto"/>
            <w:tcMar>
              <w:top w:w="100" w:type="dxa"/>
              <w:left w:w="100" w:type="dxa"/>
              <w:bottom w:w="100" w:type="dxa"/>
              <w:right w:w="100" w:type="dxa"/>
            </w:tcMar>
          </w:tcPr>
          <w:p w14:paraId="0223FB4F" w14:textId="69AF89DE" w:rsidR="00307617" w:rsidRDefault="00E11B84" w:rsidP="009962C7">
            <w:pPr>
              <w:keepNext/>
              <w:keepLines/>
              <w:widowControl w:val="0"/>
              <w:spacing w:before="0" w:line="240" w:lineRule="auto"/>
            </w:pPr>
            <w:r>
              <w:t xml:space="preserve">Deploying Containers </w:t>
            </w:r>
            <w:r w:rsidR="00A367D0">
              <w:t>to</w:t>
            </w:r>
            <w:r>
              <w:t xml:space="preserve"> Azure Container Instances</w:t>
            </w:r>
            <w:r w:rsidR="00D86D38">
              <w:t xml:space="preserve"> (ACI)</w:t>
            </w:r>
          </w:p>
        </w:tc>
      </w:tr>
      <w:tr w:rsidR="006179A7" w14:paraId="6D2F3D1D" w14:textId="77777777" w:rsidTr="00E71E46">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Change w:id="45" w:author="Rich Crane" w:date="2020-05-14T14:10:00Z">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
          </w:tblPrExChange>
        </w:tblPrEx>
        <w:tc>
          <w:tcPr>
            <w:tcW w:w="465" w:type="dxa"/>
            <w:tcBorders>
              <w:bottom w:val="single" w:sz="8" w:space="0" w:color="000000"/>
            </w:tcBorders>
            <w:shd w:val="clear" w:color="auto" w:fill="auto"/>
            <w:tcMar>
              <w:top w:w="100" w:type="dxa"/>
              <w:left w:w="100" w:type="dxa"/>
              <w:bottom w:w="100" w:type="dxa"/>
              <w:right w:w="100" w:type="dxa"/>
            </w:tcMar>
            <w:tcPrChange w:id="46" w:author="Rich Crane" w:date="2020-05-14T14:10:00Z">
              <w:tcPr>
                <w:tcW w:w="465" w:type="dxa"/>
                <w:shd w:val="clear" w:color="auto" w:fill="auto"/>
                <w:tcMar>
                  <w:top w:w="100" w:type="dxa"/>
                  <w:left w:w="100" w:type="dxa"/>
                  <w:bottom w:w="100" w:type="dxa"/>
                  <w:right w:w="100" w:type="dxa"/>
                </w:tcMar>
              </w:tcPr>
            </w:tcPrChange>
          </w:tcPr>
          <w:p w14:paraId="5BE944F3" w14:textId="7AB9A37E" w:rsidR="006179A7" w:rsidRDefault="009E652A" w:rsidP="009962C7">
            <w:pPr>
              <w:keepNext/>
              <w:keepLines/>
              <w:widowControl w:val="0"/>
              <w:spacing w:before="0" w:line="240" w:lineRule="auto"/>
            </w:pPr>
            <w:ins w:id="47" w:author="Rich Crane" w:date="2020-05-14T12:39:00Z">
              <w:r>
                <w:t>5</w:t>
              </w:r>
            </w:ins>
            <w:del w:id="48" w:author="Rich Crane" w:date="2020-05-14T12:39:00Z">
              <w:r w:rsidR="006179A7" w:rsidDel="009E652A">
                <w:delText>6</w:delText>
              </w:r>
            </w:del>
          </w:p>
        </w:tc>
        <w:tc>
          <w:tcPr>
            <w:tcW w:w="8895" w:type="dxa"/>
            <w:tcBorders>
              <w:bottom w:val="single" w:sz="8" w:space="0" w:color="000000"/>
            </w:tcBorders>
            <w:shd w:val="clear" w:color="auto" w:fill="auto"/>
            <w:tcMar>
              <w:top w:w="100" w:type="dxa"/>
              <w:left w:w="100" w:type="dxa"/>
              <w:bottom w:w="100" w:type="dxa"/>
              <w:right w:w="100" w:type="dxa"/>
            </w:tcMar>
            <w:tcPrChange w:id="49" w:author="Rich Crane" w:date="2020-05-14T14:10:00Z">
              <w:tcPr>
                <w:tcW w:w="8895" w:type="dxa"/>
                <w:shd w:val="clear" w:color="auto" w:fill="auto"/>
                <w:tcMar>
                  <w:top w:w="100" w:type="dxa"/>
                  <w:left w:w="100" w:type="dxa"/>
                  <w:bottom w:w="100" w:type="dxa"/>
                  <w:right w:w="100" w:type="dxa"/>
                </w:tcMar>
              </w:tcPr>
            </w:tcPrChange>
          </w:tcPr>
          <w:p w14:paraId="1F07114B" w14:textId="6E1A4E8F" w:rsidR="006179A7" w:rsidRDefault="006179A7" w:rsidP="009962C7">
            <w:pPr>
              <w:keepNext/>
              <w:keepLines/>
              <w:widowControl w:val="0"/>
              <w:spacing w:before="0" w:line="240" w:lineRule="auto"/>
            </w:pPr>
            <w:r>
              <w:t xml:space="preserve">Creating Serverless Functions </w:t>
            </w:r>
            <w:del w:id="50" w:author="Rich Crane" w:date="2020-05-14T13:43:00Z">
              <w:r w:rsidDel="00251320">
                <w:delText xml:space="preserve">using </w:delText>
              </w:r>
            </w:del>
            <w:ins w:id="51" w:author="Rich Crane" w:date="2020-05-14T13:43:00Z">
              <w:r w:rsidR="00251320">
                <w:t xml:space="preserve">with </w:t>
              </w:r>
            </w:ins>
            <w:r>
              <w:t>Azure Functions</w:t>
            </w:r>
          </w:p>
        </w:tc>
      </w:tr>
      <w:tr w:rsidR="000D775E" w14:paraId="6DFFA83C" w14:textId="77777777" w:rsidTr="00E71E46">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Change w:id="52" w:author="Rich Crane" w:date="2020-05-14T14:10:00Z">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
          </w:tblPrExChange>
        </w:tblPrEx>
        <w:trPr>
          <w:ins w:id="53" w:author="Rich Crane" w:date="2020-05-14T14:04:00Z"/>
        </w:trPr>
        <w:tc>
          <w:tcPr>
            <w:tcW w:w="465" w:type="dxa"/>
            <w:shd w:val="clear" w:color="auto" w:fill="C6D9F1" w:themeFill="text2" w:themeFillTint="33"/>
            <w:tcMar>
              <w:top w:w="100" w:type="dxa"/>
              <w:left w:w="100" w:type="dxa"/>
              <w:bottom w:w="100" w:type="dxa"/>
              <w:right w:w="100" w:type="dxa"/>
            </w:tcMar>
            <w:tcPrChange w:id="54" w:author="Rich Crane" w:date="2020-05-14T14:10:00Z">
              <w:tcPr>
                <w:tcW w:w="465" w:type="dxa"/>
                <w:shd w:val="clear" w:color="auto" w:fill="auto"/>
                <w:tcMar>
                  <w:top w:w="100" w:type="dxa"/>
                  <w:left w:w="100" w:type="dxa"/>
                  <w:bottom w:w="100" w:type="dxa"/>
                  <w:right w:w="100" w:type="dxa"/>
                </w:tcMar>
              </w:tcPr>
            </w:tcPrChange>
          </w:tcPr>
          <w:p w14:paraId="58FE04D1" w14:textId="03E5EBEE" w:rsidR="000D775E" w:rsidRDefault="000D775E" w:rsidP="009962C7">
            <w:pPr>
              <w:keepNext/>
              <w:keepLines/>
              <w:widowControl w:val="0"/>
              <w:spacing w:before="0" w:line="240" w:lineRule="auto"/>
              <w:rPr>
                <w:ins w:id="55" w:author="Rich Crane" w:date="2020-05-14T14:04:00Z"/>
              </w:rPr>
            </w:pPr>
            <w:ins w:id="56" w:author="Rich Crane" w:date="2020-05-14T14:04:00Z">
              <w:r>
                <w:t>6</w:t>
              </w:r>
            </w:ins>
          </w:p>
        </w:tc>
        <w:tc>
          <w:tcPr>
            <w:tcW w:w="8895" w:type="dxa"/>
            <w:shd w:val="clear" w:color="auto" w:fill="C6D9F1" w:themeFill="text2" w:themeFillTint="33"/>
            <w:tcMar>
              <w:top w:w="100" w:type="dxa"/>
              <w:left w:w="100" w:type="dxa"/>
              <w:bottom w:w="100" w:type="dxa"/>
              <w:right w:w="100" w:type="dxa"/>
            </w:tcMar>
            <w:tcPrChange w:id="57" w:author="Rich Crane" w:date="2020-05-14T14:10:00Z">
              <w:tcPr>
                <w:tcW w:w="8895" w:type="dxa"/>
                <w:shd w:val="clear" w:color="auto" w:fill="auto"/>
                <w:tcMar>
                  <w:top w:w="100" w:type="dxa"/>
                  <w:left w:w="100" w:type="dxa"/>
                  <w:bottom w:w="100" w:type="dxa"/>
                  <w:right w:w="100" w:type="dxa"/>
                </w:tcMar>
              </w:tcPr>
            </w:tcPrChange>
          </w:tcPr>
          <w:p w14:paraId="240BA683" w14:textId="155566F0" w:rsidR="000D775E" w:rsidRDefault="000D775E" w:rsidP="009962C7">
            <w:pPr>
              <w:keepNext/>
              <w:keepLines/>
              <w:widowControl w:val="0"/>
              <w:spacing w:before="0" w:line="240" w:lineRule="auto"/>
              <w:rPr>
                <w:ins w:id="58" w:author="Rich Crane" w:date="2020-05-14T14:04:00Z"/>
              </w:rPr>
            </w:pPr>
            <w:ins w:id="59" w:author="Rich Crane" w:date="2020-05-14T14:04:00Z">
              <w:r>
                <w:rPr>
                  <w:color w:val="auto"/>
                </w:rPr>
                <w:t>Deploying Applications to</w:t>
              </w:r>
              <w:r w:rsidRPr="00BD490A">
                <w:rPr>
                  <w:color w:val="auto"/>
                </w:rPr>
                <w:t xml:space="preserve"> Azure Kubernetes Service (AKS)</w:t>
              </w:r>
            </w:ins>
          </w:p>
        </w:tc>
      </w:tr>
    </w:tbl>
    <w:p w14:paraId="7C452F7B" w14:textId="77777777" w:rsidR="00CA548C" w:rsidRDefault="00CA548C"/>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8895"/>
        <w:tblGridChange w:id="60">
          <w:tblGrid>
            <w:gridCol w:w="465"/>
            <w:gridCol w:w="8895"/>
          </w:tblGrid>
        </w:tblGridChange>
      </w:tblGrid>
      <w:tr w:rsidR="00F96468" w14:paraId="610CA88F" w14:textId="77777777">
        <w:trPr>
          <w:trHeight w:val="400"/>
        </w:trPr>
        <w:tc>
          <w:tcPr>
            <w:tcW w:w="9360" w:type="dxa"/>
            <w:gridSpan w:val="2"/>
            <w:shd w:val="clear" w:color="auto" w:fill="auto"/>
            <w:tcMar>
              <w:top w:w="100" w:type="dxa"/>
              <w:left w:w="100" w:type="dxa"/>
              <w:bottom w:w="100" w:type="dxa"/>
              <w:right w:w="100" w:type="dxa"/>
            </w:tcMar>
          </w:tcPr>
          <w:p w14:paraId="7C298CD4" w14:textId="63A79B5E" w:rsidR="00F96468" w:rsidRDefault="004E6F9F">
            <w:pPr>
              <w:keepNext/>
              <w:keepLines/>
              <w:widowControl w:val="0"/>
              <w:spacing w:before="0" w:line="240" w:lineRule="auto"/>
              <w:rPr>
                <w:b/>
              </w:rPr>
            </w:pPr>
            <w:r>
              <w:rPr>
                <w:b/>
              </w:rPr>
              <w:t xml:space="preserve">PART </w:t>
            </w:r>
            <w:r w:rsidR="00307617">
              <w:rPr>
                <w:b/>
              </w:rPr>
              <w:t>TWO</w:t>
            </w:r>
            <w:r>
              <w:rPr>
                <w:b/>
              </w:rPr>
              <w:t xml:space="preserve">: </w:t>
            </w:r>
            <w:r w:rsidR="00084D23">
              <w:rPr>
                <w:b/>
              </w:rPr>
              <w:t>Developing using Azure Storage</w:t>
            </w:r>
            <w:r w:rsidR="00332BBF">
              <w:rPr>
                <w:b/>
              </w:rPr>
              <w:t xml:space="preserve"> and Queues</w:t>
            </w:r>
          </w:p>
        </w:tc>
      </w:tr>
      <w:tr w:rsidR="00F96468" w14:paraId="4C053F75" w14:textId="77777777" w:rsidTr="009D1435">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Change w:id="61" w:author="Rich Crane" w:date="2020-05-13T07:57:00Z">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
          </w:tblPrExChange>
        </w:tblPrEx>
        <w:tc>
          <w:tcPr>
            <w:tcW w:w="465" w:type="dxa"/>
            <w:tcBorders>
              <w:bottom w:val="single" w:sz="8" w:space="0" w:color="000000"/>
            </w:tcBorders>
            <w:shd w:val="clear" w:color="auto" w:fill="auto"/>
            <w:tcMar>
              <w:top w:w="100" w:type="dxa"/>
              <w:left w:w="100" w:type="dxa"/>
              <w:bottom w:w="100" w:type="dxa"/>
              <w:right w:w="100" w:type="dxa"/>
            </w:tcMar>
            <w:tcPrChange w:id="62" w:author="Rich Crane" w:date="2020-05-13T07:57:00Z">
              <w:tcPr>
                <w:tcW w:w="465" w:type="dxa"/>
                <w:tcBorders>
                  <w:bottom w:val="single" w:sz="8" w:space="0" w:color="000000"/>
                </w:tcBorders>
                <w:shd w:val="clear" w:color="auto" w:fill="auto"/>
                <w:tcMar>
                  <w:top w:w="100" w:type="dxa"/>
                  <w:left w:w="100" w:type="dxa"/>
                  <w:bottom w:w="100" w:type="dxa"/>
                  <w:right w:w="100" w:type="dxa"/>
                </w:tcMar>
              </w:tcPr>
            </w:tcPrChange>
          </w:tcPr>
          <w:p w14:paraId="3DAB666B" w14:textId="25C0DC26" w:rsidR="00F96468" w:rsidRDefault="00E71E46">
            <w:pPr>
              <w:keepNext/>
              <w:keepLines/>
              <w:widowControl w:val="0"/>
              <w:spacing w:before="0" w:line="240" w:lineRule="auto"/>
            </w:pPr>
            <w:ins w:id="63" w:author="Rich Crane" w:date="2020-05-14T14:09:00Z">
              <w:r>
                <w:t>7</w:t>
              </w:r>
            </w:ins>
            <w:del w:id="64" w:author="Rich Crane" w:date="2020-05-14T12:39:00Z">
              <w:r w:rsidR="006179A7" w:rsidDel="009E652A">
                <w:delText>7</w:delText>
              </w:r>
            </w:del>
          </w:p>
        </w:tc>
        <w:tc>
          <w:tcPr>
            <w:tcW w:w="8895" w:type="dxa"/>
            <w:tcBorders>
              <w:bottom w:val="single" w:sz="8" w:space="0" w:color="000000"/>
            </w:tcBorders>
            <w:shd w:val="clear" w:color="auto" w:fill="auto"/>
            <w:tcMar>
              <w:top w:w="100" w:type="dxa"/>
              <w:left w:w="100" w:type="dxa"/>
              <w:bottom w:w="100" w:type="dxa"/>
              <w:right w:w="100" w:type="dxa"/>
            </w:tcMar>
            <w:tcPrChange w:id="65" w:author="Rich Crane" w:date="2020-05-13T07:57:00Z">
              <w:tcPr>
                <w:tcW w:w="8895" w:type="dxa"/>
                <w:tcBorders>
                  <w:bottom w:val="single" w:sz="8" w:space="0" w:color="000000"/>
                </w:tcBorders>
                <w:shd w:val="clear" w:color="auto" w:fill="auto"/>
                <w:tcMar>
                  <w:top w:w="100" w:type="dxa"/>
                  <w:left w:w="100" w:type="dxa"/>
                  <w:bottom w:w="100" w:type="dxa"/>
                  <w:right w:w="100" w:type="dxa"/>
                </w:tcMar>
              </w:tcPr>
            </w:tcPrChange>
          </w:tcPr>
          <w:p w14:paraId="7384E2FF" w14:textId="7BC31281" w:rsidR="00F96468" w:rsidRDefault="00332BBF">
            <w:pPr>
              <w:keepNext/>
              <w:keepLines/>
              <w:widowControl w:val="0"/>
              <w:spacing w:before="0" w:line="240" w:lineRule="auto"/>
            </w:pPr>
            <w:r>
              <w:t>Developing</w:t>
            </w:r>
            <w:r w:rsidR="00084D23">
              <w:t xml:space="preserve"> using Table</w:t>
            </w:r>
            <w:r>
              <w:t xml:space="preserve">s, </w:t>
            </w:r>
            <w:r w:rsidR="00084D23">
              <w:t>Blobs and Queues</w:t>
            </w:r>
          </w:p>
        </w:tc>
      </w:tr>
      <w:tr w:rsidR="00EC6FF4" w14:paraId="12CC4EA7" w14:textId="77777777" w:rsidTr="009D1435">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Change w:id="66" w:author="Rich Crane" w:date="2020-05-13T07:57:00Z">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
          </w:tblPrExChange>
        </w:tblPrEx>
        <w:tc>
          <w:tcPr>
            <w:tcW w:w="465" w:type="dxa"/>
            <w:shd w:val="clear" w:color="auto" w:fill="FFFFFF" w:themeFill="background1"/>
            <w:tcMar>
              <w:top w:w="100" w:type="dxa"/>
              <w:left w:w="100" w:type="dxa"/>
              <w:bottom w:w="100" w:type="dxa"/>
              <w:right w:w="100" w:type="dxa"/>
            </w:tcMar>
            <w:tcPrChange w:id="67" w:author="Rich Crane" w:date="2020-05-13T07:57:00Z">
              <w:tcPr>
                <w:tcW w:w="465" w:type="dxa"/>
                <w:shd w:val="clear" w:color="auto" w:fill="C6D9F1" w:themeFill="text2" w:themeFillTint="33"/>
                <w:tcMar>
                  <w:top w:w="100" w:type="dxa"/>
                  <w:left w:w="100" w:type="dxa"/>
                  <w:bottom w:w="100" w:type="dxa"/>
                  <w:right w:w="100" w:type="dxa"/>
                </w:tcMar>
              </w:tcPr>
            </w:tcPrChange>
          </w:tcPr>
          <w:p w14:paraId="34BB6A6A" w14:textId="57E799F4" w:rsidR="00EC6FF4" w:rsidRDefault="00E71E46">
            <w:pPr>
              <w:keepNext/>
              <w:keepLines/>
              <w:widowControl w:val="0"/>
              <w:spacing w:before="0" w:line="240" w:lineRule="auto"/>
            </w:pPr>
            <w:ins w:id="68" w:author="Rich Crane" w:date="2020-05-14T14:09:00Z">
              <w:r>
                <w:t>8</w:t>
              </w:r>
            </w:ins>
            <w:del w:id="69" w:author="Rich Crane" w:date="2020-05-14T12:39:00Z">
              <w:r w:rsidR="006179A7" w:rsidDel="009E652A">
                <w:delText>8</w:delText>
              </w:r>
            </w:del>
          </w:p>
        </w:tc>
        <w:tc>
          <w:tcPr>
            <w:tcW w:w="8895" w:type="dxa"/>
            <w:shd w:val="clear" w:color="auto" w:fill="FFFFFF" w:themeFill="background1"/>
            <w:tcMar>
              <w:top w:w="100" w:type="dxa"/>
              <w:left w:w="100" w:type="dxa"/>
              <w:bottom w:w="100" w:type="dxa"/>
              <w:right w:w="100" w:type="dxa"/>
            </w:tcMar>
            <w:tcPrChange w:id="70" w:author="Rich Crane" w:date="2020-05-13T07:57:00Z">
              <w:tcPr>
                <w:tcW w:w="8895" w:type="dxa"/>
                <w:shd w:val="clear" w:color="auto" w:fill="C6D9F1" w:themeFill="text2" w:themeFillTint="33"/>
                <w:tcMar>
                  <w:top w:w="100" w:type="dxa"/>
                  <w:left w:w="100" w:type="dxa"/>
                  <w:bottom w:w="100" w:type="dxa"/>
                  <w:right w:w="100" w:type="dxa"/>
                </w:tcMar>
              </w:tcPr>
            </w:tcPrChange>
          </w:tcPr>
          <w:p w14:paraId="14EE3DFA" w14:textId="21BF9E14" w:rsidR="00EC6FF4" w:rsidRDefault="00084D23">
            <w:pPr>
              <w:keepNext/>
              <w:keepLines/>
              <w:widowControl w:val="0"/>
              <w:spacing w:before="0" w:line="240" w:lineRule="auto"/>
            </w:pPr>
            <w:bookmarkStart w:id="71" w:name="_Hlk40130510"/>
            <w:r>
              <w:t>Developing using Azure SQL Database</w:t>
            </w:r>
            <w:bookmarkEnd w:id="71"/>
          </w:p>
        </w:tc>
      </w:tr>
      <w:tr w:rsidR="00084D23" w14:paraId="7CF719D8" w14:textId="77777777">
        <w:tc>
          <w:tcPr>
            <w:tcW w:w="465" w:type="dxa"/>
            <w:shd w:val="clear" w:color="auto" w:fill="auto"/>
            <w:tcMar>
              <w:top w:w="100" w:type="dxa"/>
              <w:left w:w="100" w:type="dxa"/>
              <w:bottom w:w="100" w:type="dxa"/>
              <w:right w:w="100" w:type="dxa"/>
            </w:tcMar>
          </w:tcPr>
          <w:p w14:paraId="5AAFA307" w14:textId="7D43F931" w:rsidR="00084D23" w:rsidRDefault="00E71E46">
            <w:pPr>
              <w:keepNext/>
              <w:keepLines/>
              <w:widowControl w:val="0"/>
              <w:spacing w:before="0" w:line="240" w:lineRule="auto"/>
            </w:pPr>
            <w:ins w:id="72" w:author="Rich Crane" w:date="2020-05-14T14:09:00Z">
              <w:r>
                <w:t>9</w:t>
              </w:r>
            </w:ins>
            <w:del w:id="73" w:author="Rich Crane" w:date="2020-05-14T12:39:00Z">
              <w:r w:rsidR="006179A7" w:rsidDel="009E652A">
                <w:delText>9</w:delText>
              </w:r>
            </w:del>
          </w:p>
        </w:tc>
        <w:tc>
          <w:tcPr>
            <w:tcW w:w="8895" w:type="dxa"/>
            <w:shd w:val="clear" w:color="auto" w:fill="auto"/>
            <w:tcMar>
              <w:top w:w="100" w:type="dxa"/>
              <w:left w:w="100" w:type="dxa"/>
              <w:bottom w:w="100" w:type="dxa"/>
              <w:right w:w="100" w:type="dxa"/>
            </w:tcMar>
          </w:tcPr>
          <w:p w14:paraId="1F0E26E6" w14:textId="3E021EFB" w:rsidR="00084D23" w:rsidRDefault="00084D23">
            <w:pPr>
              <w:keepNext/>
              <w:keepLines/>
              <w:widowControl w:val="0"/>
              <w:spacing w:before="0" w:line="240" w:lineRule="auto"/>
            </w:pPr>
            <w:r>
              <w:t>Developing using CosmosDB</w:t>
            </w:r>
          </w:p>
        </w:tc>
      </w:tr>
      <w:tr w:rsidR="00332BBF" w14:paraId="2BF14185" w14:textId="77777777">
        <w:tc>
          <w:tcPr>
            <w:tcW w:w="465" w:type="dxa"/>
            <w:shd w:val="clear" w:color="auto" w:fill="auto"/>
            <w:tcMar>
              <w:top w:w="100" w:type="dxa"/>
              <w:left w:w="100" w:type="dxa"/>
              <w:bottom w:w="100" w:type="dxa"/>
              <w:right w:w="100" w:type="dxa"/>
            </w:tcMar>
          </w:tcPr>
          <w:p w14:paraId="5122F1DF" w14:textId="2EFD8148" w:rsidR="00332BBF" w:rsidRDefault="00E71E46">
            <w:pPr>
              <w:keepNext/>
              <w:keepLines/>
              <w:widowControl w:val="0"/>
              <w:spacing w:before="0" w:line="240" w:lineRule="auto"/>
            </w:pPr>
            <w:ins w:id="74" w:author="Rich Crane" w:date="2020-05-14T14:09:00Z">
              <w:r>
                <w:t>10</w:t>
              </w:r>
            </w:ins>
            <w:del w:id="75" w:author="Rich Crane" w:date="2020-05-14T12:39:00Z">
              <w:r w:rsidR="006179A7" w:rsidDel="009E652A">
                <w:delText>10</w:delText>
              </w:r>
            </w:del>
          </w:p>
        </w:tc>
        <w:tc>
          <w:tcPr>
            <w:tcW w:w="8895" w:type="dxa"/>
            <w:shd w:val="clear" w:color="auto" w:fill="auto"/>
            <w:tcMar>
              <w:top w:w="100" w:type="dxa"/>
              <w:left w:w="100" w:type="dxa"/>
              <w:bottom w:w="100" w:type="dxa"/>
              <w:right w:w="100" w:type="dxa"/>
            </w:tcMar>
          </w:tcPr>
          <w:p w14:paraId="44A5E93A" w14:textId="3ADFED16" w:rsidR="00332BBF" w:rsidRDefault="00332BBF">
            <w:pPr>
              <w:keepNext/>
              <w:keepLines/>
              <w:widowControl w:val="0"/>
              <w:spacing w:before="0" w:line="240" w:lineRule="auto"/>
            </w:pPr>
            <w:r>
              <w:t>Developing using Azure Service Bus</w:t>
            </w:r>
          </w:p>
        </w:tc>
      </w:tr>
    </w:tbl>
    <w:p w14:paraId="006037DC" w14:textId="33755509" w:rsidR="00F96468" w:rsidDel="000D775E" w:rsidRDefault="00F96468">
      <w:pPr>
        <w:rPr>
          <w:del w:id="76" w:author="Rich Crane" w:date="2020-05-14T14:04:00Z"/>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8895"/>
      </w:tblGrid>
      <w:tr w:rsidR="00F96468" w:rsidDel="000D775E" w14:paraId="1FC282A7" w14:textId="6D691109" w:rsidTr="00BD490A">
        <w:trPr>
          <w:trHeight w:val="400"/>
          <w:del w:id="77" w:author="Rich Crane" w:date="2020-05-14T14:04:00Z"/>
        </w:trPr>
        <w:tc>
          <w:tcPr>
            <w:tcW w:w="9360" w:type="dxa"/>
            <w:gridSpan w:val="2"/>
            <w:tcBorders>
              <w:bottom w:val="single" w:sz="8" w:space="0" w:color="000000"/>
            </w:tcBorders>
            <w:shd w:val="clear" w:color="auto" w:fill="auto"/>
            <w:tcMar>
              <w:top w:w="100" w:type="dxa"/>
              <w:left w:w="100" w:type="dxa"/>
              <w:bottom w:w="100" w:type="dxa"/>
              <w:right w:w="100" w:type="dxa"/>
            </w:tcMar>
          </w:tcPr>
          <w:p w14:paraId="064BA9EC" w14:textId="07A8AFB3" w:rsidR="00F96468" w:rsidDel="000D775E" w:rsidRDefault="004E6F9F">
            <w:pPr>
              <w:keepNext/>
              <w:keepLines/>
              <w:widowControl w:val="0"/>
              <w:spacing w:before="0" w:line="240" w:lineRule="auto"/>
              <w:rPr>
                <w:del w:id="78" w:author="Rich Crane" w:date="2020-05-14T14:04:00Z"/>
                <w:b/>
              </w:rPr>
            </w:pPr>
            <w:del w:id="79" w:author="Rich Crane" w:date="2020-05-14T14:04:00Z">
              <w:r w:rsidDel="000D775E">
                <w:rPr>
                  <w:b/>
                </w:rPr>
                <w:delText xml:space="preserve">PART </w:delText>
              </w:r>
              <w:r w:rsidR="00307617" w:rsidDel="000D775E">
                <w:rPr>
                  <w:b/>
                </w:rPr>
                <w:delText>THREE</w:delText>
              </w:r>
              <w:r w:rsidDel="000D775E">
                <w:rPr>
                  <w:b/>
                </w:rPr>
                <w:delText xml:space="preserve">: </w:delText>
              </w:r>
              <w:r w:rsidR="009962C7" w:rsidDel="000D775E">
                <w:rPr>
                  <w:b/>
                </w:rPr>
                <w:delText>Developing Container-based Applications</w:delText>
              </w:r>
              <w:r w:rsidR="00616872" w:rsidDel="000D775E">
                <w:rPr>
                  <w:b/>
                </w:rPr>
                <w:delText xml:space="preserve"> with Kubernetes</w:delText>
              </w:r>
            </w:del>
          </w:p>
        </w:tc>
      </w:tr>
      <w:tr w:rsidR="009E0926" w:rsidDel="000D775E" w14:paraId="34600F4F" w14:textId="69807F18" w:rsidTr="00BD490A">
        <w:trPr>
          <w:del w:id="80" w:author="Rich Crane" w:date="2020-05-14T14:04:00Z"/>
        </w:trPr>
        <w:tc>
          <w:tcPr>
            <w:tcW w:w="465" w:type="dxa"/>
            <w:shd w:val="clear" w:color="auto" w:fill="C6D9F1" w:themeFill="text2" w:themeFillTint="33"/>
            <w:tcMar>
              <w:top w:w="100" w:type="dxa"/>
              <w:left w:w="100" w:type="dxa"/>
              <w:bottom w:w="100" w:type="dxa"/>
              <w:right w:w="100" w:type="dxa"/>
            </w:tcMar>
          </w:tcPr>
          <w:p w14:paraId="3C3C07B4" w14:textId="31CDFC27" w:rsidR="009E0926" w:rsidRPr="00BD490A" w:rsidDel="000D775E" w:rsidRDefault="009E0926" w:rsidP="009962C7">
            <w:pPr>
              <w:keepNext/>
              <w:keepLines/>
              <w:widowControl w:val="0"/>
              <w:spacing w:before="0" w:line="240" w:lineRule="auto"/>
              <w:rPr>
                <w:del w:id="81" w:author="Rich Crane" w:date="2020-05-14T14:04:00Z"/>
                <w:color w:val="auto"/>
              </w:rPr>
            </w:pPr>
            <w:del w:id="82" w:author="Rich Crane" w:date="2020-05-14T14:04:00Z">
              <w:r w:rsidRPr="00BD490A" w:rsidDel="000D775E">
                <w:rPr>
                  <w:color w:val="auto"/>
                </w:rPr>
                <w:delText>1</w:delText>
              </w:r>
            </w:del>
            <w:del w:id="83" w:author="Rich Crane" w:date="2020-05-14T12:40:00Z">
              <w:r w:rsidR="00856430" w:rsidDel="009E652A">
                <w:rPr>
                  <w:color w:val="auto"/>
                </w:rPr>
                <w:delText>1</w:delText>
              </w:r>
            </w:del>
          </w:p>
        </w:tc>
        <w:tc>
          <w:tcPr>
            <w:tcW w:w="8895" w:type="dxa"/>
            <w:shd w:val="clear" w:color="auto" w:fill="C6D9F1" w:themeFill="text2" w:themeFillTint="33"/>
            <w:tcMar>
              <w:top w:w="100" w:type="dxa"/>
              <w:left w:w="100" w:type="dxa"/>
              <w:bottom w:w="100" w:type="dxa"/>
              <w:right w:w="100" w:type="dxa"/>
            </w:tcMar>
          </w:tcPr>
          <w:p w14:paraId="66004B92" w14:textId="464F4114" w:rsidR="009E0926" w:rsidRPr="00BD490A" w:rsidDel="000D775E" w:rsidRDefault="00F01C48" w:rsidP="009962C7">
            <w:pPr>
              <w:keepNext/>
              <w:keepLines/>
              <w:widowControl w:val="0"/>
              <w:spacing w:before="0" w:line="240" w:lineRule="auto"/>
              <w:rPr>
                <w:del w:id="84" w:author="Rich Crane" w:date="2020-05-14T14:04:00Z"/>
                <w:color w:val="auto"/>
              </w:rPr>
            </w:pPr>
            <w:del w:id="85" w:author="Rich Crane" w:date="2020-05-14T14:04:00Z">
              <w:r w:rsidDel="000D775E">
                <w:rPr>
                  <w:color w:val="auto"/>
                </w:rPr>
                <w:delText>Deploying Applications to</w:delText>
              </w:r>
              <w:r w:rsidR="009E0926" w:rsidRPr="00BD490A" w:rsidDel="000D775E">
                <w:rPr>
                  <w:color w:val="auto"/>
                </w:rPr>
                <w:delText xml:space="preserve"> Azure Kubernetes Service (AKS)</w:delText>
              </w:r>
            </w:del>
          </w:p>
        </w:tc>
      </w:tr>
      <w:tr w:rsidR="009962C7" w:rsidDel="000D775E" w14:paraId="473977D3" w14:textId="1313B161" w:rsidTr="009C4BB9">
        <w:trPr>
          <w:del w:id="86" w:author="Rich Crane" w:date="2020-05-14T14:04:00Z"/>
        </w:trPr>
        <w:tc>
          <w:tcPr>
            <w:tcW w:w="465" w:type="dxa"/>
            <w:tcBorders>
              <w:bottom w:val="single" w:sz="8" w:space="0" w:color="000000"/>
            </w:tcBorders>
            <w:shd w:val="clear" w:color="auto" w:fill="C6D9F1" w:themeFill="text2" w:themeFillTint="33"/>
            <w:tcMar>
              <w:top w:w="100" w:type="dxa"/>
              <w:left w:w="100" w:type="dxa"/>
              <w:bottom w:w="100" w:type="dxa"/>
              <w:right w:w="100" w:type="dxa"/>
            </w:tcMar>
          </w:tcPr>
          <w:p w14:paraId="2CF8BEBD" w14:textId="69FB3A75" w:rsidR="009962C7" w:rsidRPr="00BD490A" w:rsidDel="000D775E" w:rsidRDefault="009E0926" w:rsidP="009962C7">
            <w:pPr>
              <w:keepNext/>
              <w:keepLines/>
              <w:widowControl w:val="0"/>
              <w:spacing w:before="0" w:line="240" w:lineRule="auto"/>
              <w:rPr>
                <w:del w:id="87" w:author="Rich Crane" w:date="2020-05-14T14:04:00Z"/>
                <w:color w:val="auto"/>
              </w:rPr>
            </w:pPr>
            <w:del w:id="88" w:author="Rich Crane" w:date="2020-05-14T14:04:00Z">
              <w:r w:rsidRPr="00BD490A" w:rsidDel="000D775E">
                <w:rPr>
                  <w:color w:val="auto"/>
                </w:rPr>
                <w:delText>1</w:delText>
              </w:r>
            </w:del>
            <w:del w:id="89" w:author="Rich Crane" w:date="2020-05-14T12:40:00Z">
              <w:r w:rsidR="00856430" w:rsidDel="009E652A">
                <w:rPr>
                  <w:color w:val="auto"/>
                </w:rPr>
                <w:delText>2</w:delText>
              </w:r>
            </w:del>
          </w:p>
        </w:tc>
        <w:tc>
          <w:tcPr>
            <w:tcW w:w="8895" w:type="dxa"/>
            <w:tcBorders>
              <w:bottom w:val="single" w:sz="8" w:space="0" w:color="000000"/>
            </w:tcBorders>
            <w:shd w:val="clear" w:color="auto" w:fill="C6D9F1" w:themeFill="text2" w:themeFillTint="33"/>
            <w:tcMar>
              <w:top w:w="100" w:type="dxa"/>
              <w:left w:w="100" w:type="dxa"/>
              <w:bottom w:w="100" w:type="dxa"/>
              <w:right w:w="100" w:type="dxa"/>
            </w:tcMar>
          </w:tcPr>
          <w:p w14:paraId="5DBA180C" w14:textId="61910257" w:rsidR="009962C7" w:rsidRPr="00BD490A" w:rsidDel="000D775E" w:rsidRDefault="009962C7" w:rsidP="009962C7">
            <w:pPr>
              <w:keepNext/>
              <w:keepLines/>
              <w:widowControl w:val="0"/>
              <w:spacing w:before="0" w:line="240" w:lineRule="auto"/>
              <w:rPr>
                <w:del w:id="90" w:author="Rich Crane" w:date="2020-05-14T14:04:00Z"/>
                <w:color w:val="auto"/>
              </w:rPr>
            </w:pPr>
            <w:del w:id="91" w:author="Rich Crane" w:date="2020-05-14T14:04:00Z">
              <w:r w:rsidRPr="00BD490A" w:rsidDel="000D775E">
                <w:rPr>
                  <w:color w:val="auto"/>
                </w:rPr>
                <w:delText xml:space="preserve">Debugging in </w:delText>
              </w:r>
              <w:r w:rsidR="00F01C48" w:rsidDel="000D775E">
                <w:rPr>
                  <w:color w:val="auto"/>
                </w:rPr>
                <w:delText xml:space="preserve">AKS </w:delText>
              </w:r>
              <w:r w:rsidRPr="00BD490A" w:rsidDel="000D775E">
                <w:rPr>
                  <w:color w:val="auto"/>
                </w:rPr>
                <w:delText>using Azure Dev Spaces</w:delText>
              </w:r>
            </w:del>
          </w:p>
        </w:tc>
      </w:tr>
      <w:tr w:rsidR="009962C7" w:rsidDel="000D775E" w14:paraId="7FAACF59" w14:textId="2565627F" w:rsidTr="009C4BB9">
        <w:trPr>
          <w:del w:id="92" w:author="Rich Crane" w:date="2020-05-14T14:04:00Z"/>
        </w:trPr>
        <w:tc>
          <w:tcPr>
            <w:tcW w:w="465" w:type="dxa"/>
            <w:shd w:val="clear" w:color="auto" w:fill="C6D9F1" w:themeFill="text2" w:themeFillTint="33"/>
            <w:tcMar>
              <w:top w:w="100" w:type="dxa"/>
              <w:left w:w="100" w:type="dxa"/>
              <w:bottom w:w="100" w:type="dxa"/>
              <w:right w:w="100" w:type="dxa"/>
            </w:tcMar>
          </w:tcPr>
          <w:p w14:paraId="687FF073" w14:textId="12D1B4D7" w:rsidR="009962C7" w:rsidDel="000D775E" w:rsidRDefault="009E0926" w:rsidP="009962C7">
            <w:pPr>
              <w:keepNext/>
              <w:keepLines/>
              <w:widowControl w:val="0"/>
              <w:spacing w:before="0" w:line="240" w:lineRule="auto"/>
              <w:rPr>
                <w:del w:id="93" w:author="Rich Crane" w:date="2020-05-14T14:04:00Z"/>
              </w:rPr>
            </w:pPr>
            <w:del w:id="94" w:author="Rich Crane" w:date="2020-05-14T14:04:00Z">
              <w:r w:rsidDel="000D775E">
                <w:delText>1</w:delText>
              </w:r>
            </w:del>
            <w:del w:id="95" w:author="Rich Crane" w:date="2020-05-14T12:40:00Z">
              <w:r w:rsidR="00856430" w:rsidDel="009E652A">
                <w:delText>3</w:delText>
              </w:r>
            </w:del>
          </w:p>
        </w:tc>
        <w:tc>
          <w:tcPr>
            <w:tcW w:w="8895" w:type="dxa"/>
            <w:shd w:val="clear" w:color="auto" w:fill="C6D9F1" w:themeFill="text2" w:themeFillTint="33"/>
            <w:tcMar>
              <w:top w:w="100" w:type="dxa"/>
              <w:left w:w="100" w:type="dxa"/>
              <w:bottom w:w="100" w:type="dxa"/>
              <w:right w:w="100" w:type="dxa"/>
            </w:tcMar>
          </w:tcPr>
          <w:p w14:paraId="0F385894" w14:textId="548FA2CD" w:rsidR="009962C7" w:rsidDel="000D775E" w:rsidRDefault="00E11B84" w:rsidP="009962C7">
            <w:pPr>
              <w:keepNext/>
              <w:keepLines/>
              <w:widowControl w:val="0"/>
              <w:spacing w:before="0" w:line="240" w:lineRule="auto"/>
              <w:rPr>
                <w:del w:id="96" w:author="Rich Crane" w:date="2020-05-14T14:04:00Z"/>
              </w:rPr>
            </w:pPr>
            <w:del w:id="97" w:author="Rich Crane" w:date="2020-05-14T14:04:00Z">
              <w:r w:rsidDel="000D775E">
                <w:delText>Scaling</w:delText>
              </w:r>
              <w:r w:rsidR="009962C7" w:rsidRPr="00EE3096" w:rsidDel="000D775E">
                <w:delText xml:space="preserve"> </w:delText>
              </w:r>
              <w:r w:rsidR="00D86D38" w:rsidDel="000D775E">
                <w:delText xml:space="preserve">AKS </w:delText>
              </w:r>
              <w:r w:rsidR="009962C7" w:rsidDel="000D775E">
                <w:delText xml:space="preserve">using </w:delText>
              </w:r>
              <w:r w:rsidDel="000D775E">
                <w:delText xml:space="preserve">Azure </w:delText>
              </w:r>
              <w:r w:rsidR="009962C7" w:rsidDel="000D775E">
                <w:delText>Container Instances</w:delText>
              </w:r>
              <w:r w:rsidR="00D86D38" w:rsidDel="000D775E">
                <w:delText xml:space="preserve"> (ACI)</w:delText>
              </w:r>
            </w:del>
          </w:p>
        </w:tc>
      </w:tr>
    </w:tbl>
    <w:p w14:paraId="56E18244" w14:textId="799BE275" w:rsidR="00F96468" w:rsidRDefault="00F9646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8895"/>
      </w:tblGrid>
      <w:tr w:rsidR="00C15D73" w14:paraId="47A2A0FB" w14:textId="77777777" w:rsidTr="00BC33CF">
        <w:trPr>
          <w:trHeight w:val="400"/>
        </w:trPr>
        <w:tc>
          <w:tcPr>
            <w:tcW w:w="9360" w:type="dxa"/>
            <w:gridSpan w:val="2"/>
            <w:shd w:val="clear" w:color="auto" w:fill="auto"/>
            <w:tcMar>
              <w:top w:w="100" w:type="dxa"/>
              <w:left w:w="100" w:type="dxa"/>
              <w:bottom w:w="100" w:type="dxa"/>
              <w:right w:w="100" w:type="dxa"/>
            </w:tcMar>
          </w:tcPr>
          <w:p w14:paraId="2DCA5EC6" w14:textId="329CF6EC" w:rsidR="00C15D73" w:rsidRDefault="00C15D73" w:rsidP="00BC33CF">
            <w:pPr>
              <w:keepNext/>
              <w:keepLines/>
              <w:widowControl w:val="0"/>
              <w:spacing w:before="0" w:line="240" w:lineRule="auto"/>
              <w:rPr>
                <w:b/>
              </w:rPr>
            </w:pPr>
            <w:r>
              <w:rPr>
                <w:b/>
              </w:rPr>
              <w:t xml:space="preserve">PART </w:t>
            </w:r>
            <w:del w:id="98" w:author="Rich Crane" w:date="2020-05-14T14:04:00Z">
              <w:r w:rsidR="00307617" w:rsidDel="000D775E">
                <w:rPr>
                  <w:b/>
                </w:rPr>
                <w:delText>FOUR</w:delText>
              </w:r>
            </w:del>
            <w:ins w:id="99" w:author="Rich Crane" w:date="2020-05-14T14:04:00Z">
              <w:r w:rsidR="000D775E">
                <w:rPr>
                  <w:b/>
                </w:rPr>
                <w:t>THREE</w:t>
              </w:r>
            </w:ins>
            <w:r>
              <w:rPr>
                <w:b/>
              </w:rPr>
              <w:t xml:space="preserve">: </w:t>
            </w:r>
            <w:r w:rsidR="00332BBF">
              <w:rPr>
                <w:b/>
              </w:rPr>
              <w:t>Implementing Security in Azure</w:t>
            </w:r>
          </w:p>
        </w:tc>
      </w:tr>
      <w:tr w:rsidR="00C15D73" w14:paraId="46FE6140" w14:textId="77777777" w:rsidTr="00BC33CF">
        <w:tc>
          <w:tcPr>
            <w:tcW w:w="465" w:type="dxa"/>
            <w:shd w:val="clear" w:color="auto" w:fill="auto"/>
            <w:tcMar>
              <w:top w:w="100" w:type="dxa"/>
              <w:left w:w="100" w:type="dxa"/>
              <w:bottom w:w="100" w:type="dxa"/>
              <w:right w:w="100" w:type="dxa"/>
            </w:tcMar>
          </w:tcPr>
          <w:p w14:paraId="450688DC" w14:textId="44B023CC" w:rsidR="00C15D73" w:rsidRDefault="00E71E46" w:rsidP="00BC33CF">
            <w:pPr>
              <w:keepNext/>
              <w:keepLines/>
              <w:widowControl w:val="0"/>
              <w:spacing w:before="0" w:line="240" w:lineRule="auto"/>
            </w:pPr>
            <w:ins w:id="100" w:author="Rich Crane" w:date="2020-05-14T14:09:00Z">
              <w:r>
                <w:t>11</w:t>
              </w:r>
            </w:ins>
            <w:del w:id="101" w:author="Rich Crane" w:date="2020-05-14T14:09:00Z">
              <w:r w:rsidR="00307617" w:rsidDel="00E71E46">
                <w:delText>1</w:delText>
              </w:r>
            </w:del>
            <w:del w:id="102" w:author="Rich Crane" w:date="2020-05-14T12:40:00Z">
              <w:r w:rsidR="00856430" w:rsidDel="009E652A">
                <w:delText>4</w:delText>
              </w:r>
            </w:del>
          </w:p>
        </w:tc>
        <w:tc>
          <w:tcPr>
            <w:tcW w:w="8895" w:type="dxa"/>
            <w:shd w:val="clear" w:color="auto" w:fill="auto"/>
            <w:tcMar>
              <w:top w:w="100" w:type="dxa"/>
              <w:left w:w="100" w:type="dxa"/>
              <w:bottom w:w="100" w:type="dxa"/>
              <w:right w:w="100" w:type="dxa"/>
            </w:tcMar>
          </w:tcPr>
          <w:p w14:paraId="26BD4B4C" w14:textId="0603C634" w:rsidR="00C15D73" w:rsidRDefault="0011378A" w:rsidP="00BC33CF">
            <w:pPr>
              <w:keepNext/>
              <w:keepLines/>
              <w:widowControl w:val="0"/>
              <w:spacing w:before="0" w:line="240" w:lineRule="auto"/>
            </w:pPr>
            <w:del w:id="103" w:author="Rich Crane" w:date="2020-05-14T13:44:00Z">
              <w:r w:rsidDel="00251320">
                <w:delText>Implementing Authentication using OAuth2</w:delText>
              </w:r>
            </w:del>
            <w:ins w:id="104" w:author="Rich Crane" w:date="2020-05-14T13:44:00Z">
              <w:r w:rsidR="00251320">
                <w:t>Implementing Authentication and Authorization</w:t>
              </w:r>
            </w:ins>
          </w:p>
        </w:tc>
      </w:tr>
      <w:tr w:rsidR="00C15D73" w:rsidDel="00251320" w14:paraId="53F2C83E" w14:textId="4C0B7477" w:rsidTr="00BC33CF">
        <w:trPr>
          <w:del w:id="105" w:author="Rich Crane" w:date="2020-05-14T13:44:00Z"/>
        </w:trPr>
        <w:tc>
          <w:tcPr>
            <w:tcW w:w="465" w:type="dxa"/>
            <w:shd w:val="clear" w:color="auto" w:fill="auto"/>
            <w:tcMar>
              <w:top w:w="100" w:type="dxa"/>
              <w:left w:w="100" w:type="dxa"/>
              <w:bottom w:w="100" w:type="dxa"/>
              <w:right w:w="100" w:type="dxa"/>
            </w:tcMar>
          </w:tcPr>
          <w:p w14:paraId="27E5A865" w14:textId="1F280B06" w:rsidR="00C15D73" w:rsidDel="00251320" w:rsidRDefault="00307617" w:rsidP="00BC33CF">
            <w:pPr>
              <w:keepNext/>
              <w:keepLines/>
              <w:widowControl w:val="0"/>
              <w:spacing w:before="0" w:line="240" w:lineRule="auto"/>
              <w:rPr>
                <w:del w:id="106" w:author="Rich Crane" w:date="2020-05-14T13:44:00Z"/>
              </w:rPr>
            </w:pPr>
            <w:del w:id="107" w:author="Rich Crane" w:date="2020-05-14T13:44:00Z">
              <w:r w:rsidDel="00251320">
                <w:delText>1</w:delText>
              </w:r>
            </w:del>
            <w:del w:id="108" w:author="Rich Crane" w:date="2020-05-14T12:40:00Z">
              <w:r w:rsidR="00856430" w:rsidDel="009E652A">
                <w:delText>5</w:delText>
              </w:r>
            </w:del>
          </w:p>
        </w:tc>
        <w:tc>
          <w:tcPr>
            <w:tcW w:w="8895" w:type="dxa"/>
            <w:shd w:val="clear" w:color="auto" w:fill="auto"/>
            <w:tcMar>
              <w:top w:w="100" w:type="dxa"/>
              <w:left w:w="100" w:type="dxa"/>
              <w:bottom w:w="100" w:type="dxa"/>
              <w:right w:w="100" w:type="dxa"/>
            </w:tcMar>
          </w:tcPr>
          <w:p w14:paraId="307A03DB" w14:textId="5C192774" w:rsidR="00C15D73" w:rsidDel="00251320" w:rsidRDefault="0011378A" w:rsidP="00BC33CF">
            <w:pPr>
              <w:keepNext/>
              <w:keepLines/>
              <w:widowControl w:val="0"/>
              <w:spacing w:before="0" w:line="240" w:lineRule="auto"/>
              <w:rPr>
                <w:del w:id="109" w:author="Rich Crane" w:date="2020-05-14T13:44:00Z"/>
              </w:rPr>
            </w:pPr>
            <w:del w:id="110" w:author="Rich Crane" w:date="2020-05-14T13:44:00Z">
              <w:r w:rsidDel="00251320">
                <w:delText xml:space="preserve">Authenticate Users using Azure Active Directory (AAD) </w:delText>
              </w:r>
            </w:del>
          </w:p>
        </w:tc>
      </w:tr>
      <w:tr w:rsidR="00C15D73" w14:paraId="251D2769" w14:textId="77777777" w:rsidTr="00BC33CF">
        <w:tc>
          <w:tcPr>
            <w:tcW w:w="465" w:type="dxa"/>
            <w:shd w:val="clear" w:color="auto" w:fill="auto"/>
            <w:tcMar>
              <w:top w:w="100" w:type="dxa"/>
              <w:left w:w="100" w:type="dxa"/>
              <w:bottom w:w="100" w:type="dxa"/>
              <w:right w:w="100" w:type="dxa"/>
            </w:tcMar>
          </w:tcPr>
          <w:p w14:paraId="23F8CAA4" w14:textId="00353EE0" w:rsidR="00C15D73" w:rsidRDefault="00307617" w:rsidP="00BC33CF">
            <w:pPr>
              <w:keepNext/>
              <w:keepLines/>
              <w:widowControl w:val="0"/>
              <w:spacing w:before="0" w:line="240" w:lineRule="auto"/>
            </w:pPr>
            <w:r>
              <w:t>1</w:t>
            </w:r>
            <w:ins w:id="111" w:author="Rich Crane" w:date="2020-05-14T14:09:00Z">
              <w:r w:rsidR="00E71E46">
                <w:t>2</w:t>
              </w:r>
            </w:ins>
            <w:del w:id="112" w:author="Rich Crane" w:date="2020-05-14T12:40:00Z">
              <w:r w:rsidR="00856430" w:rsidDel="009E652A">
                <w:delText>6</w:delText>
              </w:r>
            </w:del>
          </w:p>
        </w:tc>
        <w:tc>
          <w:tcPr>
            <w:tcW w:w="8895" w:type="dxa"/>
            <w:shd w:val="clear" w:color="auto" w:fill="auto"/>
            <w:tcMar>
              <w:top w:w="100" w:type="dxa"/>
              <w:left w:w="100" w:type="dxa"/>
              <w:bottom w:w="100" w:type="dxa"/>
              <w:right w:w="100" w:type="dxa"/>
            </w:tcMar>
          </w:tcPr>
          <w:p w14:paraId="1A82C06F" w14:textId="2B54AF02" w:rsidR="00C15D73" w:rsidRDefault="0011378A" w:rsidP="00BC33CF">
            <w:pPr>
              <w:keepNext/>
              <w:keepLines/>
              <w:widowControl w:val="0"/>
              <w:spacing w:before="0" w:line="240" w:lineRule="auto"/>
            </w:pPr>
            <w:r>
              <w:t xml:space="preserve">Managing Keys, Secrets, and </w:t>
            </w:r>
            <w:del w:id="113" w:author="Rich Crane" w:date="2020-05-14T13:44:00Z">
              <w:r w:rsidDel="00251320">
                <w:delText>Certificates using Azure KeyVault</w:delText>
              </w:r>
            </w:del>
            <w:ins w:id="114" w:author="Rich Crane" w:date="2020-05-14T13:44:00Z">
              <w:r w:rsidR="00251320">
                <w:t>Certificates</w:t>
              </w:r>
            </w:ins>
            <w:r>
              <w:t xml:space="preserve"> </w:t>
            </w:r>
          </w:p>
        </w:tc>
      </w:tr>
    </w:tbl>
    <w:p w14:paraId="4A03E96A" w14:textId="63BDB39A" w:rsidR="00C15D73" w:rsidRDefault="00C15D7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8895"/>
      </w:tblGrid>
      <w:tr w:rsidR="009962C7" w14:paraId="12C11235" w14:textId="77777777" w:rsidTr="00BC33CF">
        <w:trPr>
          <w:trHeight w:val="400"/>
        </w:trPr>
        <w:tc>
          <w:tcPr>
            <w:tcW w:w="9360" w:type="dxa"/>
            <w:gridSpan w:val="2"/>
            <w:shd w:val="clear" w:color="auto" w:fill="auto"/>
            <w:tcMar>
              <w:top w:w="100" w:type="dxa"/>
              <w:left w:w="100" w:type="dxa"/>
              <w:bottom w:w="100" w:type="dxa"/>
              <w:right w:w="100" w:type="dxa"/>
            </w:tcMar>
          </w:tcPr>
          <w:p w14:paraId="3B60FC6F" w14:textId="12489597" w:rsidR="009962C7" w:rsidRDefault="009962C7" w:rsidP="00BC33CF">
            <w:pPr>
              <w:keepNext/>
              <w:keepLines/>
              <w:widowControl w:val="0"/>
              <w:spacing w:before="0" w:line="240" w:lineRule="auto"/>
              <w:rPr>
                <w:b/>
              </w:rPr>
            </w:pPr>
            <w:r>
              <w:rPr>
                <w:b/>
              </w:rPr>
              <w:t xml:space="preserve">PART </w:t>
            </w:r>
            <w:del w:id="115" w:author="Rich Crane" w:date="2020-05-14T14:04:00Z">
              <w:r w:rsidR="00307617" w:rsidDel="000D775E">
                <w:rPr>
                  <w:b/>
                </w:rPr>
                <w:delText>FIVE</w:delText>
              </w:r>
            </w:del>
            <w:ins w:id="116" w:author="Rich Crane" w:date="2020-05-14T14:04:00Z">
              <w:r w:rsidR="000D775E">
                <w:rPr>
                  <w:b/>
                </w:rPr>
                <w:t>FOUR</w:t>
              </w:r>
            </w:ins>
            <w:r>
              <w:rPr>
                <w:b/>
              </w:rPr>
              <w:t>: Monitoring</w:t>
            </w:r>
            <w:r w:rsidR="00E11B84">
              <w:rPr>
                <w:b/>
              </w:rPr>
              <w:t xml:space="preserve"> and </w:t>
            </w:r>
            <w:r>
              <w:rPr>
                <w:b/>
              </w:rPr>
              <w:t>Troubleshooting and Optimizing</w:t>
            </w:r>
          </w:p>
        </w:tc>
      </w:tr>
      <w:tr w:rsidR="009962C7" w14:paraId="6EE32F97" w14:textId="77777777" w:rsidTr="00BC33CF">
        <w:tc>
          <w:tcPr>
            <w:tcW w:w="465" w:type="dxa"/>
            <w:shd w:val="clear" w:color="auto" w:fill="auto"/>
            <w:tcMar>
              <w:top w:w="100" w:type="dxa"/>
              <w:left w:w="100" w:type="dxa"/>
              <w:bottom w:w="100" w:type="dxa"/>
              <w:right w:w="100" w:type="dxa"/>
            </w:tcMar>
          </w:tcPr>
          <w:p w14:paraId="13E4339A" w14:textId="15F5245C" w:rsidR="009962C7" w:rsidRDefault="00307617" w:rsidP="00BC33CF">
            <w:pPr>
              <w:keepNext/>
              <w:keepLines/>
              <w:widowControl w:val="0"/>
              <w:spacing w:before="0" w:line="240" w:lineRule="auto"/>
            </w:pPr>
            <w:r>
              <w:t>1</w:t>
            </w:r>
            <w:ins w:id="117" w:author="Rich Crane" w:date="2020-05-14T14:09:00Z">
              <w:r w:rsidR="00E71E46">
                <w:t>3</w:t>
              </w:r>
            </w:ins>
            <w:del w:id="118" w:author="Rich Crane" w:date="2020-05-14T13:46:00Z">
              <w:r w:rsidR="00856430" w:rsidDel="00251320">
                <w:delText>7</w:delText>
              </w:r>
            </w:del>
          </w:p>
        </w:tc>
        <w:tc>
          <w:tcPr>
            <w:tcW w:w="8895" w:type="dxa"/>
            <w:shd w:val="clear" w:color="auto" w:fill="auto"/>
            <w:tcMar>
              <w:top w:w="100" w:type="dxa"/>
              <w:left w:w="100" w:type="dxa"/>
              <w:bottom w:w="100" w:type="dxa"/>
              <w:right w:w="100" w:type="dxa"/>
            </w:tcMar>
          </w:tcPr>
          <w:p w14:paraId="349C6533" w14:textId="06B83DD8" w:rsidR="009962C7" w:rsidRDefault="00072D8E" w:rsidP="00BC33CF">
            <w:pPr>
              <w:keepNext/>
              <w:keepLines/>
              <w:widowControl w:val="0"/>
              <w:spacing w:before="0" w:line="240" w:lineRule="auto"/>
            </w:pPr>
            <w:r>
              <w:t xml:space="preserve">Monitoring and Troubleshooting </w:t>
            </w:r>
            <w:del w:id="119" w:author="Rich Crane" w:date="2020-05-14T13:45:00Z">
              <w:r w:rsidDel="00251320">
                <w:delText xml:space="preserve">using </w:delText>
              </w:r>
            </w:del>
            <w:ins w:id="120" w:author="Rich Crane" w:date="2020-05-14T13:45:00Z">
              <w:r w:rsidR="00251320">
                <w:t xml:space="preserve">in </w:t>
              </w:r>
            </w:ins>
            <w:r>
              <w:t>Azure</w:t>
            </w:r>
            <w:del w:id="121" w:author="Rich Crane" w:date="2020-05-14T13:45:00Z">
              <w:r w:rsidDel="00251320">
                <w:delText xml:space="preserve"> Monitor</w:delText>
              </w:r>
            </w:del>
          </w:p>
        </w:tc>
      </w:tr>
      <w:tr w:rsidR="009962C7" w14:paraId="7A0068E9" w14:textId="77777777" w:rsidTr="00BD490A">
        <w:tc>
          <w:tcPr>
            <w:tcW w:w="465" w:type="dxa"/>
            <w:tcBorders>
              <w:bottom w:val="single" w:sz="8" w:space="0" w:color="000000"/>
            </w:tcBorders>
            <w:shd w:val="clear" w:color="auto" w:fill="auto"/>
            <w:tcMar>
              <w:top w:w="100" w:type="dxa"/>
              <w:left w:w="100" w:type="dxa"/>
              <w:bottom w:w="100" w:type="dxa"/>
              <w:right w:w="100" w:type="dxa"/>
            </w:tcMar>
          </w:tcPr>
          <w:p w14:paraId="1CA59A6F" w14:textId="7939EAA0" w:rsidR="009962C7" w:rsidRDefault="00307617" w:rsidP="00BC33CF">
            <w:pPr>
              <w:keepNext/>
              <w:keepLines/>
              <w:widowControl w:val="0"/>
              <w:spacing w:before="0" w:line="240" w:lineRule="auto"/>
            </w:pPr>
            <w:r>
              <w:t>1</w:t>
            </w:r>
            <w:ins w:id="122" w:author="Rich Crane" w:date="2020-05-14T14:09:00Z">
              <w:r w:rsidR="00E71E46">
                <w:t>4</w:t>
              </w:r>
            </w:ins>
            <w:del w:id="123" w:author="Rich Crane" w:date="2020-05-14T13:46:00Z">
              <w:r w:rsidR="00856430" w:rsidDel="00251320">
                <w:delText>8</w:delText>
              </w:r>
            </w:del>
          </w:p>
        </w:tc>
        <w:tc>
          <w:tcPr>
            <w:tcW w:w="8895" w:type="dxa"/>
            <w:tcBorders>
              <w:bottom w:val="single" w:sz="8" w:space="0" w:color="000000"/>
            </w:tcBorders>
            <w:shd w:val="clear" w:color="auto" w:fill="auto"/>
            <w:tcMar>
              <w:top w:w="100" w:type="dxa"/>
              <w:left w:w="100" w:type="dxa"/>
              <w:bottom w:w="100" w:type="dxa"/>
              <w:right w:w="100" w:type="dxa"/>
            </w:tcMar>
          </w:tcPr>
          <w:p w14:paraId="1822616E" w14:textId="5B139893" w:rsidR="009962C7" w:rsidRDefault="00251320" w:rsidP="00BC33CF">
            <w:pPr>
              <w:keepNext/>
              <w:keepLines/>
              <w:widowControl w:val="0"/>
              <w:spacing w:before="0" w:line="240" w:lineRule="auto"/>
            </w:pPr>
            <w:ins w:id="124" w:author="Rich Crane" w:date="2020-05-14T13:45:00Z">
              <w:r w:rsidRPr="00251320">
                <w:t>Using Caching to Improve Performance</w:t>
              </w:r>
            </w:ins>
            <w:del w:id="125" w:author="Rich Crane" w:date="2020-05-14T13:45:00Z">
              <w:r w:rsidR="00E11B84" w:rsidDel="00251320">
                <w:delText>Optimizing</w:delText>
              </w:r>
              <w:r w:rsidR="00072D8E" w:rsidDel="00251320">
                <w:delText xml:space="preserve"> using Application Insights</w:delText>
              </w:r>
            </w:del>
          </w:p>
        </w:tc>
      </w:tr>
      <w:tr w:rsidR="00307617" w:rsidDel="00251320" w14:paraId="11D747DF" w14:textId="3FC3AC3C" w:rsidTr="00BC33CF">
        <w:trPr>
          <w:del w:id="126" w:author="Rich Crane" w:date="2020-05-14T13:45:00Z"/>
        </w:trPr>
        <w:tc>
          <w:tcPr>
            <w:tcW w:w="465" w:type="dxa"/>
            <w:shd w:val="clear" w:color="auto" w:fill="auto"/>
            <w:tcMar>
              <w:top w:w="100" w:type="dxa"/>
              <w:left w:w="100" w:type="dxa"/>
              <w:bottom w:w="100" w:type="dxa"/>
              <w:right w:w="100" w:type="dxa"/>
            </w:tcMar>
          </w:tcPr>
          <w:p w14:paraId="273F7BEB" w14:textId="074EDF5A" w:rsidR="00307617" w:rsidDel="00251320" w:rsidRDefault="001C70A0" w:rsidP="00BC33CF">
            <w:pPr>
              <w:keepNext/>
              <w:keepLines/>
              <w:widowControl w:val="0"/>
              <w:spacing w:before="0" w:line="240" w:lineRule="auto"/>
              <w:rPr>
                <w:del w:id="127" w:author="Rich Crane" w:date="2020-05-14T13:45:00Z"/>
              </w:rPr>
            </w:pPr>
            <w:del w:id="128" w:author="Rich Crane" w:date="2020-05-14T13:45:00Z">
              <w:r w:rsidDel="00251320">
                <w:delText>19</w:delText>
              </w:r>
            </w:del>
          </w:p>
        </w:tc>
        <w:tc>
          <w:tcPr>
            <w:tcW w:w="8895" w:type="dxa"/>
            <w:shd w:val="clear" w:color="auto" w:fill="auto"/>
            <w:tcMar>
              <w:top w:w="100" w:type="dxa"/>
              <w:left w:w="100" w:type="dxa"/>
              <w:bottom w:w="100" w:type="dxa"/>
              <w:right w:w="100" w:type="dxa"/>
            </w:tcMar>
          </w:tcPr>
          <w:p w14:paraId="4981C109" w14:textId="7EA5F562" w:rsidR="00307617" w:rsidDel="00251320" w:rsidRDefault="00307617" w:rsidP="00BC33CF">
            <w:pPr>
              <w:keepNext/>
              <w:keepLines/>
              <w:widowControl w:val="0"/>
              <w:spacing w:before="0" w:line="240" w:lineRule="auto"/>
              <w:rPr>
                <w:del w:id="129" w:author="Rich Crane" w:date="2020-05-14T13:45:00Z"/>
              </w:rPr>
            </w:pPr>
            <w:del w:id="130" w:author="Rich Crane" w:date="2020-05-14T13:45:00Z">
              <w:r w:rsidDel="00251320">
                <w:delText>Caching using Azure Redis Cache</w:delText>
              </w:r>
            </w:del>
          </w:p>
        </w:tc>
      </w:tr>
      <w:tr w:rsidR="00307617" w:rsidDel="00251320" w14:paraId="2CBB9C4C" w14:textId="257768C1" w:rsidTr="00BC33CF">
        <w:trPr>
          <w:del w:id="131" w:author="Rich Crane" w:date="2020-05-14T13:45:00Z"/>
        </w:trPr>
        <w:tc>
          <w:tcPr>
            <w:tcW w:w="465" w:type="dxa"/>
            <w:shd w:val="clear" w:color="auto" w:fill="auto"/>
            <w:tcMar>
              <w:top w:w="100" w:type="dxa"/>
              <w:left w:w="100" w:type="dxa"/>
              <w:bottom w:w="100" w:type="dxa"/>
              <w:right w:w="100" w:type="dxa"/>
            </w:tcMar>
          </w:tcPr>
          <w:p w14:paraId="689F1EED" w14:textId="6C485709" w:rsidR="00307617" w:rsidDel="00251320" w:rsidRDefault="00307617" w:rsidP="00307617">
            <w:pPr>
              <w:keepNext/>
              <w:keepLines/>
              <w:widowControl w:val="0"/>
              <w:spacing w:before="0" w:line="240" w:lineRule="auto"/>
              <w:rPr>
                <w:del w:id="132" w:author="Rich Crane" w:date="2020-05-14T13:45:00Z"/>
              </w:rPr>
            </w:pPr>
            <w:del w:id="133" w:author="Rich Crane" w:date="2020-05-14T13:45:00Z">
              <w:r w:rsidDel="00251320">
                <w:delText>2</w:delText>
              </w:r>
              <w:r w:rsidR="001C70A0" w:rsidDel="00251320">
                <w:delText>0</w:delText>
              </w:r>
            </w:del>
          </w:p>
        </w:tc>
        <w:tc>
          <w:tcPr>
            <w:tcW w:w="8895" w:type="dxa"/>
            <w:shd w:val="clear" w:color="auto" w:fill="auto"/>
            <w:tcMar>
              <w:top w:w="100" w:type="dxa"/>
              <w:left w:w="100" w:type="dxa"/>
              <w:bottom w:w="100" w:type="dxa"/>
              <w:right w:w="100" w:type="dxa"/>
            </w:tcMar>
          </w:tcPr>
          <w:p w14:paraId="3B72588B" w14:textId="6245A929" w:rsidR="00307617" w:rsidDel="00251320" w:rsidRDefault="00307617" w:rsidP="00307617">
            <w:pPr>
              <w:keepNext/>
              <w:keepLines/>
              <w:widowControl w:val="0"/>
              <w:spacing w:before="0" w:line="240" w:lineRule="auto"/>
              <w:rPr>
                <w:del w:id="134" w:author="Rich Crane" w:date="2020-05-14T13:45:00Z"/>
              </w:rPr>
            </w:pPr>
            <w:del w:id="135" w:author="Rich Crane" w:date="2020-05-14T13:45:00Z">
              <w:r w:rsidDel="00251320">
                <w:delText>Delivering Content using Azure CDN</w:delText>
              </w:r>
            </w:del>
          </w:p>
        </w:tc>
      </w:tr>
      <w:tr w:rsidR="00307617" w14:paraId="698E93A3" w14:textId="77777777" w:rsidTr="00BC33CF">
        <w:tc>
          <w:tcPr>
            <w:tcW w:w="465" w:type="dxa"/>
            <w:shd w:val="clear" w:color="auto" w:fill="auto"/>
            <w:tcMar>
              <w:top w:w="100" w:type="dxa"/>
              <w:left w:w="100" w:type="dxa"/>
              <w:bottom w:w="100" w:type="dxa"/>
              <w:right w:w="100" w:type="dxa"/>
            </w:tcMar>
          </w:tcPr>
          <w:p w14:paraId="48BD517B" w14:textId="77D11770" w:rsidR="00307617" w:rsidRDefault="00251320" w:rsidP="00307617">
            <w:pPr>
              <w:keepNext/>
              <w:keepLines/>
              <w:widowControl w:val="0"/>
              <w:spacing w:before="0" w:line="240" w:lineRule="auto"/>
            </w:pPr>
            <w:ins w:id="136" w:author="Rich Crane" w:date="2020-05-14T13:46:00Z">
              <w:r>
                <w:t>1</w:t>
              </w:r>
            </w:ins>
            <w:ins w:id="137" w:author="Rich Crane" w:date="2020-05-14T14:09:00Z">
              <w:r w:rsidR="00E71E46">
                <w:t>5</w:t>
              </w:r>
            </w:ins>
            <w:del w:id="138" w:author="Rich Crane" w:date="2020-05-14T13:46:00Z">
              <w:r w:rsidR="00307617" w:rsidDel="00251320">
                <w:delText>2</w:delText>
              </w:r>
              <w:r w:rsidR="001C70A0" w:rsidDel="00251320">
                <w:delText>1</w:delText>
              </w:r>
            </w:del>
          </w:p>
        </w:tc>
        <w:tc>
          <w:tcPr>
            <w:tcW w:w="8895" w:type="dxa"/>
            <w:shd w:val="clear" w:color="auto" w:fill="auto"/>
            <w:tcMar>
              <w:top w:w="100" w:type="dxa"/>
              <w:left w:w="100" w:type="dxa"/>
              <w:bottom w:w="100" w:type="dxa"/>
              <w:right w:w="100" w:type="dxa"/>
            </w:tcMar>
          </w:tcPr>
          <w:p w14:paraId="21EBAE68" w14:textId="7185BCE7" w:rsidR="00307617" w:rsidRDefault="00251320" w:rsidP="00307617">
            <w:pPr>
              <w:keepNext/>
              <w:keepLines/>
              <w:widowControl w:val="0"/>
              <w:spacing w:before="0" w:line="240" w:lineRule="auto"/>
            </w:pPr>
            <w:ins w:id="139" w:author="Rich Crane" w:date="2020-05-14T13:46:00Z">
              <w:r w:rsidRPr="00251320">
                <w:t>Scaling with Azure Traffic Manager and Front Door</w:t>
              </w:r>
            </w:ins>
            <w:del w:id="140" w:author="Rich Crane" w:date="2020-05-14T13:46:00Z">
              <w:r w:rsidR="00307617" w:rsidDel="00251320">
                <w:delText>Load Balancing with Azure Traffic Manager</w:delText>
              </w:r>
            </w:del>
          </w:p>
        </w:tc>
      </w:tr>
      <w:tr w:rsidR="00307617" w:rsidDel="00251320" w14:paraId="693F53A8" w14:textId="72F7C9E0" w:rsidTr="00BC33CF">
        <w:trPr>
          <w:del w:id="141" w:author="Rich Crane" w:date="2020-05-14T13:46:00Z"/>
        </w:trPr>
        <w:tc>
          <w:tcPr>
            <w:tcW w:w="465" w:type="dxa"/>
            <w:shd w:val="clear" w:color="auto" w:fill="auto"/>
            <w:tcMar>
              <w:top w:w="100" w:type="dxa"/>
              <w:left w:w="100" w:type="dxa"/>
              <w:bottom w:w="100" w:type="dxa"/>
              <w:right w:w="100" w:type="dxa"/>
            </w:tcMar>
          </w:tcPr>
          <w:p w14:paraId="35DC7F0B" w14:textId="639F818B" w:rsidR="00307617" w:rsidDel="00251320" w:rsidRDefault="00307617" w:rsidP="00307617">
            <w:pPr>
              <w:keepNext/>
              <w:keepLines/>
              <w:widowControl w:val="0"/>
              <w:spacing w:before="0" w:line="240" w:lineRule="auto"/>
              <w:rPr>
                <w:del w:id="142" w:author="Rich Crane" w:date="2020-05-14T13:46:00Z"/>
              </w:rPr>
            </w:pPr>
            <w:del w:id="143" w:author="Rich Crane" w:date="2020-05-14T13:46:00Z">
              <w:r w:rsidDel="00251320">
                <w:delText>2</w:delText>
              </w:r>
              <w:r w:rsidR="001C70A0" w:rsidDel="00251320">
                <w:delText>2</w:delText>
              </w:r>
            </w:del>
          </w:p>
        </w:tc>
        <w:tc>
          <w:tcPr>
            <w:tcW w:w="8895" w:type="dxa"/>
            <w:shd w:val="clear" w:color="auto" w:fill="auto"/>
            <w:tcMar>
              <w:top w:w="100" w:type="dxa"/>
              <w:left w:w="100" w:type="dxa"/>
              <w:bottom w:w="100" w:type="dxa"/>
              <w:right w:w="100" w:type="dxa"/>
            </w:tcMar>
          </w:tcPr>
          <w:p w14:paraId="670295F2" w14:textId="34887B87" w:rsidR="00307617" w:rsidDel="00251320" w:rsidRDefault="00307617" w:rsidP="00307617">
            <w:pPr>
              <w:keepNext/>
              <w:keepLines/>
              <w:widowControl w:val="0"/>
              <w:spacing w:before="0" w:line="240" w:lineRule="auto"/>
              <w:rPr>
                <w:del w:id="144" w:author="Rich Crane" w:date="2020-05-14T13:46:00Z"/>
              </w:rPr>
            </w:pPr>
            <w:del w:id="145" w:author="Rich Crane" w:date="2020-05-14T13:46:00Z">
              <w:r w:rsidDel="00251320">
                <w:delText>Scaling using Azure Front Door</w:delText>
              </w:r>
            </w:del>
          </w:p>
        </w:tc>
      </w:tr>
      <w:tr w:rsidR="001C70A0" w:rsidDel="00251320" w14:paraId="19739B2E" w14:textId="6CBFCE26" w:rsidTr="00BC33CF">
        <w:trPr>
          <w:del w:id="146" w:author="Rich Crane" w:date="2020-05-14T13:46:00Z"/>
        </w:trPr>
        <w:tc>
          <w:tcPr>
            <w:tcW w:w="465" w:type="dxa"/>
            <w:shd w:val="clear" w:color="auto" w:fill="auto"/>
            <w:tcMar>
              <w:top w:w="100" w:type="dxa"/>
              <w:left w:w="100" w:type="dxa"/>
              <w:bottom w:w="100" w:type="dxa"/>
              <w:right w:w="100" w:type="dxa"/>
            </w:tcMar>
          </w:tcPr>
          <w:p w14:paraId="06752E3D" w14:textId="0B9A4ABA" w:rsidR="001C70A0" w:rsidDel="00251320" w:rsidRDefault="001C70A0" w:rsidP="00307617">
            <w:pPr>
              <w:keepNext/>
              <w:keepLines/>
              <w:widowControl w:val="0"/>
              <w:spacing w:before="0" w:line="240" w:lineRule="auto"/>
              <w:rPr>
                <w:del w:id="147" w:author="Rich Crane" w:date="2020-05-14T13:46:00Z"/>
              </w:rPr>
            </w:pPr>
            <w:del w:id="148" w:author="Rich Crane" w:date="2020-05-14T13:46:00Z">
              <w:r w:rsidDel="00251320">
                <w:delText>23</w:delText>
              </w:r>
            </w:del>
          </w:p>
        </w:tc>
        <w:tc>
          <w:tcPr>
            <w:tcW w:w="8895" w:type="dxa"/>
            <w:shd w:val="clear" w:color="auto" w:fill="auto"/>
            <w:tcMar>
              <w:top w:w="100" w:type="dxa"/>
              <w:left w:w="100" w:type="dxa"/>
              <w:bottom w:w="100" w:type="dxa"/>
              <w:right w:w="100" w:type="dxa"/>
            </w:tcMar>
          </w:tcPr>
          <w:p w14:paraId="587B9E45" w14:textId="387B4982" w:rsidR="001C70A0" w:rsidDel="00251320" w:rsidRDefault="001C70A0" w:rsidP="00307617">
            <w:pPr>
              <w:keepNext/>
              <w:keepLines/>
              <w:widowControl w:val="0"/>
              <w:spacing w:before="0" w:line="240" w:lineRule="auto"/>
              <w:rPr>
                <w:del w:id="149" w:author="Rich Crane" w:date="2020-05-14T13:46:00Z"/>
              </w:rPr>
            </w:pPr>
            <w:del w:id="150" w:author="Rich Crane" w:date="2020-05-14T13:46:00Z">
              <w:r w:rsidDel="00251320">
                <w:delText>Monitoring using Azure ARC</w:delText>
              </w:r>
            </w:del>
          </w:p>
        </w:tc>
      </w:tr>
    </w:tbl>
    <w:p w14:paraId="258493E0" w14:textId="5F9490FF" w:rsidR="00307617" w:rsidDel="00251320" w:rsidRDefault="00307617">
      <w:pPr>
        <w:spacing w:before="0"/>
        <w:rPr>
          <w:del w:id="151" w:author="Rich Crane" w:date="2020-05-14T13:46:00Z"/>
          <w:b/>
        </w:rPr>
      </w:pPr>
    </w:p>
    <w:p w14:paraId="5C39B5CA" w14:textId="77777777" w:rsidR="00307617" w:rsidRDefault="00307617">
      <w:pPr>
        <w:spacing w:before="0"/>
        <w:rPr>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8895"/>
      </w:tblGrid>
      <w:tr w:rsidR="00307617" w14:paraId="3FF3C671" w14:textId="77777777" w:rsidTr="00BC33CF">
        <w:trPr>
          <w:trHeight w:val="400"/>
        </w:trPr>
        <w:tc>
          <w:tcPr>
            <w:tcW w:w="9360" w:type="dxa"/>
            <w:gridSpan w:val="2"/>
            <w:shd w:val="clear" w:color="auto" w:fill="auto"/>
            <w:tcMar>
              <w:top w:w="100" w:type="dxa"/>
              <w:left w:w="100" w:type="dxa"/>
              <w:bottom w:w="100" w:type="dxa"/>
              <w:right w:w="100" w:type="dxa"/>
            </w:tcMar>
          </w:tcPr>
          <w:p w14:paraId="6560719F" w14:textId="7DA544E9" w:rsidR="00307617" w:rsidRDefault="00307617" w:rsidP="00BC33CF">
            <w:pPr>
              <w:keepNext/>
              <w:keepLines/>
              <w:widowControl w:val="0"/>
              <w:spacing w:before="0" w:line="240" w:lineRule="auto"/>
              <w:rPr>
                <w:b/>
              </w:rPr>
            </w:pPr>
            <w:r>
              <w:rPr>
                <w:b/>
              </w:rPr>
              <w:lastRenderedPageBreak/>
              <w:t xml:space="preserve">PART </w:t>
            </w:r>
            <w:del w:id="152" w:author="Rich Crane" w:date="2020-05-14T14:04:00Z">
              <w:r w:rsidDel="000D775E">
                <w:rPr>
                  <w:b/>
                </w:rPr>
                <w:delText>SIX</w:delText>
              </w:r>
            </w:del>
            <w:ins w:id="153" w:author="Rich Crane" w:date="2020-05-14T14:04:00Z">
              <w:r w:rsidR="000D775E">
                <w:rPr>
                  <w:b/>
                </w:rPr>
                <w:t>FIVE</w:t>
              </w:r>
            </w:ins>
            <w:r>
              <w:rPr>
                <w:b/>
              </w:rPr>
              <w:t>: Connecting and Integrating Azure Solutions</w:t>
            </w:r>
          </w:p>
        </w:tc>
      </w:tr>
      <w:tr w:rsidR="00307617" w14:paraId="0DBFB0A6" w14:textId="77777777" w:rsidTr="00BC33CF">
        <w:tc>
          <w:tcPr>
            <w:tcW w:w="465" w:type="dxa"/>
            <w:shd w:val="clear" w:color="auto" w:fill="auto"/>
            <w:tcMar>
              <w:top w:w="100" w:type="dxa"/>
              <w:left w:w="100" w:type="dxa"/>
              <w:bottom w:w="100" w:type="dxa"/>
              <w:right w:w="100" w:type="dxa"/>
            </w:tcMar>
          </w:tcPr>
          <w:p w14:paraId="0610A330" w14:textId="7752FC20" w:rsidR="00307617" w:rsidRDefault="00251320" w:rsidP="00BC33CF">
            <w:pPr>
              <w:keepNext/>
              <w:keepLines/>
              <w:widowControl w:val="0"/>
              <w:spacing w:before="0" w:line="240" w:lineRule="auto"/>
            </w:pPr>
            <w:ins w:id="154" w:author="Rich Crane" w:date="2020-05-14T13:46:00Z">
              <w:r>
                <w:t>1</w:t>
              </w:r>
            </w:ins>
            <w:ins w:id="155" w:author="Rich Crane" w:date="2020-05-14T14:09:00Z">
              <w:r w:rsidR="00E71E46">
                <w:t>6</w:t>
              </w:r>
            </w:ins>
            <w:del w:id="156" w:author="Rich Crane" w:date="2020-05-14T13:46:00Z">
              <w:r w:rsidR="00307617" w:rsidDel="00251320">
                <w:delText>2</w:delText>
              </w:r>
              <w:r w:rsidR="00856430" w:rsidDel="00251320">
                <w:delText>4</w:delText>
              </w:r>
            </w:del>
          </w:p>
        </w:tc>
        <w:tc>
          <w:tcPr>
            <w:tcW w:w="8895" w:type="dxa"/>
            <w:shd w:val="clear" w:color="auto" w:fill="auto"/>
            <w:tcMar>
              <w:top w:w="100" w:type="dxa"/>
              <w:left w:w="100" w:type="dxa"/>
              <w:bottom w:w="100" w:type="dxa"/>
              <w:right w:w="100" w:type="dxa"/>
            </w:tcMar>
          </w:tcPr>
          <w:p w14:paraId="47511C83" w14:textId="77777777" w:rsidR="00307617" w:rsidRDefault="00307617" w:rsidP="00BC33CF">
            <w:pPr>
              <w:keepNext/>
              <w:keepLines/>
              <w:widowControl w:val="0"/>
              <w:spacing w:before="0" w:line="240" w:lineRule="auto"/>
            </w:pPr>
            <w:r>
              <w:t>Creating Workflows using Logic Apps</w:t>
            </w:r>
          </w:p>
        </w:tc>
      </w:tr>
      <w:tr w:rsidR="00307617" w14:paraId="130DF9B1" w14:textId="77777777" w:rsidTr="00BC33CF">
        <w:tc>
          <w:tcPr>
            <w:tcW w:w="465" w:type="dxa"/>
            <w:shd w:val="clear" w:color="auto" w:fill="auto"/>
            <w:tcMar>
              <w:top w:w="100" w:type="dxa"/>
              <w:left w:w="100" w:type="dxa"/>
              <w:bottom w:w="100" w:type="dxa"/>
              <w:right w:w="100" w:type="dxa"/>
            </w:tcMar>
          </w:tcPr>
          <w:p w14:paraId="0DE888BB" w14:textId="0CD3D386" w:rsidR="00307617" w:rsidRDefault="00251320" w:rsidP="00BC33CF">
            <w:pPr>
              <w:keepNext/>
              <w:keepLines/>
              <w:widowControl w:val="0"/>
              <w:spacing w:before="0" w:line="240" w:lineRule="auto"/>
            </w:pPr>
            <w:ins w:id="157" w:author="Rich Crane" w:date="2020-05-14T13:46:00Z">
              <w:r>
                <w:t>1</w:t>
              </w:r>
            </w:ins>
            <w:ins w:id="158" w:author="Rich Crane" w:date="2020-05-14T14:10:00Z">
              <w:r w:rsidR="00E71E46">
                <w:t>7</w:t>
              </w:r>
            </w:ins>
            <w:del w:id="159" w:author="Rich Crane" w:date="2020-05-14T13:46:00Z">
              <w:r w:rsidR="00307617" w:rsidDel="00251320">
                <w:delText>2</w:delText>
              </w:r>
              <w:r w:rsidR="00856430" w:rsidDel="00251320">
                <w:delText>5</w:delText>
              </w:r>
            </w:del>
          </w:p>
        </w:tc>
        <w:tc>
          <w:tcPr>
            <w:tcW w:w="8895" w:type="dxa"/>
            <w:shd w:val="clear" w:color="auto" w:fill="auto"/>
            <w:tcMar>
              <w:top w:w="100" w:type="dxa"/>
              <w:left w:w="100" w:type="dxa"/>
              <w:bottom w:w="100" w:type="dxa"/>
              <w:right w:w="100" w:type="dxa"/>
            </w:tcMar>
          </w:tcPr>
          <w:p w14:paraId="2CD218CB" w14:textId="2C54CE64" w:rsidR="00307617" w:rsidRDefault="00BD490A" w:rsidP="00BC33CF">
            <w:pPr>
              <w:keepNext/>
              <w:keepLines/>
              <w:widowControl w:val="0"/>
              <w:spacing w:before="0" w:line="240" w:lineRule="auto"/>
            </w:pPr>
            <w:r>
              <w:t>Implementing Azure API Management</w:t>
            </w:r>
          </w:p>
        </w:tc>
      </w:tr>
      <w:tr w:rsidR="00BD490A" w14:paraId="07C6BAB5" w14:textId="77777777" w:rsidTr="00BD490A">
        <w:tc>
          <w:tcPr>
            <w:tcW w:w="465" w:type="dxa"/>
            <w:tcBorders>
              <w:bottom w:val="single" w:sz="8" w:space="0" w:color="000000"/>
            </w:tcBorders>
            <w:shd w:val="clear" w:color="auto" w:fill="auto"/>
            <w:tcMar>
              <w:top w:w="100" w:type="dxa"/>
              <w:left w:w="100" w:type="dxa"/>
              <w:bottom w:w="100" w:type="dxa"/>
              <w:right w:w="100" w:type="dxa"/>
            </w:tcMar>
          </w:tcPr>
          <w:p w14:paraId="7ECEBDF3" w14:textId="3C883D3A" w:rsidR="00BD490A" w:rsidRDefault="00E71E46" w:rsidP="00BD490A">
            <w:pPr>
              <w:keepNext/>
              <w:keepLines/>
              <w:widowControl w:val="0"/>
              <w:spacing w:before="0" w:line="240" w:lineRule="auto"/>
            </w:pPr>
            <w:ins w:id="160" w:author="Rich Crane" w:date="2020-05-14T14:10:00Z">
              <w:r>
                <w:t>18</w:t>
              </w:r>
            </w:ins>
            <w:del w:id="161" w:author="Rich Crane" w:date="2020-05-14T13:46:00Z">
              <w:r w:rsidR="00BD490A" w:rsidDel="00251320">
                <w:delText>2</w:delText>
              </w:r>
              <w:r w:rsidR="00856430" w:rsidDel="00251320">
                <w:delText>6</w:delText>
              </w:r>
            </w:del>
          </w:p>
        </w:tc>
        <w:tc>
          <w:tcPr>
            <w:tcW w:w="8895" w:type="dxa"/>
            <w:tcBorders>
              <w:bottom w:val="single" w:sz="8" w:space="0" w:color="000000"/>
            </w:tcBorders>
            <w:shd w:val="clear" w:color="auto" w:fill="auto"/>
            <w:tcMar>
              <w:top w:w="100" w:type="dxa"/>
              <w:left w:w="100" w:type="dxa"/>
              <w:bottom w:w="100" w:type="dxa"/>
              <w:right w:w="100" w:type="dxa"/>
            </w:tcMar>
          </w:tcPr>
          <w:p w14:paraId="5C5A1AE5" w14:textId="70C63549" w:rsidR="00BD490A" w:rsidRDefault="009E652A" w:rsidP="00BD490A">
            <w:pPr>
              <w:keepNext/>
              <w:keepLines/>
              <w:widowControl w:val="0"/>
              <w:spacing w:before="0" w:line="240" w:lineRule="auto"/>
            </w:pPr>
            <w:ins w:id="162" w:author="Rich Crane" w:date="2020-05-14T12:42:00Z">
              <w:r>
                <w:t>Sending Push Notifications to Users</w:t>
              </w:r>
            </w:ins>
            <w:del w:id="163" w:author="Rich Crane" w:date="2020-05-14T12:41:00Z">
              <w:r w:rsidR="00BD490A" w:rsidDel="009E652A">
                <w:delText>Sending Push Notifications using Azure Notification Hubs</w:delText>
              </w:r>
            </w:del>
          </w:p>
        </w:tc>
      </w:tr>
      <w:tr w:rsidR="00BD490A" w:rsidDel="009E652A" w14:paraId="02B214FD" w14:textId="7005B5CC" w:rsidTr="00BD490A">
        <w:trPr>
          <w:del w:id="164" w:author="Rich Crane" w:date="2020-05-14T12:42:00Z"/>
        </w:trPr>
        <w:tc>
          <w:tcPr>
            <w:tcW w:w="465" w:type="dxa"/>
            <w:shd w:val="clear" w:color="auto" w:fill="C6D9F1" w:themeFill="text2" w:themeFillTint="33"/>
            <w:tcMar>
              <w:top w:w="100" w:type="dxa"/>
              <w:left w:w="100" w:type="dxa"/>
              <w:bottom w:w="100" w:type="dxa"/>
              <w:right w:w="100" w:type="dxa"/>
            </w:tcMar>
          </w:tcPr>
          <w:p w14:paraId="1A30BBE4" w14:textId="09B5C6C1" w:rsidR="00BD490A" w:rsidDel="009E652A" w:rsidRDefault="00BD490A" w:rsidP="00BD490A">
            <w:pPr>
              <w:keepNext/>
              <w:keepLines/>
              <w:widowControl w:val="0"/>
              <w:spacing w:before="0" w:line="240" w:lineRule="auto"/>
              <w:rPr>
                <w:del w:id="165" w:author="Rich Crane" w:date="2020-05-14T12:42:00Z"/>
              </w:rPr>
            </w:pPr>
            <w:del w:id="166" w:author="Rich Crane" w:date="2020-05-14T12:42:00Z">
              <w:r w:rsidDel="009E652A">
                <w:delText>2</w:delText>
              </w:r>
              <w:r w:rsidR="00856430" w:rsidDel="009E652A">
                <w:delText>7</w:delText>
              </w:r>
            </w:del>
          </w:p>
        </w:tc>
        <w:tc>
          <w:tcPr>
            <w:tcW w:w="8895" w:type="dxa"/>
            <w:shd w:val="clear" w:color="auto" w:fill="C6D9F1" w:themeFill="text2" w:themeFillTint="33"/>
            <w:tcMar>
              <w:top w:w="100" w:type="dxa"/>
              <w:left w:w="100" w:type="dxa"/>
              <w:bottom w:w="100" w:type="dxa"/>
              <w:right w:w="100" w:type="dxa"/>
            </w:tcMar>
          </w:tcPr>
          <w:p w14:paraId="5AA4E355" w14:textId="31DFC141" w:rsidR="00BD490A" w:rsidDel="009E652A" w:rsidRDefault="00BD490A" w:rsidP="00BD490A">
            <w:pPr>
              <w:keepNext/>
              <w:keepLines/>
              <w:widowControl w:val="0"/>
              <w:spacing w:before="0" w:line="240" w:lineRule="auto"/>
              <w:rPr>
                <w:del w:id="167" w:author="Rich Crane" w:date="2020-05-14T12:42:00Z"/>
              </w:rPr>
            </w:pPr>
            <w:del w:id="168" w:author="Rich Crane" w:date="2020-05-14T12:42:00Z">
              <w:r w:rsidDel="009E652A">
                <w:delText>Communicating with Users using Azure SignalR Service</w:delText>
              </w:r>
            </w:del>
          </w:p>
        </w:tc>
      </w:tr>
      <w:tr w:rsidR="00BD490A" w14:paraId="0B757BFF" w14:textId="77777777" w:rsidTr="00BC33CF">
        <w:tc>
          <w:tcPr>
            <w:tcW w:w="465" w:type="dxa"/>
            <w:shd w:val="clear" w:color="auto" w:fill="auto"/>
            <w:tcMar>
              <w:top w:w="100" w:type="dxa"/>
              <w:left w:w="100" w:type="dxa"/>
              <w:bottom w:w="100" w:type="dxa"/>
              <w:right w:w="100" w:type="dxa"/>
            </w:tcMar>
          </w:tcPr>
          <w:p w14:paraId="6361CE0C" w14:textId="00BE809C" w:rsidR="00BD490A" w:rsidRDefault="00E71E46" w:rsidP="00BD490A">
            <w:pPr>
              <w:keepNext/>
              <w:keepLines/>
              <w:widowControl w:val="0"/>
              <w:spacing w:before="0" w:line="240" w:lineRule="auto"/>
            </w:pPr>
            <w:ins w:id="169" w:author="Rich Crane" w:date="2020-05-14T14:10:00Z">
              <w:r>
                <w:t>19</w:t>
              </w:r>
            </w:ins>
            <w:del w:id="170" w:author="Rich Crane" w:date="2020-05-14T13:46:00Z">
              <w:r w:rsidR="00BD490A" w:rsidDel="00251320">
                <w:delText>2</w:delText>
              </w:r>
              <w:r w:rsidR="00856430" w:rsidDel="00251320">
                <w:delText>8</w:delText>
              </w:r>
            </w:del>
          </w:p>
        </w:tc>
        <w:tc>
          <w:tcPr>
            <w:tcW w:w="8895" w:type="dxa"/>
            <w:shd w:val="clear" w:color="auto" w:fill="auto"/>
            <w:tcMar>
              <w:top w:w="100" w:type="dxa"/>
              <w:left w:w="100" w:type="dxa"/>
              <w:bottom w:w="100" w:type="dxa"/>
              <w:right w:w="100" w:type="dxa"/>
            </w:tcMar>
          </w:tcPr>
          <w:p w14:paraId="3A2A7FCC" w14:textId="10F8B7B4" w:rsidR="00BD490A" w:rsidRDefault="00BD490A" w:rsidP="00BD490A">
            <w:pPr>
              <w:keepNext/>
              <w:keepLines/>
              <w:widowControl w:val="0"/>
              <w:spacing w:before="0" w:line="240" w:lineRule="auto"/>
            </w:pPr>
            <w:del w:id="171" w:author="Rich Crane" w:date="2020-05-14T13:46:00Z">
              <w:r w:rsidDel="00251320">
                <w:delText xml:space="preserve">Streaming Events with Azure Event Hub </w:delText>
              </w:r>
            </w:del>
            <w:ins w:id="172" w:author="Rich Crane" w:date="2020-05-14T13:46:00Z">
              <w:r w:rsidR="00251320">
                <w:t>Distributing and Handling Events</w:t>
              </w:r>
            </w:ins>
          </w:p>
        </w:tc>
      </w:tr>
      <w:tr w:rsidR="00BD490A" w:rsidDel="00251320" w14:paraId="3351D917" w14:textId="4A575929" w:rsidTr="00BC33CF">
        <w:trPr>
          <w:del w:id="173" w:author="Rich Crane" w:date="2020-05-14T13:46:00Z"/>
        </w:trPr>
        <w:tc>
          <w:tcPr>
            <w:tcW w:w="465" w:type="dxa"/>
            <w:shd w:val="clear" w:color="auto" w:fill="auto"/>
            <w:tcMar>
              <w:top w:w="100" w:type="dxa"/>
              <w:left w:w="100" w:type="dxa"/>
              <w:bottom w:w="100" w:type="dxa"/>
              <w:right w:w="100" w:type="dxa"/>
            </w:tcMar>
          </w:tcPr>
          <w:p w14:paraId="02AF9063" w14:textId="2EAE7EF1" w:rsidR="00BD490A" w:rsidDel="00251320" w:rsidRDefault="00BD490A" w:rsidP="00BD490A">
            <w:pPr>
              <w:keepNext/>
              <w:keepLines/>
              <w:widowControl w:val="0"/>
              <w:spacing w:before="0" w:line="240" w:lineRule="auto"/>
              <w:rPr>
                <w:del w:id="174" w:author="Rich Crane" w:date="2020-05-14T13:46:00Z"/>
              </w:rPr>
            </w:pPr>
            <w:del w:id="175" w:author="Rich Crane" w:date="2020-05-14T13:46:00Z">
              <w:r w:rsidDel="00251320">
                <w:delText>2</w:delText>
              </w:r>
              <w:r w:rsidR="00856430" w:rsidDel="00251320">
                <w:delText>9</w:delText>
              </w:r>
            </w:del>
          </w:p>
        </w:tc>
        <w:tc>
          <w:tcPr>
            <w:tcW w:w="8895" w:type="dxa"/>
            <w:shd w:val="clear" w:color="auto" w:fill="auto"/>
            <w:tcMar>
              <w:top w:w="100" w:type="dxa"/>
              <w:left w:w="100" w:type="dxa"/>
              <w:bottom w:w="100" w:type="dxa"/>
              <w:right w:w="100" w:type="dxa"/>
            </w:tcMar>
          </w:tcPr>
          <w:p w14:paraId="2442D77F" w14:textId="3AAAED1E" w:rsidR="00BD490A" w:rsidDel="00251320" w:rsidRDefault="00BD490A" w:rsidP="00BD490A">
            <w:pPr>
              <w:keepNext/>
              <w:keepLines/>
              <w:widowControl w:val="0"/>
              <w:spacing w:before="0" w:line="240" w:lineRule="auto"/>
              <w:rPr>
                <w:del w:id="176" w:author="Rich Crane" w:date="2020-05-14T13:46:00Z"/>
              </w:rPr>
            </w:pPr>
            <w:del w:id="177" w:author="Rich Crane" w:date="2020-05-14T13:46:00Z">
              <w:r w:rsidDel="00251320">
                <w:delText>Distributing Events using Azure Event Grid</w:delText>
              </w:r>
            </w:del>
          </w:p>
        </w:tc>
      </w:tr>
    </w:tbl>
    <w:p w14:paraId="378E33A7" w14:textId="3C5CA0D9" w:rsidR="00307617" w:rsidRDefault="00307617">
      <w:pPr>
        <w:spacing w:before="0"/>
        <w:rPr>
          <w:b/>
        </w:rPr>
      </w:pPr>
    </w:p>
    <w:p w14:paraId="489383FE" w14:textId="5E3B74F9" w:rsidR="00415139" w:rsidRDefault="00415139">
      <w:pPr>
        <w:spacing w:before="0"/>
        <w:rPr>
          <w:b/>
        </w:rPr>
      </w:pPr>
    </w:p>
    <w:p w14:paraId="45702F04" w14:textId="2BBD32D2" w:rsidR="00415139" w:rsidRDefault="00415139">
      <w:pPr>
        <w:spacing w:before="0"/>
        <w:rPr>
          <w:b/>
        </w:rPr>
      </w:pPr>
      <w:r>
        <w:rPr>
          <w:b/>
        </w:rPr>
        <w:t>Legend: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0"/>
        <w:gridCol w:w="7930"/>
      </w:tblGrid>
      <w:tr w:rsidR="00415139" w14:paraId="382309B2" w14:textId="77777777" w:rsidTr="00415139">
        <w:tc>
          <w:tcPr>
            <w:tcW w:w="1430" w:type="dxa"/>
            <w:tcBorders>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7D37B1C3" w14:textId="2EDDE544" w:rsidR="00415139" w:rsidRDefault="00415139" w:rsidP="00BC33CF">
            <w:pPr>
              <w:keepNext/>
              <w:keepLines/>
              <w:widowControl w:val="0"/>
              <w:spacing w:before="0" w:line="240" w:lineRule="auto"/>
            </w:pPr>
          </w:p>
        </w:tc>
        <w:tc>
          <w:tcPr>
            <w:tcW w:w="7930" w:type="dxa"/>
            <w:tcBorders>
              <w:top w:val="nil"/>
              <w:left w:val="single" w:sz="8" w:space="0" w:color="000000"/>
              <w:bottom w:val="nil"/>
              <w:right w:val="nil"/>
            </w:tcBorders>
            <w:shd w:val="clear" w:color="auto" w:fill="auto"/>
            <w:tcMar>
              <w:top w:w="100" w:type="dxa"/>
              <w:left w:w="100" w:type="dxa"/>
              <w:bottom w:w="100" w:type="dxa"/>
              <w:right w:w="100" w:type="dxa"/>
            </w:tcMar>
          </w:tcPr>
          <w:p w14:paraId="5CAB7136" w14:textId="5E629480" w:rsidR="00415139" w:rsidRDefault="00415139" w:rsidP="00BC33CF">
            <w:pPr>
              <w:keepNext/>
              <w:keepLines/>
              <w:widowControl w:val="0"/>
              <w:spacing w:before="0" w:line="240" w:lineRule="auto"/>
            </w:pPr>
            <w:r>
              <w:t>Topic not included in AZ-204 as of the time of this writing.</w:t>
            </w:r>
          </w:p>
        </w:tc>
      </w:tr>
      <w:tr w:rsidR="00415139" w14:paraId="6ACD9A4C" w14:textId="77777777" w:rsidTr="00415139">
        <w:tc>
          <w:tcPr>
            <w:tcW w:w="1430" w:type="dxa"/>
            <w:tcBorders>
              <w:top w:val="single" w:sz="8" w:space="0" w:color="000000"/>
              <w:right w:val="single" w:sz="8" w:space="0" w:color="000000"/>
            </w:tcBorders>
            <w:shd w:val="clear" w:color="auto" w:fill="auto"/>
            <w:tcMar>
              <w:top w:w="100" w:type="dxa"/>
              <w:left w:w="100" w:type="dxa"/>
              <w:bottom w:w="100" w:type="dxa"/>
              <w:right w:w="100" w:type="dxa"/>
            </w:tcMar>
          </w:tcPr>
          <w:p w14:paraId="3337CCC7" w14:textId="5779D2D7" w:rsidR="00415139" w:rsidRDefault="00415139" w:rsidP="00BC33CF">
            <w:pPr>
              <w:keepNext/>
              <w:keepLines/>
              <w:widowControl w:val="0"/>
              <w:spacing w:before="0" w:line="240" w:lineRule="auto"/>
            </w:pPr>
          </w:p>
        </w:tc>
        <w:tc>
          <w:tcPr>
            <w:tcW w:w="7930" w:type="dxa"/>
            <w:tcBorders>
              <w:top w:val="nil"/>
              <w:left w:val="single" w:sz="8" w:space="0" w:color="000000"/>
              <w:bottom w:val="nil"/>
              <w:right w:val="nil"/>
            </w:tcBorders>
            <w:shd w:val="clear" w:color="auto" w:fill="auto"/>
            <w:tcMar>
              <w:top w:w="100" w:type="dxa"/>
              <w:left w:w="100" w:type="dxa"/>
              <w:bottom w:w="100" w:type="dxa"/>
              <w:right w:w="100" w:type="dxa"/>
            </w:tcMar>
          </w:tcPr>
          <w:p w14:paraId="7EB7C355" w14:textId="086596F3" w:rsidR="00415139" w:rsidRDefault="00415139" w:rsidP="00BC33CF">
            <w:pPr>
              <w:keepNext/>
              <w:keepLines/>
              <w:widowControl w:val="0"/>
              <w:spacing w:before="0" w:line="240" w:lineRule="auto"/>
            </w:pPr>
            <w:r>
              <w:t>Topic included in AZ-204 as of the time of this writing.</w:t>
            </w:r>
          </w:p>
        </w:tc>
      </w:tr>
    </w:tbl>
    <w:p w14:paraId="576A3631" w14:textId="77777777" w:rsidR="00415139" w:rsidRDefault="00415139">
      <w:pPr>
        <w:spacing w:before="0"/>
        <w:rPr>
          <w:b/>
        </w:rPr>
      </w:pPr>
    </w:p>
    <w:p w14:paraId="25324DFC" w14:textId="77777777" w:rsidR="00F96468" w:rsidRDefault="00F96468">
      <w:pPr>
        <w:spacing w:before="0"/>
        <w:rPr>
          <w:b/>
        </w:rPr>
      </w:pPr>
    </w:p>
    <w:p w14:paraId="15E68AC6" w14:textId="77777777" w:rsidR="00F96468" w:rsidRDefault="004E6F9F">
      <w:pPr>
        <w:spacing w:before="0"/>
        <w:rPr>
          <w:b/>
        </w:rPr>
      </w:pPr>
      <w:r>
        <w:rPr>
          <w:b/>
        </w:rPr>
        <w:t>PLEASE ADD OTHER PARTS/CHAPTERS ONLY IF YOUR TOPIC REQUIRES IT</w:t>
      </w:r>
    </w:p>
    <w:p w14:paraId="486699AF" w14:textId="77777777" w:rsidR="00F96468" w:rsidRDefault="004E6F9F">
      <w:pPr>
        <w:pStyle w:val="Heading1"/>
        <w:spacing w:after="240"/>
        <w:rPr>
          <w:b/>
        </w:rPr>
      </w:pPr>
      <w:r>
        <w:br w:type="page"/>
      </w:r>
    </w:p>
    <w:p w14:paraId="23229A8E" w14:textId="77777777" w:rsidR="00F96468" w:rsidRDefault="004E6F9F">
      <w:pPr>
        <w:pStyle w:val="Title"/>
        <w:rPr>
          <w:color w:val="FF9900"/>
          <w:sz w:val="48"/>
          <w:szCs w:val="48"/>
        </w:rPr>
      </w:pPr>
      <w:bookmarkStart w:id="178" w:name="_4d34og8" w:colFirst="0" w:colLast="0"/>
      <w:bookmarkEnd w:id="178"/>
      <w:r>
        <w:rPr>
          <w:color w:val="FF9900"/>
          <w:sz w:val="48"/>
          <w:szCs w:val="48"/>
        </w:rPr>
        <w:lastRenderedPageBreak/>
        <w:t>PART FOUR: DETAILED OUTLINE</w:t>
      </w:r>
    </w:p>
    <w:p w14:paraId="018FF41C" w14:textId="77777777" w:rsidR="00F96468" w:rsidRDefault="00131C9A">
      <w:pPr>
        <w:spacing w:before="0"/>
        <w:rPr>
          <w:b/>
        </w:rPr>
      </w:pPr>
      <w:r>
        <w:pict w14:anchorId="3288DF7C">
          <v:rect id="_x0000_i1028" style="width:0;height:1.5pt" o:hralign="center" o:hrstd="t" o:hr="t" fillcolor="#a0a0a0" stroked="f"/>
        </w:pict>
      </w:r>
    </w:p>
    <w:p w14:paraId="455C1E01" w14:textId="2875089E" w:rsidR="00F96468" w:rsidRDefault="00F96468">
      <w:bookmarkStart w:id="179" w:name="_2s8eyo1" w:colFirst="0" w:colLast="0"/>
      <w:bookmarkEnd w:id="179"/>
    </w:p>
    <w:p w14:paraId="7CCEA985" w14:textId="7BEED81E" w:rsidR="00F96468" w:rsidRDefault="004E6F9F">
      <w:pPr>
        <w:pStyle w:val="Heading1"/>
        <w:widowControl w:val="0"/>
        <w:spacing w:before="0" w:line="360" w:lineRule="auto"/>
        <w:jc w:val="center"/>
        <w:rPr>
          <w:sz w:val="20"/>
          <w:szCs w:val="20"/>
        </w:rPr>
      </w:pPr>
      <w:bookmarkStart w:id="180" w:name="_z337ya" w:colFirst="0" w:colLast="0"/>
      <w:bookmarkEnd w:id="180"/>
      <w:r>
        <w:t xml:space="preserve">PART </w:t>
      </w:r>
      <w:r w:rsidR="00EE3096">
        <w:t>1</w:t>
      </w:r>
      <w:r>
        <w:t xml:space="preserve">: </w:t>
      </w:r>
      <w:r w:rsidR="00BC33CF" w:rsidRPr="00BC33CF">
        <w:rPr>
          <w:sz w:val="20"/>
          <w:szCs w:val="20"/>
        </w:rPr>
        <w:t>Building Applications using Azure Compute</w:t>
      </w:r>
    </w:p>
    <w:p w14:paraId="15F797C6" w14:textId="5F02A6C8" w:rsidR="008D0992" w:rsidRDefault="008D0992">
      <w:pPr>
        <w:rPr>
          <w:ins w:id="181" w:author="Rich Crane" w:date="2020-05-14T14:22:00Z"/>
        </w:rPr>
      </w:pPr>
      <w:ins w:id="182" w:author="Rich Crane" w:date="2020-05-14T14:21:00Z">
        <w:r>
          <w:t>Our journey will begin</w:t>
        </w:r>
      </w:ins>
      <w:ins w:id="183" w:author="Rich Crane" w:date="2020-05-14T14:22:00Z">
        <w:r>
          <w:t xml:space="preserve"> </w:t>
        </w:r>
      </w:ins>
      <w:ins w:id="184" w:author="Rich Crane" w:date="2020-05-14T14:21:00Z">
        <w:r>
          <w:t>by creating an application which can be deployed to Azure</w:t>
        </w:r>
      </w:ins>
      <w:ins w:id="185" w:author="Rich Crane" w:date="2020-05-14T15:01:00Z">
        <w:r w:rsidR="00672423">
          <w:t xml:space="preserve">. </w:t>
        </w:r>
      </w:ins>
      <w:del w:id="186" w:author="Rich Crane" w:date="2020-05-14T14:20:00Z">
        <w:r w:rsidR="004E6F9F" w:rsidDel="008D0992">
          <w:delText xml:space="preserve">The objective is to orient the reader to the set of </w:delText>
        </w:r>
        <w:r w:rsidR="00BC33CF" w:rsidDel="008D0992">
          <w:delText xml:space="preserve">core </w:delText>
        </w:r>
        <w:r w:rsidR="004E6F9F" w:rsidDel="008D0992">
          <w:delText>services to create</w:delText>
        </w:r>
        <w:r w:rsidR="00A87DC9" w:rsidDel="008D0992">
          <w:delText xml:space="preserve"> and</w:delText>
        </w:r>
        <w:r w:rsidR="004E6F9F" w:rsidDel="008D0992">
          <w:delText xml:space="preserve"> deploy</w:delText>
        </w:r>
        <w:r w:rsidR="00A87DC9" w:rsidDel="008D0992">
          <w:delText xml:space="preserve"> </w:delText>
        </w:r>
        <w:r w:rsidR="00BC33CF" w:rsidDel="008D0992">
          <w:delText>applications</w:delText>
        </w:r>
        <w:r w:rsidR="00414E3C" w:rsidDel="008D0992">
          <w:delText xml:space="preserve"> on Azure</w:delText>
        </w:r>
        <w:r w:rsidR="004E6F9F" w:rsidDel="008D0992">
          <w:delText xml:space="preserve">.  </w:delText>
        </w:r>
      </w:del>
      <w:r w:rsidR="00414E3C">
        <w:t xml:space="preserve">We will </w:t>
      </w:r>
      <w:del w:id="187" w:author="Rich Crane" w:date="2020-05-14T14:22:00Z">
        <w:r w:rsidR="00414E3C" w:rsidDel="008D0992">
          <w:delText xml:space="preserve">begin </w:delText>
        </w:r>
      </w:del>
      <w:ins w:id="188" w:author="Rich Crane" w:date="2020-05-14T14:22:00Z">
        <w:r>
          <w:t xml:space="preserve">start </w:t>
        </w:r>
      </w:ins>
      <w:r w:rsidR="00414E3C">
        <w:t xml:space="preserve">by creating a </w:t>
      </w:r>
      <w:r w:rsidR="00BC33CF">
        <w:t xml:space="preserve">simple </w:t>
      </w:r>
      <w:ins w:id="189" w:author="Rich Crane" w:date="2020-05-12T19:58:00Z">
        <w:r w:rsidR="00113CFF">
          <w:t xml:space="preserve">web </w:t>
        </w:r>
      </w:ins>
      <w:r w:rsidR="00BC33CF">
        <w:t>application</w:t>
      </w:r>
      <w:r w:rsidR="00414E3C">
        <w:t xml:space="preserve"> using Visual Studio</w:t>
      </w:r>
      <w:r w:rsidR="00BC33CF">
        <w:t xml:space="preserve"> Code, </w:t>
      </w:r>
      <w:r w:rsidR="00414E3C">
        <w:t>Azure DevOps</w:t>
      </w:r>
      <w:r w:rsidR="00BC33CF">
        <w:t>, and GitHub</w:t>
      </w:r>
      <w:del w:id="190" w:author="Rich Crane" w:date="2020-05-14T15:01:00Z">
        <w:r w:rsidR="00414E3C" w:rsidDel="00672423">
          <w:delText xml:space="preserve">.  </w:delText>
        </w:r>
      </w:del>
      <w:ins w:id="191" w:author="Rich Crane" w:date="2020-05-14T15:01:00Z">
        <w:r w:rsidR="00672423">
          <w:t xml:space="preserve">. </w:t>
        </w:r>
      </w:ins>
      <w:ins w:id="192" w:author="Rich Crane" w:date="2020-05-14T14:20:00Z">
        <w:r>
          <w:t xml:space="preserve">This will be the foundation from which we will learn about </w:t>
        </w:r>
      </w:ins>
      <w:ins w:id="193" w:author="Rich Crane" w:date="2020-05-14T14:22:00Z">
        <w:r>
          <w:t xml:space="preserve">the various features of </w:t>
        </w:r>
      </w:ins>
      <w:ins w:id="194" w:author="Rich Crane" w:date="2020-05-14T14:20:00Z">
        <w:r>
          <w:t>Azure</w:t>
        </w:r>
      </w:ins>
      <w:ins w:id="195" w:author="Rich Crane" w:date="2020-05-14T14:22:00Z">
        <w:r>
          <w:t>.</w:t>
        </w:r>
      </w:ins>
    </w:p>
    <w:p w14:paraId="456E3685" w14:textId="7DD82704" w:rsidR="00E76FF4" w:rsidRDefault="008D0992">
      <w:pPr>
        <w:rPr>
          <w:ins w:id="196" w:author="Rich Crane" w:date="2020-05-14T14:30:00Z"/>
        </w:rPr>
      </w:pPr>
      <w:ins w:id="197" w:author="Rich Crane" w:date="2020-05-14T14:22:00Z">
        <w:r>
          <w:t>Once we have the application created, we will examine the many ways which we can deploy the application to Azure</w:t>
        </w:r>
      </w:ins>
      <w:ins w:id="198" w:author="Rich Crane" w:date="2020-05-14T15:01:00Z">
        <w:r w:rsidR="00672423">
          <w:t xml:space="preserve">. </w:t>
        </w:r>
      </w:ins>
      <w:ins w:id="199" w:author="Rich Crane" w:date="2020-05-14T14:22:00Z">
        <w:r>
          <w:t xml:space="preserve">We will start </w:t>
        </w:r>
      </w:ins>
      <w:ins w:id="200" w:author="Rich Crane" w:date="2020-05-14T14:23:00Z">
        <w:r>
          <w:t xml:space="preserve">with Azure App Service which is meant </w:t>
        </w:r>
      </w:ins>
      <w:ins w:id="201" w:author="Rich Crane" w:date="2020-05-14T14:24:00Z">
        <w:r w:rsidR="00E76FF4">
          <w:t>for building, deploying, and scaling web applications on Azure</w:t>
        </w:r>
      </w:ins>
      <w:ins w:id="202" w:author="Rich Crane" w:date="2020-05-14T15:01:00Z">
        <w:r w:rsidR="00672423">
          <w:t xml:space="preserve">. </w:t>
        </w:r>
      </w:ins>
      <w:ins w:id="203" w:author="Rich Crane" w:date="2020-05-14T14:30:00Z">
        <w:r w:rsidR="00E76FF4">
          <w:t>We will then</w:t>
        </w:r>
      </w:ins>
      <w:ins w:id="204" w:author="Rich Crane" w:date="2020-05-14T14:29:00Z">
        <w:r w:rsidR="00E76FF4">
          <w:t xml:space="preserve"> build and depl</w:t>
        </w:r>
      </w:ins>
      <w:ins w:id="205" w:author="Rich Crane" w:date="2020-05-14T14:30:00Z">
        <w:r w:rsidR="00E76FF4">
          <w:t>oy our application to containers</w:t>
        </w:r>
      </w:ins>
      <w:ins w:id="206" w:author="Rich Crane" w:date="2020-05-14T15:01:00Z">
        <w:r w:rsidR="00672423">
          <w:t xml:space="preserve">. </w:t>
        </w:r>
      </w:ins>
      <w:ins w:id="207" w:author="Rich Crane" w:date="2020-05-14T14:32:00Z">
        <w:r w:rsidR="00E76FF4">
          <w:t xml:space="preserve">Containers are </w:t>
        </w:r>
      </w:ins>
      <w:ins w:id="208" w:author="Rich Crane" w:date="2020-05-14T14:33:00Z">
        <w:r w:rsidR="00E76FF4">
          <w:t xml:space="preserve">easily </w:t>
        </w:r>
      </w:ins>
      <w:ins w:id="209" w:author="Rich Crane" w:date="2020-05-14T14:32:00Z">
        <w:r w:rsidR="00E76FF4">
          <w:t xml:space="preserve">preferred way of packaging and deploying </w:t>
        </w:r>
      </w:ins>
      <w:ins w:id="210" w:author="Rich Crane" w:date="2020-05-14T14:33:00Z">
        <w:r w:rsidR="00E76FF4">
          <w:t xml:space="preserve">modern cloud </w:t>
        </w:r>
      </w:ins>
      <w:ins w:id="211" w:author="Rich Crane" w:date="2020-05-14T14:32:00Z">
        <w:r w:rsidR="00E76FF4">
          <w:t>applications</w:t>
        </w:r>
      </w:ins>
      <w:ins w:id="212" w:author="Rich Crane" w:date="2020-05-14T15:01:00Z">
        <w:r w:rsidR="00672423">
          <w:t xml:space="preserve">. </w:t>
        </w:r>
      </w:ins>
      <w:ins w:id="213" w:author="Rich Crane" w:date="2020-05-14T14:30:00Z">
        <w:r w:rsidR="00E76FF4">
          <w:t>This will allow us to example container technologies such as Azure Container Instances and Azure Kubernetes Services.</w:t>
        </w:r>
      </w:ins>
    </w:p>
    <w:p w14:paraId="31A0FEBE" w14:textId="6EDCE219" w:rsidR="00BC33CF" w:rsidRDefault="00274B28" w:rsidP="00274B28">
      <w:pPr>
        <w:pPrChange w:id="214" w:author="Rich Crane" w:date="2020-05-14T14:35:00Z">
          <w:pPr/>
        </w:pPrChange>
      </w:pPr>
      <w:ins w:id="215" w:author="Rich Crane" w:date="2020-05-14T14:34:00Z">
        <w:r>
          <w:t>W</w:t>
        </w:r>
      </w:ins>
      <w:ins w:id="216" w:author="Rich Crane" w:date="2020-05-14T14:30:00Z">
        <w:r w:rsidR="00E76FF4">
          <w:t xml:space="preserve">e will </w:t>
        </w:r>
      </w:ins>
      <w:ins w:id="217" w:author="Rich Crane" w:date="2020-05-14T14:34:00Z">
        <w:r>
          <w:t>then</w:t>
        </w:r>
      </w:ins>
      <w:ins w:id="218" w:author="Rich Crane" w:date="2020-05-14T14:30:00Z">
        <w:r w:rsidR="00E76FF4">
          <w:t xml:space="preserve"> enhance our </w:t>
        </w:r>
      </w:ins>
      <w:ins w:id="219" w:author="Rich Crane" w:date="2020-05-14T14:31:00Z">
        <w:r w:rsidR="00E76FF4">
          <w:t>application with services using Azure Functions</w:t>
        </w:r>
      </w:ins>
      <w:ins w:id="220" w:author="Rich Crane" w:date="2020-05-14T15:01:00Z">
        <w:r w:rsidR="00672423">
          <w:t xml:space="preserve">. </w:t>
        </w:r>
      </w:ins>
      <w:ins w:id="221" w:author="Rich Crane" w:date="2020-05-14T14:31:00Z">
        <w:r w:rsidR="00E76FF4">
          <w:t>Azure Functions is an event-driven serverless compute platform</w:t>
        </w:r>
      </w:ins>
      <w:ins w:id="222" w:author="Rich Crane" w:date="2020-05-14T15:33:00Z">
        <w:r w:rsidR="00A454F8">
          <w:t xml:space="preserve">. </w:t>
        </w:r>
      </w:ins>
      <w:ins w:id="223" w:author="Rich Crane" w:date="2020-05-14T14:28:00Z">
        <w:r w:rsidR="00E76FF4">
          <w:t xml:space="preserve">Serverless computing is an integral </w:t>
        </w:r>
      </w:ins>
      <w:ins w:id="224" w:author="Rich Crane" w:date="2020-05-14T14:29:00Z">
        <w:r w:rsidR="00E76FF4">
          <w:t>part of cloud platforms</w:t>
        </w:r>
      </w:ins>
      <w:ins w:id="225" w:author="Rich Crane" w:date="2020-05-14T14:36:00Z">
        <w:r>
          <w:t xml:space="preserve"> to maintain costs while still being able to scale on-demand.</w:t>
        </w:r>
      </w:ins>
      <w:del w:id="226" w:author="Rich Crane" w:date="2020-05-14T14:26:00Z">
        <w:r w:rsidR="004E6F9F" w:rsidDel="00E76FF4">
          <w:delText xml:space="preserve">We will </w:delText>
        </w:r>
        <w:r w:rsidR="00BC33CF" w:rsidDel="00E76FF4">
          <w:delText>start by deploying the application to Azure App Services.  We will then deploy that application to a container and learn how to deploy the application to a</w:delText>
        </w:r>
        <w:r w:rsidR="00D86D38" w:rsidDel="00E76FF4">
          <w:delText>n Azure</w:delText>
        </w:r>
        <w:r w:rsidR="00BC33CF" w:rsidDel="00E76FF4">
          <w:delText xml:space="preserve"> Container Instance.</w:delText>
        </w:r>
      </w:del>
    </w:p>
    <w:p w14:paraId="7F7BDD9E" w14:textId="0C093B65" w:rsidR="00F96468" w:rsidRDefault="00F96468"/>
    <w:p w14:paraId="6193D3D5" w14:textId="707A1107" w:rsidR="00EE3096" w:rsidRDefault="00EE3096" w:rsidP="00274B28">
      <w:pPr>
        <w:pStyle w:val="Heading3"/>
        <w:widowControl w:val="0"/>
        <w:spacing w:before="0" w:line="240" w:lineRule="auto"/>
        <w:jc w:val="center"/>
        <w:pPrChange w:id="227" w:author="Rich Crane" w:date="2020-05-14T14:37:00Z">
          <w:pPr>
            <w:pStyle w:val="Heading3"/>
            <w:widowControl w:val="0"/>
            <w:spacing w:before="0" w:line="240" w:lineRule="auto"/>
            <w:jc w:val="center"/>
          </w:pPr>
        </w:pPrChange>
      </w:pPr>
      <w:r>
        <w:rPr>
          <w:rFonts w:ascii="Roboto" w:eastAsia="Roboto" w:hAnsi="Roboto" w:cs="Roboto"/>
          <w:b/>
          <w:color w:val="FF9900"/>
          <w:sz w:val="22"/>
          <w:szCs w:val="22"/>
        </w:rPr>
        <w:lastRenderedPageBreak/>
        <w:t>CHAPTER 1:</w:t>
      </w:r>
      <w:r>
        <w:t xml:space="preserve"> </w:t>
      </w:r>
      <w:r w:rsidR="00BC33CF" w:rsidRPr="00BC33CF">
        <w:rPr>
          <w:rFonts w:ascii="Roboto" w:eastAsia="Roboto" w:hAnsi="Roboto" w:cs="Roboto"/>
        </w:rPr>
        <w:t>Creating a Web-based application using Visual Studio Code</w:t>
      </w:r>
      <w:r>
        <w:rPr>
          <w:rFonts w:ascii="Roboto" w:eastAsia="Roboto" w:hAnsi="Roboto" w:cs="Roboto"/>
        </w:rPr>
        <w:br/>
      </w:r>
      <w:r>
        <w:rPr>
          <w:rFonts w:ascii="Calibri" w:eastAsia="Calibri" w:hAnsi="Calibri" w:cs="Calibri"/>
          <w:sz w:val="22"/>
          <w:szCs w:val="22"/>
        </w:rPr>
        <w:t xml:space="preserve">- </w:t>
      </w:r>
      <w:del w:id="228" w:author="Rich Crane" w:date="2020-05-14T14:04:00Z">
        <w:r w:rsidR="00CD0039" w:rsidDel="000D775E">
          <w:rPr>
            <w:rFonts w:ascii="Calibri" w:eastAsia="Calibri" w:hAnsi="Calibri" w:cs="Calibri"/>
            <w:sz w:val="22"/>
            <w:szCs w:val="22"/>
          </w:rPr>
          <w:delText>15</w:delText>
        </w:r>
      </w:del>
      <w:ins w:id="229" w:author="Rich Crane" w:date="2020-05-14T14:04:00Z">
        <w:r w:rsidR="000D775E">
          <w:rPr>
            <w:rFonts w:ascii="Calibri" w:eastAsia="Calibri" w:hAnsi="Calibri" w:cs="Calibri"/>
            <w:sz w:val="22"/>
            <w:szCs w:val="22"/>
          </w:rPr>
          <w:t>20</w:t>
        </w:r>
      </w:ins>
      <w:r>
        <w:rPr>
          <w:rFonts w:ascii="Calibri" w:eastAsia="Calibri" w:hAnsi="Calibri" w:cs="Calibri"/>
          <w:sz w:val="22"/>
          <w:szCs w:val="22"/>
        </w:rPr>
        <w:t>-</w:t>
      </w:r>
      <w:ins w:id="230" w:author="Rich Crane" w:date="2020-05-14T14:04:00Z">
        <w:r w:rsidR="000D775E">
          <w:rPr>
            <w:rFonts w:ascii="Calibri" w:eastAsia="Calibri" w:hAnsi="Calibri" w:cs="Calibri"/>
            <w:sz w:val="22"/>
            <w:szCs w:val="22"/>
          </w:rPr>
          <w:t>25</w:t>
        </w:r>
      </w:ins>
      <w:del w:id="231" w:author="Rich Crane" w:date="2020-05-14T12:38:00Z">
        <w:r w:rsidDel="009E652A">
          <w:rPr>
            <w:rFonts w:ascii="Calibri" w:eastAsia="Calibri" w:hAnsi="Calibri" w:cs="Calibri"/>
            <w:sz w:val="22"/>
            <w:szCs w:val="22"/>
          </w:rPr>
          <w:delText>2</w:delText>
        </w:r>
        <w:r w:rsidR="00CD0039" w:rsidDel="009E652A">
          <w:rPr>
            <w:rFonts w:ascii="Calibri" w:eastAsia="Calibri" w:hAnsi="Calibri" w:cs="Calibri"/>
            <w:sz w:val="22"/>
            <w:szCs w:val="22"/>
          </w:rPr>
          <w:delText>0</w:delText>
        </w:r>
        <w:r w:rsidDel="009E652A">
          <w:rPr>
            <w:rFonts w:ascii="Calibri" w:eastAsia="Calibri" w:hAnsi="Calibri" w:cs="Calibri"/>
            <w:sz w:val="22"/>
            <w:szCs w:val="22"/>
          </w:rPr>
          <w:delText xml:space="preserve"> </w:delText>
        </w:r>
      </w:del>
      <w:ins w:id="232" w:author="Rich Crane" w:date="2020-05-14T12:38:00Z">
        <w:r w:rsidR="009E652A">
          <w:rPr>
            <w:rFonts w:ascii="Calibri" w:eastAsia="Calibri" w:hAnsi="Calibri" w:cs="Calibri"/>
            <w:sz w:val="22"/>
            <w:szCs w:val="22"/>
          </w:rPr>
          <w:t xml:space="preserve"> </w:t>
        </w:r>
      </w:ins>
      <w:r>
        <w:rPr>
          <w:rFonts w:ascii="Calibri" w:eastAsia="Calibri" w:hAnsi="Calibri" w:cs="Calibri"/>
          <w:sz w:val="22"/>
          <w:szCs w:val="22"/>
        </w:rPr>
        <w:t>pages</w:t>
      </w:r>
    </w:p>
    <w:p w14:paraId="7F326D30" w14:textId="77777777" w:rsidR="00EE3096" w:rsidRDefault="00EE3096" w:rsidP="00274B28">
      <w:pPr>
        <w:pStyle w:val="Heading3"/>
        <w:widowControl w:val="0"/>
        <w:spacing w:before="0" w:line="240" w:lineRule="auto"/>
        <w:pPrChange w:id="233" w:author="Rich Crane" w:date="2020-05-14T14:37:00Z">
          <w:pPr>
            <w:pStyle w:val="Heading3"/>
            <w:widowControl w:val="0"/>
            <w:spacing w:before="0" w:line="240" w:lineRule="auto"/>
          </w:pPr>
        </w:pPrChange>
      </w:pPr>
    </w:p>
    <w:p w14:paraId="4C93D055" w14:textId="77777777" w:rsidR="00EE3096" w:rsidRDefault="00EE3096" w:rsidP="00274B28">
      <w:pPr>
        <w:pStyle w:val="Heading3"/>
        <w:widowControl w:val="0"/>
        <w:spacing w:before="0" w:line="240" w:lineRule="auto"/>
        <w:pPrChange w:id="234" w:author="Rich Crane" w:date="2020-05-14T14:37:00Z">
          <w:pPr>
            <w:pStyle w:val="Heading3"/>
            <w:widowControl w:val="0"/>
            <w:spacing w:before="0" w:line="240" w:lineRule="auto"/>
          </w:pPr>
        </w:pPrChange>
      </w:pPr>
      <w:r>
        <w:t xml:space="preserve">DESCRIPTION: </w:t>
      </w:r>
    </w:p>
    <w:p w14:paraId="5DAC3D7F" w14:textId="24E66110" w:rsidR="00EE3096" w:rsidRDefault="00EE3096" w:rsidP="00274B28">
      <w:pPr>
        <w:keepNext/>
        <w:pPrChange w:id="235" w:author="Rich Crane" w:date="2020-05-14T14:37:00Z">
          <w:pPr/>
        </w:pPrChange>
      </w:pPr>
      <w:r>
        <w:t xml:space="preserve">We will start </w:t>
      </w:r>
      <w:r w:rsidR="00A87DC9">
        <w:t xml:space="preserve">our journey </w:t>
      </w:r>
      <w:r>
        <w:t xml:space="preserve">by creating a simple </w:t>
      </w:r>
      <w:r w:rsidR="00BC33CF">
        <w:t>web-based application which we will expand upon throughout this book</w:t>
      </w:r>
      <w:del w:id="236" w:author="Rich Crane" w:date="2020-05-14T15:01:00Z">
        <w:r w:rsidR="00A87DC9" w:rsidDel="00672423">
          <w:delText xml:space="preserve">.  </w:delText>
        </w:r>
      </w:del>
      <w:ins w:id="237" w:author="Rich Crane" w:date="2020-05-14T15:01:00Z">
        <w:r w:rsidR="00672423">
          <w:t xml:space="preserve">. </w:t>
        </w:r>
      </w:ins>
      <w:ins w:id="238" w:author="Rich Crane" w:date="2020-05-13T08:04:00Z">
        <w:r w:rsidR="00901945">
          <w:t xml:space="preserve">We will </w:t>
        </w:r>
      </w:ins>
      <w:del w:id="239" w:author="Rich Crane" w:date="2020-05-13T08:04:00Z">
        <w:r w:rsidR="00A87DC9" w:rsidDel="00901945">
          <w:delText>Our focus</w:delText>
        </w:r>
        <w:r w:rsidR="00BC33CF" w:rsidDel="00901945">
          <w:delText xml:space="preserve"> will be to </w:delText>
        </w:r>
      </w:del>
      <w:r w:rsidR="00BC33CF">
        <w:t xml:space="preserve">setup </w:t>
      </w:r>
      <w:r w:rsidR="00A87DC9">
        <w:t xml:space="preserve">a </w:t>
      </w:r>
      <w:r w:rsidR="00BC33CF">
        <w:t>project in Visual Studio Code, Azure DevOps and GitHub</w:t>
      </w:r>
      <w:r w:rsidR="00A87DC9">
        <w:t xml:space="preserve"> for the application</w:t>
      </w:r>
      <w:del w:id="240" w:author="Rich Crane" w:date="2020-05-14T15:01:00Z">
        <w:r w:rsidR="00A87DC9" w:rsidDel="00672423">
          <w:delText>.</w:delText>
        </w:r>
      </w:del>
      <w:ins w:id="241" w:author="Rich Crane" w:date="2020-05-14T15:01:00Z">
        <w:r w:rsidR="00672423">
          <w:t xml:space="preserve">. </w:t>
        </w:r>
      </w:ins>
      <w:ins w:id="242" w:author="Rich Crane" w:date="2020-05-13T08:04:00Z">
        <w:r w:rsidR="00901945">
          <w:t xml:space="preserve">The tools used </w:t>
        </w:r>
      </w:ins>
      <w:ins w:id="243" w:author="Rich Crane" w:date="2020-05-13T08:05:00Z">
        <w:r w:rsidR="00901945">
          <w:t>in this exercise are the foundation from which we will build upon.</w:t>
        </w:r>
      </w:ins>
    </w:p>
    <w:p w14:paraId="33C00B34" w14:textId="77777777" w:rsidR="00EE3096" w:rsidRDefault="00EE3096" w:rsidP="00274B28">
      <w:pPr>
        <w:keepNext/>
        <w:spacing w:before="0" w:line="240" w:lineRule="auto"/>
        <w:pPrChange w:id="244" w:author="Rich Crane" w:date="2020-05-14T14:37:00Z">
          <w:pPr>
            <w:spacing w:before="0" w:line="240" w:lineRule="auto"/>
          </w:pPr>
        </w:pPrChange>
      </w:pPr>
    </w:p>
    <w:p w14:paraId="697A8A1A" w14:textId="77777777" w:rsidR="00EE3096" w:rsidRDefault="00EE3096" w:rsidP="00274B28">
      <w:pPr>
        <w:pStyle w:val="Heading3"/>
        <w:widowControl w:val="0"/>
        <w:spacing w:before="0" w:line="240" w:lineRule="auto"/>
        <w:rPr>
          <w:rFonts w:ascii="Calibri" w:eastAsia="Calibri" w:hAnsi="Calibri" w:cs="Calibri"/>
          <w:sz w:val="22"/>
          <w:szCs w:val="22"/>
        </w:rPr>
        <w:pPrChange w:id="245" w:author="Rich Crane" w:date="2020-05-14T14:37:00Z">
          <w:pPr>
            <w:pStyle w:val="Heading3"/>
            <w:widowControl w:val="0"/>
            <w:spacing w:before="0" w:line="240" w:lineRule="auto"/>
          </w:pPr>
        </w:pPrChange>
      </w:pPr>
      <w:r>
        <w:t xml:space="preserve">Level: </w:t>
      </w:r>
      <w:r>
        <w:rPr>
          <w:rFonts w:ascii="Calibri" w:eastAsia="Calibri" w:hAnsi="Calibri" w:cs="Calibri"/>
          <w:sz w:val="22"/>
          <w:szCs w:val="22"/>
        </w:rPr>
        <w:t>Basic</w:t>
      </w:r>
    </w:p>
    <w:p w14:paraId="1D10FAD6" w14:textId="77777777" w:rsidR="00EE3096" w:rsidRDefault="00EE3096" w:rsidP="00274B28">
      <w:pPr>
        <w:pStyle w:val="Heading3"/>
        <w:keepLines w:val="0"/>
        <w:spacing w:before="360" w:after="80"/>
        <w:pPrChange w:id="246" w:author="Rich Crane" w:date="2020-05-14T14:37:00Z">
          <w:pPr>
            <w:pStyle w:val="Heading3"/>
            <w:keepNext w:val="0"/>
            <w:keepLines w:val="0"/>
            <w:spacing w:before="360" w:after="80"/>
          </w:pPr>
        </w:pPrChange>
      </w:pPr>
      <w:r>
        <w:t>Main Chapter Headings (3-5 main chapter headings)</w:t>
      </w:r>
    </w:p>
    <w:p w14:paraId="2F73B318" w14:textId="59434596" w:rsidR="00EE3096" w:rsidRDefault="00EE3096" w:rsidP="00274B28">
      <w:pPr>
        <w:keepNext/>
        <w:numPr>
          <w:ilvl w:val="0"/>
          <w:numId w:val="4"/>
        </w:numPr>
        <w:spacing w:before="0" w:line="276" w:lineRule="auto"/>
        <w:pPrChange w:id="247" w:author="Rich Crane" w:date="2020-05-14T14:37:00Z">
          <w:pPr>
            <w:numPr>
              <w:numId w:val="4"/>
            </w:numPr>
            <w:spacing w:before="0" w:line="276" w:lineRule="auto"/>
            <w:ind w:left="720" w:hanging="360"/>
          </w:pPr>
        </w:pPrChange>
      </w:pPr>
      <w:r>
        <w:t xml:space="preserve">HEADING 1: </w:t>
      </w:r>
      <w:r w:rsidR="00BC33CF">
        <w:t>Create a web-based application in Visual Studio Code</w:t>
      </w:r>
    </w:p>
    <w:p w14:paraId="04AA60E9" w14:textId="14EEEFF7" w:rsidR="00EE3096" w:rsidRDefault="00EE3096" w:rsidP="00274B28">
      <w:pPr>
        <w:keepNext/>
        <w:numPr>
          <w:ilvl w:val="0"/>
          <w:numId w:val="4"/>
        </w:numPr>
        <w:spacing w:before="0" w:line="276" w:lineRule="auto"/>
        <w:pPrChange w:id="248" w:author="Rich Crane" w:date="2020-05-14T14:37:00Z">
          <w:pPr>
            <w:numPr>
              <w:numId w:val="4"/>
            </w:numPr>
            <w:spacing w:before="0" w:line="276" w:lineRule="auto"/>
            <w:ind w:left="720" w:hanging="360"/>
          </w:pPr>
        </w:pPrChange>
      </w:pPr>
      <w:r>
        <w:t xml:space="preserve">HEADING 2: </w:t>
      </w:r>
      <w:r w:rsidR="00BC33CF">
        <w:t>Store your project in GitHub using Git source control</w:t>
      </w:r>
    </w:p>
    <w:p w14:paraId="17547F2C" w14:textId="50BE43E3" w:rsidR="00EE3096" w:rsidRDefault="00EE3096" w:rsidP="00274B28">
      <w:pPr>
        <w:keepNext/>
        <w:numPr>
          <w:ilvl w:val="0"/>
          <w:numId w:val="4"/>
        </w:numPr>
        <w:spacing w:before="0" w:line="276" w:lineRule="auto"/>
        <w:pPrChange w:id="249" w:author="Rich Crane" w:date="2020-05-14T14:37:00Z">
          <w:pPr>
            <w:numPr>
              <w:numId w:val="4"/>
            </w:numPr>
            <w:spacing w:before="0" w:line="276" w:lineRule="auto"/>
            <w:ind w:left="720" w:hanging="360"/>
          </w:pPr>
        </w:pPrChange>
      </w:pPr>
      <w:r>
        <w:t xml:space="preserve">HEADING 3: </w:t>
      </w:r>
      <w:r w:rsidR="00E854D0">
        <w:t>Setup C</w:t>
      </w:r>
      <w:r w:rsidR="00CD0039">
        <w:t>I</w:t>
      </w:r>
      <w:r w:rsidR="00E854D0">
        <w:t xml:space="preserve"> using </w:t>
      </w:r>
      <w:del w:id="250" w:author="Rich Crane" w:date="2020-05-14T14:19:00Z">
        <w:r w:rsidR="00E854D0" w:rsidDel="008D0992">
          <w:delText>Azure Pipelines</w:delText>
        </w:r>
      </w:del>
      <w:ins w:id="251" w:author="Rich Crane" w:date="2020-05-14T14:19:00Z">
        <w:r w:rsidR="008D0992">
          <w:t>GitHub Actions</w:t>
        </w:r>
      </w:ins>
    </w:p>
    <w:p w14:paraId="1F9F7B20" w14:textId="3F2CAC72" w:rsidR="00EE3096" w:rsidRDefault="00EE3096" w:rsidP="00274B28">
      <w:pPr>
        <w:keepNext/>
        <w:numPr>
          <w:ilvl w:val="0"/>
          <w:numId w:val="4"/>
        </w:numPr>
        <w:spacing w:before="0" w:line="276" w:lineRule="auto"/>
        <w:pPrChange w:id="252" w:author="Rich Crane" w:date="2020-05-14T14:37:00Z">
          <w:pPr>
            <w:numPr>
              <w:numId w:val="4"/>
            </w:numPr>
            <w:spacing w:before="0" w:line="276" w:lineRule="auto"/>
            <w:ind w:left="720" w:hanging="360"/>
          </w:pPr>
        </w:pPrChange>
      </w:pPr>
      <w:r>
        <w:t xml:space="preserve">HEADING 4: </w:t>
      </w:r>
      <w:r w:rsidR="00E854D0">
        <w:t>Leverag</w:t>
      </w:r>
      <w:ins w:id="253" w:author="Rich Crane" w:date="2020-05-14T14:19:00Z">
        <w:r w:rsidR="008D0992">
          <w:t>e</w:t>
        </w:r>
      </w:ins>
      <w:del w:id="254" w:author="Rich Crane" w:date="2020-05-14T14:19:00Z">
        <w:r w:rsidR="00E854D0" w:rsidDel="008D0992">
          <w:delText>e Azure Boards</w:delText>
        </w:r>
      </w:del>
      <w:ins w:id="255" w:author="Rich Crane" w:date="2020-05-14T14:19:00Z">
        <w:r w:rsidR="008D0992">
          <w:t xml:space="preserve"> Azure Boards</w:t>
        </w:r>
      </w:ins>
      <w:r w:rsidR="00E854D0">
        <w:t xml:space="preserve"> to manage your work</w:t>
      </w:r>
    </w:p>
    <w:p w14:paraId="157597AA" w14:textId="3A670DEF" w:rsidR="00806A39" w:rsidRDefault="00806A39" w:rsidP="00274B28">
      <w:pPr>
        <w:keepNext/>
        <w:numPr>
          <w:ilvl w:val="0"/>
          <w:numId w:val="4"/>
        </w:numPr>
        <w:spacing w:before="0" w:line="276" w:lineRule="auto"/>
        <w:pPrChange w:id="256" w:author="Rich Crane" w:date="2020-05-14T14:37:00Z">
          <w:pPr>
            <w:numPr>
              <w:numId w:val="4"/>
            </w:numPr>
            <w:spacing w:before="0" w:line="276" w:lineRule="auto"/>
            <w:ind w:left="720" w:hanging="360"/>
          </w:pPr>
        </w:pPrChange>
      </w:pPr>
      <w:r>
        <w:t xml:space="preserve">HEADING </w:t>
      </w:r>
      <w:r w:rsidR="00E854D0">
        <w:t>5</w:t>
      </w:r>
      <w:r>
        <w:t>: Knowledge Exam</w:t>
      </w:r>
    </w:p>
    <w:p w14:paraId="6639869E" w14:textId="577583B9" w:rsidR="006B2B1B" w:rsidRDefault="006B2B1B" w:rsidP="00274B28">
      <w:pPr>
        <w:keepNext/>
        <w:numPr>
          <w:ilvl w:val="0"/>
          <w:numId w:val="4"/>
        </w:numPr>
        <w:spacing w:before="0" w:line="276" w:lineRule="auto"/>
        <w:pPrChange w:id="257" w:author="Rich Crane" w:date="2020-05-14T14:37:00Z">
          <w:pPr>
            <w:numPr>
              <w:numId w:val="4"/>
            </w:numPr>
            <w:spacing w:before="0" w:line="276" w:lineRule="auto"/>
            <w:ind w:left="720" w:hanging="360"/>
          </w:pPr>
        </w:pPrChange>
      </w:pPr>
      <w:r>
        <w:t xml:space="preserve">HEADING </w:t>
      </w:r>
      <w:r w:rsidR="00E854D0">
        <w:t>6</w:t>
      </w:r>
      <w:r>
        <w:t>: Further Reading</w:t>
      </w:r>
    </w:p>
    <w:p w14:paraId="63154D0B" w14:textId="77777777" w:rsidR="00EE3096" w:rsidRDefault="00EE3096" w:rsidP="00274B28">
      <w:pPr>
        <w:pStyle w:val="Heading3"/>
        <w:keepLines w:val="0"/>
        <w:spacing w:before="360"/>
        <w:rPr>
          <w:i/>
        </w:rPr>
        <w:pPrChange w:id="258" w:author="Rich Crane" w:date="2020-05-14T14:37:00Z">
          <w:pPr>
            <w:pStyle w:val="Heading3"/>
            <w:keepNext w:val="0"/>
            <w:keepLines w:val="0"/>
            <w:spacing w:before="360"/>
          </w:pPr>
        </w:pPrChange>
      </w:pPr>
      <w:r>
        <w:t xml:space="preserve">Skills learned: </w:t>
      </w:r>
      <w:r>
        <w:rPr>
          <w:i/>
        </w:rPr>
        <w:t>For each heading, insert what the reader will learn to DO in this chapter?</w:t>
      </w:r>
    </w:p>
    <w:p w14:paraId="10DD2466" w14:textId="53752DBA" w:rsidR="00EE3096" w:rsidRDefault="00EE3096" w:rsidP="00274B28">
      <w:pPr>
        <w:keepNext/>
        <w:numPr>
          <w:ilvl w:val="0"/>
          <w:numId w:val="6"/>
        </w:numPr>
        <w:spacing w:before="0" w:line="276" w:lineRule="auto"/>
        <w:pPrChange w:id="259" w:author="Rich Crane" w:date="2020-05-14T14:37:00Z">
          <w:pPr>
            <w:numPr>
              <w:numId w:val="6"/>
            </w:numPr>
            <w:spacing w:before="0" w:line="276" w:lineRule="auto"/>
            <w:ind w:left="720" w:hanging="360"/>
          </w:pPr>
        </w:pPrChange>
      </w:pPr>
      <w:r>
        <w:t xml:space="preserve">SKILL </w:t>
      </w:r>
      <w:r w:rsidR="004F67AC">
        <w:t>1</w:t>
      </w:r>
      <w:r>
        <w:t xml:space="preserve">: Create a simple </w:t>
      </w:r>
      <w:r w:rsidR="00CD0039">
        <w:t>application</w:t>
      </w:r>
      <w:r>
        <w:t xml:space="preserve"> using Visual Studio Code</w:t>
      </w:r>
    </w:p>
    <w:p w14:paraId="0ECA0B70" w14:textId="2157AF27" w:rsidR="00EE3096" w:rsidRDefault="00EE3096" w:rsidP="00274B28">
      <w:pPr>
        <w:keepNext/>
        <w:numPr>
          <w:ilvl w:val="0"/>
          <w:numId w:val="6"/>
        </w:numPr>
        <w:spacing w:before="0" w:line="276" w:lineRule="auto"/>
        <w:pPrChange w:id="260" w:author="Rich Crane" w:date="2020-05-14T14:37:00Z">
          <w:pPr>
            <w:numPr>
              <w:numId w:val="6"/>
            </w:numPr>
            <w:spacing w:before="0" w:line="276" w:lineRule="auto"/>
            <w:ind w:left="720" w:hanging="360"/>
          </w:pPr>
        </w:pPrChange>
      </w:pPr>
      <w:r>
        <w:t xml:space="preserve">SKILL </w:t>
      </w:r>
      <w:r w:rsidR="004F67AC">
        <w:t>2</w:t>
      </w:r>
      <w:r>
        <w:t xml:space="preserve">: Debug </w:t>
      </w:r>
      <w:r w:rsidR="00CD0039">
        <w:t>your application locally using Visual Studio Code</w:t>
      </w:r>
    </w:p>
    <w:p w14:paraId="6A1DC729" w14:textId="0B6BF326" w:rsidR="00EE3096" w:rsidRDefault="00EE3096" w:rsidP="00274B28">
      <w:pPr>
        <w:keepNext/>
        <w:numPr>
          <w:ilvl w:val="0"/>
          <w:numId w:val="6"/>
        </w:numPr>
        <w:spacing w:before="0" w:line="276" w:lineRule="auto"/>
        <w:pPrChange w:id="261" w:author="Rich Crane" w:date="2020-05-14T14:37:00Z">
          <w:pPr>
            <w:numPr>
              <w:numId w:val="6"/>
            </w:numPr>
            <w:spacing w:before="0" w:line="276" w:lineRule="auto"/>
            <w:ind w:left="720" w:hanging="360"/>
          </w:pPr>
        </w:pPrChange>
      </w:pPr>
      <w:r>
        <w:t xml:space="preserve">SKILL </w:t>
      </w:r>
      <w:r w:rsidR="004F67AC">
        <w:t>3</w:t>
      </w:r>
      <w:r>
        <w:t xml:space="preserve">: Implement CI </w:t>
      </w:r>
      <w:r w:rsidR="00CD0039">
        <w:t>using Azure Pipelines</w:t>
      </w:r>
    </w:p>
    <w:p w14:paraId="475B9EF1" w14:textId="2BA19D8E" w:rsidR="004F67AC" w:rsidRDefault="004F67AC" w:rsidP="00274B28">
      <w:pPr>
        <w:keepNext/>
        <w:numPr>
          <w:ilvl w:val="0"/>
          <w:numId w:val="6"/>
        </w:numPr>
        <w:spacing w:before="0" w:line="276" w:lineRule="auto"/>
        <w:pPrChange w:id="262" w:author="Rich Crane" w:date="2020-05-14T14:37:00Z">
          <w:pPr>
            <w:numPr>
              <w:numId w:val="6"/>
            </w:numPr>
            <w:spacing w:before="0" w:line="276" w:lineRule="auto"/>
            <w:ind w:left="720" w:hanging="360"/>
          </w:pPr>
        </w:pPrChange>
      </w:pPr>
      <w:r>
        <w:t>SKILL 4: Manage epics, user stories, and tasks inside Azure Boards</w:t>
      </w:r>
    </w:p>
    <w:p w14:paraId="7E641A9B" w14:textId="615DAF0F" w:rsidR="00CD0039" w:rsidDel="008D0992" w:rsidRDefault="00CD0039" w:rsidP="00CD0039">
      <w:pPr>
        <w:spacing w:before="0" w:line="276" w:lineRule="auto"/>
        <w:rPr>
          <w:del w:id="263" w:author="Rich Crane" w:date="2020-05-14T14:15:00Z"/>
        </w:rPr>
      </w:pPr>
    </w:p>
    <w:p w14:paraId="6211AAF0" w14:textId="77777777" w:rsidR="00CD0039" w:rsidDel="008D0992" w:rsidRDefault="00CD0039" w:rsidP="00CD0039">
      <w:pPr>
        <w:spacing w:before="0" w:line="276" w:lineRule="auto"/>
        <w:rPr>
          <w:del w:id="264" w:author="Rich Crane" w:date="2020-05-14T14:15:00Z"/>
        </w:rPr>
      </w:pPr>
    </w:p>
    <w:p w14:paraId="5500DEE4" w14:textId="77777777" w:rsidR="00CD0039" w:rsidRDefault="00CD0039">
      <w:pPr>
        <w:rPr>
          <w:b/>
          <w:color w:val="FF9900"/>
          <w:sz w:val="22"/>
          <w:szCs w:val="22"/>
        </w:rPr>
      </w:pPr>
      <w:bookmarkStart w:id="265" w:name="_3j2qqm3" w:colFirst="0" w:colLast="0"/>
      <w:bookmarkEnd w:id="265"/>
      <w:r>
        <w:rPr>
          <w:b/>
          <w:color w:val="FF9900"/>
          <w:sz w:val="22"/>
          <w:szCs w:val="22"/>
        </w:rPr>
        <w:br w:type="page"/>
      </w:r>
    </w:p>
    <w:p w14:paraId="4DF1EE6F" w14:textId="302F2E70" w:rsidR="00F96468" w:rsidRDefault="004E6F9F">
      <w:pPr>
        <w:pStyle w:val="Heading3"/>
        <w:widowControl w:val="0"/>
        <w:spacing w:before="0" w:line="240" w:lineRule="auto"/>
        <w:jc w:val="center"/>
      </w:pPr>
      <w:r>
        <w:rPr>
          <w:rFonts w:ascii="Roboto" w:eastAsia="Roboto" w:hAnsi="Roboto" w:cs="Roboto"/>
          <w:b/>
          <w:color w:val="FF9900"/>
          <w:sz w:val="22"/>
          <w:szCs w:val="22"/>
        </w:rPr>
        <w:lastRenderedPageBreak/>
        <w:t xml:space="preserve">CHAPTER </w:t>
      </w:r>
      <w:r w:rsidR="00F81E49">
        <w:rPr>
          <w:rFonts w:ascii="Roboto" w:eastAsia="Roboto" w:hAnsi="Roboto" w:cs="Roboto"/>
          <w:b/>
          <w:color w:val="FF9900"/>
          <w:sz w:val="22"/>
          <w:szCs w:val="22"/>
        </w:rPr>
        <w:t>2</w:t>
      </w:r>
      <w:r>
        <w:rPr>
          <w:rFonts w:ascii="Roboto" w:eastAsia="Roboto" w:hAnsi="Roboto" w:cs="Roboto"/>
          <w:b/>
          <w:color w:val="FF9900"/>
          <w:sz w:val="22"/>
          <w:szCs w:val="22"/>
        </w:rPr>
        <w:t>:</w:t>
      </w:r>
      <w:r>
        <w:t xml:space="preserve"> </w:t>
      </w:r>
      <w:r w:rsidR="00CD0039" w:rsidRPr="00CD0039">
        <w:rPr>
          <w:rFonts w:ascii="Roboto" w:eastAsia="Roboto" w:hAnsi="Roboto" w:cs="Roboto"/>
        </w:rPr>
        <w:t>Debugging Locally using Docker and Kubernetes</w:t>
      </w:r>
      <w:r>
        <w:rPr>
          <w:rFonts w:ascii="Roboto" w:eastAsia="Roboto" w:hAnsi="Roboto" w:cs="Roboto"/>
        </w:rPr>
        <w:br/>
      </w:r>
      <w:r>
        <w:rPr>
          <w:rFonts w:ascii="Calibri" w:eastAsia="Calibri" w:hAnsi="Calibri" w:cs="Calibri"/>
          <w:sz w:val="22"/>
          <w:szCs w:val="22"/>
        </w:rPr>
        <w:t xml:space="preserve">- </w:t>
      </w:r>
      <w:del w:id="266" w:author="Rich Crane" w:date="2020-05-14T12:38:00Z">
        <w:r w:rsidR="00CD0039" w:rsidDel="009E652A">
          <w:rPr>
            <w:rFonts w:ascii="Calibri" w:eastAsia="Calibri" w:hAnsi="Calibri" w:cs="Calibri"/>
            <w:sz w:val="22"/>
            <w:szCs w:val="22"/>
          </w:rPr>
          <w:delText>10</w:delText>
        </w:r>
      </w:del>
      <w:ins w:id="267" w:author="Rich Crane" w:date="2020-05-14T14:04:00Z">
        <w:r w:rsidR="000D775E">
          <w:rPr>
            <w:rFonts w:ascii="Calibri" w:eastAsia="Calibri" w:hAnsi="Calibri" w:cs="Calibri"/>
            <w:sz w:val="22"/>
            <w:szCs w:val="22"/>
          </w:rPr>
          <w:t>20</w:t>
        </w:r>
      </w:ins>
      <w:r>
        <w:rPr>
          <w:rFonts w:ascii="Calibri" w:eastAsia="Calibri" w:hAnsi="Calibri" w:cs="Calibri"/>
          <w:sz w:val="22"/>
          <w:szCs w:val="22"/>
        </w:rPr>
        <w:t>-</w:t>
      </w:r>
      <w:ins w:id="268" w:author="Rich Crane" w:date="2020-05-14T14:04:00Z">
        <w:r w:rsidR="000D775E">
          <w:rPr>
            <w:rFonts w:ascii="Calibri" w:eastAsia="Calibri" w:hAnsi="Calibri" w:cs="Calibri"/>
            <w:sz w:val="22"/>
            <w:szCs w:val="22"/>
          </w:rPr>
          <w:t>25</w:t>
        </w:r>
      </w:ins>
      <w:del w:id="269" w:author="Rich Crane" w:date="2020-05-14T12:38:00Z">
        <w:r w:rsidR="00CD0039" w:rsidDel="009E652A">
          <w:rPr>
            <w:rFonts w:ascii="Calibri" w:eastAsia="Calibri" w:hAnsi="Calibri" w:cs="Calibri"/>
            <w:sz w:val="22"/>
            <w:szCs w:val="22"/>
          </w:rPr>
          <w:delText>15</w:delText>
        </w:r>
      </w:del>
      <w:r>
        <w:rPr>
          <w:rFonts w:ascii="Calibri" w:eastAsia="Calibri" w:hAnsi="Calibri" w:cs="Calibri"/>
          <w:sz w:val="22"/>
          <w:szCs w:val="22"/>
        </w:rPr>
        <w:t xml:space="preserve"> pages</w:t>
      </w:r>
    </w:p>
    <w:p w14:paraId="5554F1DD" w14:textId="77777777" w:rsidR="00F96468" w:rsidRDefault="004E6F9F">
      <w:pPr>
        <w:pStyle w:val="Heading3"/>
        <w:widowControl w:val="0"/>
        <w:spacing w:before="200" w:line="240" w:lineRule="auto"/>
      </w:pPr>
      <w:bookmarkStart w:id="270" w:name="_1y810tw" w:colFirst="0" w:colLast="0"/>
      <w:bookmarkEnd w:id="270"/>
      <w:r>
        <w:t xml:space="preserve">DESCRIPTION: </w:t>
      </w:r>
    </w:p>
    <w:p w14:paraId="08211F45" w14:textId="1E8EFB1B" w:rsidR="00CD0039" w:rsidRDefault="00CD0039">
      <w:r>
        <w:t>Most modern deployments are done using containers which are managed by container orchestrators such as Kubernetes (aka k8s)</w:t>
      </w:r>
      <w:del w:id="271" w:author="Rich Crane" w:date="2020-05-14T15:01:00Z">
        <w:r w:rsidR="009371FA" w:rsidDel="00672423">
          <w:delText xml:space="preserve">.  </w:delText>
        </w:r>
      </w:del>
      <w:ins w:id="272" w:author="Rich Crane" w:date="2020-05-14T15:01:00Z">
        <w:r w:rsidR="00672423">
          <w:t xml:space="preserve">. </w:t>
        </w:r>
      </w:ins>
      <w:del w:id="273" w:author="Rich Crane" w:date="2020-05-14T14:38:00Z">
        <w:r w:rsidR="009371FA" w:rsidDel="00274B28">
          <w:delText>Other container orchestrators include Red Hat’s OpenShift and Docker’s Swam</w:delText>
        </w:r>
        <w:r w:rsidDel="00274B28">
          <w:delText xml:space="preserve">.  </w:delText>
        </w:r>
      </w:del>
      <w:r>
        <w:t>Container orchestrators automates the deployment, management, scaling, and networking of containers on infrastructure</w:t>
      </w:r>
      <w:del w:id="274" w:author="Rich Crane" w:date="2020-05-14T15:01:00Z">
        <w:r w:rsidDel="00672423">
          <w:delText xml:space="preserve">.  </w:delText>
        </w:r>
      </w:del>
      <w:ins w:id="275" w:author="Rich Crane" w:date="2020-05-14T15:01:00Z">
        <w:r w:rsidR="00672423">
          <w:t xml:space="preserve">. </w:t>
        </w:r>
      </w:ins>
      <w:r>
        <w:t>We will learn how to d</w:t>
      </w:r>
      <w:r w:rsidR="007E4F67">
        <w:t xml:space="preserve">eploy and debug our application using a container </w:t>
      </w:r>
      <w:r>
        <w:t>that runs inside Docker and Kubernetes</w:t>
      </w:r>
      <w:r w:rsidR="009371FA">
        <w:t xml:space="preserve"> running locally.</w:t>
      </w:r>
    </w:p>
    <w:p w14:paraId="528C0A49" w14:textId="77777777" w:rsidR="00F96468" w:rsidRDefault="00F96468">
      <w:pPr>
        <w:spacing w:before="0" w:line="240" w:lineRule="auto"/>
      </w:pPr>
    </w:p>
    <w:p w14:paraId="6173859C" w14:textId="7FA18D84" w:rsidR="00F96468" w:rsidRDefault="004E6F9F">
      <w:pPr>
        <w:pStyle w:val="Heading3"/>
        <w:widowControl w:val="0"/>
        <w:spacing w:before="0" w:line="240" w:lineRule="auto"/>
        <w:rPr>
          <w:rFonts w:ascii="Calibri" w:eastAsia="Calibri" w:hAnsi="Calibri" w:cs="Calibri"/>
          <w:i/>
          <w:sz w:val="22"/>
          <w:szCs w:val="22"/>
        </w:rPr>
      </w:pPr>
      <w:bookmarkStart w:id="276" w:name="_4i7ojhp" w:colFirst="0" w:colLast="0"/>
      <w:bookmarkEnd w:id="276"/>
      <w:r>
        <w:t xml:space="preserve">Level: </w:t>
      </w:r>
      <w:r w:rsidR="007E4F67">
        <w:rPr>
          <w:rFonts w:ascii="Calibri" w:eastAsia="Calibri" w:hAnsi="Calibri" w:cs="Calibri"/>
          <w:sz w:val="22"/>
          <w:szCs w:val="22"/>
        </w:rPr>
        <w:t>Basic</w:t>
      </w:r>
      <w:r>
        <w:rPr>
          <w:rFonts w:ascii="Calibri" w:eastAsia="Calibri" w:hAnsi="Calibri" w:cs="Calibri"/>
          <w:i/>
          <w:sz w:val="22"/>
          <w:szCs w:val="22"/>
        </w:rPr>
        <w:t xml:space="preserve"> </w:t>
      </w:r>
    </w:p>
    <w:p w14:paraId="27D98B83" w14:textId="77777777" w:rsidR="00F96468" w:rsidRDefault="004E6F9F">
      <w:pPr>
        <w:pStyle w:val="Heading3"/>
        <w:keepNext w:val="0"/>
        <w:keepLines w:val="0"/>
        <w:spacing w:before="360" w:after="80"/>
      </w:pPr>
      <w:bookmarkStart w:id="277" w:name="_2xcytpi" w:colFirst="0" w:colLast="0"/>
      <w:bookmarkEnd w:id="277"/>
      <w:r>
        <w:t>Main Chapter Headings (3-5 main chapter headings)</w:t>
      </w:r>
    </w:p>
    <w:p w14:paraId="5FC9F243" w14:textId="0C649200" w:rsidR="00F96468" w:rsidRDefault="004E6F9F" w:rsidP="00DC6B9B">
      <w:pPr>
        <w:numPr>
          <w:ilvl w:val="0"/>
          <w:numId w:val="8"/>
        </w:numPr>
        <w:spacing w:line="276" w:lineRule="auto"/>
      </w:pPr>
      <w:r>
        <w:t xml:space="preserve">HEADING 1: </w:t>
      </w:r>
      <w:r w:rsidR="007E4F67">
        <w:t>Installing and Running Docker</w:t>
      </w:r>
    </w:p>
    <w:p w14:paraId="615FCDBA" w14:textId="6F5C9462" w:rsidR="00F96468" w:rsidRDefault="004E6F9F" w:rsidP="00DC6B9B">
      <w:pPr>
        <w:numPr>
          <w:ilvl w:val="0"/>
          <w:numId w:val="8"/>
        </w:numPr>
        <w:spacing w:before="0" w:line="276" w:lineRule="auto"/>
      </w:pPr>
      <w:r>
        <w:t xml:space="preserve">HEADING 2: </w:t>
      </w:r>
      <w:r w:rsidR="007E4F67">
        <w:t>Setup Kubernetes inside of Docker</w:t>
      </w:r>
    </w:p>
    <w:p w14:paraId="33644D29" w14:textId="13B13AE6" w:rsidR="00F96468" w:rsidRDefault="004E6F9F" w:rsidP="00DC6B9B">
      <w:pPr>
        <w:numPr>
          <w:ilvl w:val="0"/>
          <w:numId w:val="8"/>
        </w:numPr>
        <w:spacing w:before="0" w:line="276" w:lineRule="auto"/>
      </w:pPr>
      <w:r>
        <w:t xml:space="preserve">HEADING </w:t>
      </w:r>
      <w:r w:rsidR="00806A39">
        <w:t>3</w:t>
      </w:r>
      <w:r>
        <w:t xml:space="preserve">: </w:t>
      </w:r>
      <w:r w:rsidR="007E4F67">
        <w:t>Deploying Applications to Containers</w:t>
      </w:r>
    </w:p>
    <w:p w14:paraId="29F0E9A6" w14:textId="174D07FE" w:rsidR="00F96468" w:rsidRDefault="004E6F9F" w:rsidP="00DC6B9B">
      <w:pPr>
        <w:numPr>
          <w:ilvl w:val="0"/>
          <w:numId w:val="8"/>
        </w:numPr>
        <w:spacing w:before="0" w:line="276" w:lineRule="auto"/>
      </w:pPr>
      <w:r>
        <w:t xml:space="preserve">HEADING </w:t>
      </w:r>
      <w:r w:rsidR="00806A39">
        <w:t>4</w:t>
      </w:r>
      <w:r>
        <w:t xml:space="preserve">: </w:t>
      </w:r>
      <w:r w:rsidR="007E4F67">
        <w:t>Debugging Locally inside Docker and Kubernetes</w:t>
      </w:r>
    </w:p>
    <w:p w14:paraId="744E5761" w14:textId="26A27892" w:rsidR="00806A39" w:rsidRDefault="00806A39" w:rsidP="00DC6B9B">
      <w:pPr>
        <w:numPr>
          <w:ilvl w:val="0"/>
          <w:numId w:val="8"/>
        </w:numPr>
        <w:spacing w:before="0" w:line="276" w:lineRule="auto"/>
      </w:pPr>
      <w:r>
        <w:t>HEADING 5: Knowledge Exam</w:t>
      </w:r>
    </w:p>
    <w:p w14:paraId="41F84A1D" w14:textId="3986E44B" w:rsidR="006B2B1B" w:rsidRDefault="006B2B1B" w:rsidP="00DC6B9B">
      <w:pPr>
        <w:numPr>
          <w:ilvl w:val="0"/>
          <w:numId w:val="8"/>
        </w:numPr>
        <w:spacing w:before="0" w:line="276" w:lineRule="auto"/>
      </w:pPr>
      <w:r>
        <w:t>HEADING 6: Further Reading</w:t>
      </w:r>
    </w:p>
    <w:p w14:paraId="1A405149" w14:textId="77777777" w:rsidR="00F96468" w:rsidRDefault="004E6F9F">
      <w:pPr>
        <w:pStyle w:val="Heading3"/>
        <w:keepNext w:val="0"/>
        <w:keepLines w:val="0"/>
        <w:spacing w:before="360" w:after="80"/>
        <w:rPr>
          <w:i/>
        </w:rPr>
      </w:pPr>
      <w:bookmarkStart w:id="278" w:name="_1ci93xb" w:colFirst="0" w:colLast="0"/>
      <w:bookmarkEnd w:id="278"/>
      <w:r>
        <w:t xml:space="preserve">Skills learned: </w:t>
      </w:r>
      <w:r>
        <w:rPr>
          <w:i/>
        </w:rPr>
        <w:t>For each heading, insert what the reader will learn to DO in this chapter?</w:t>
      </w:r>
    </w:p>
    <w:p w14:paraId="307B180A" w14:textId="325EF45A" w:rsidR="00F96468" w:rsidRDefault="004E6F9F" w:rsidP="00DC6B9B">
      <w:pPr>
        <w:numPr>
          <w:ilvl w:val="0"/>
          <w:numId w:val="7"/>
        </w:numPr>
        <w:spacing w:line="276" w:lineRule="auto"/>
      </w:pPr>
      <w:r>
        <w:t xml:space="preserve">SKILL 1: </w:t>
      </w:r>
      <w:r w:rsidR="007E4F67">
        <w:t>Learn how to install and configure Docker</w:t>
      </w:r>
    </w:p>
    <w:p w14:paraId="7D560C26" w14:textId="371EDDAE" w:rsidR="00F96468" w:rsidRDefault="004E6F9F" w:rsidP="00DC6B9B">
      <w:pPr>
        <w:numPr>
          <w:ilvl w:val="0"/>
          <w:numId w:val="7"/>
        </w:numPr>
        <w:spacing w:before="0" w:line="276" w:lineRule="auto"/>
      </w:pPr>
      <w:r>
        <w:t>SKILL 2:</w:t>
      </w:r>
      <w:r w:rsidR="007E4F67">
        <w:t xml:space="preserve"> Learn how to install and configure Kubernetes running inside of Docker</w:t>
      </w:r>
    </w:p>
    <w:p w14:paraId="691D09CF" w14:textId="2482010D" w:rsidR="00F96468" w:rsidRDefault="004E6F9F" w:rsidP="00DC6B9B">
      <w:pPr>
        <w:numPr>
          <w:ilvl w:val="0"/>
          <w:numId w:val="7"/>
        </w:numPr>
        <w:spacing w:before="0" w:line="276" w:lineRule="auto"/>
      </w:pPr>
      <w:r>
        <w:t xml:space="preserve">SKILL 3: </w:t>
      </w:r>
      <w:r w:rsidR="007E4F67">
        <w:t>Learn how to deploy your application to a container</w:t>
      </w:r>
    </w:p>
    <w:p w14:paraId="2A6F0DD7" w14:textId="7B6CDCFB" w:rsidR="007E4F67" w:rsidRDefault="007E4F67" w:rsidP="00DC6B9B">
      <w:pPr>
        <w:numPr>
          <w:ilvl w:val="0"/>
          <w:numId w:val="7"/>
        </w:numPr>
        <w:spacing w:before="0" w:line="276" w:lineRule="auto"/>
      </w:pPr>
      <w:r>
        <w:t>SKILL 4: Learn how to debug your application locally inside of Docker and Kubernetes</w:t>
      </w:r>
    </w:p>
    <w:p w14:paraId="1A0E3BB8" w14:textId="77777777" w:rsidR="00F96468" w:rsidDel="008D0992" w:rsidRDefault="00F96468" w:rsidP="009E652A">
      <w:pPr>
        <w:pStyle w:val="Heading3"/>
        <w:widowControl w:val="0"/>
        <w:spacing w:before="0" w:line="480" w:lineRule="auto"/>
        <w:rPr>
          <w:del w:id="279" w:author="Rich Crane" w:date="2020-05-14T14:15:00Z"/>
          <w:rFonts w:ascii="Roboto" w:eastAsia="Roboto" w:hAnsi="Roboto" w:cs="Roboto"/>
          <w:b/>
          <w:color w:val="FF9900"/>
          <w:sz w:val="22"/>
          <w:szCs w:val="22"/>
        </w:rPr>
        <w:pPrChange w:id="280" w:author="Rich Crane" w:date="2020-05-14T12:37:00Z">
          <w:pPr>
            <w:pStyle w:val="Heading3"/>
            <w:widowControl w:val="0"/>
            <w:spacing w:before="0" w:line="480" w:lineRule="auto"/>
            <w:jc w:val="center"/>
          </w:pPr>
        </w:pPrChange>
      </w:pPr>
    </w:p>
    <w:p w14:paraId="2F15BC70" w14:textId="77777777" w:rsidR="00F96468" w:rsidRDefault="004E6F9F">
      <w:pPr>
        <w:rPr>
          <w:b/>
          <w:color w:val="FF9900"/>
          <w:sz w:val="22"/>
          <w:szCs w:val="22"/>
        </w:rPr>
      </w:pPr>
      <w:bookmarkStart w:id="281" w:name="_3whwml4" w:colFirst="0" w:colLast="0"/>
      <w:bookmarkEnd w:id="281"/>
      <w:r>
        <w:br w:type="page"/>
      </w:r>
    </w:p>
    <w:p w14:paraId="18405B87" w14:textId="05596E46" w:rsidR="00CA548C" w:rsidDel="009E652A" w:rsidRDefault="00CA548C" w:rsidP="00CA548C">
      <w:pPr>
        <w:pStyle w:val="Heading3"/>
        <w:widowControl w:val="0"/>
        <w:spacing w:before="0" w:line="240" w:lineRule="auto"/>
        <w:jc w:val="center"/>
        <w:rPr>
          <w:del w:id="282" w:author="Rich Crane" w:date="2020-05-14T12:37:00Z"/>
        </w:rPr>
      </w:pPr>
      <w:del w:id="283" w:author="Rich Crane" w:date="2020-05-14T12:37:00Z">
        <w:r w:rsidDel="009E652A">
          <w:rPr>
            <w:rFonts w:ascii="Roboto" w:eastAsia="Roboto" w:hAnsi="Roboto" w:cs="Roboto"/>
            <w:b/>
            <w:color w:val="FF9900"/>
            <w:sz w:val="22"/>
            <w:szCs w:val="22"/>
          </w:rPr>
          <w:lastRenderedPageBreak/>
          <w:delText>CHAPTER 3:</w:delText>
        </w:r>
        <w:r w:rsidDel="009E652A">
          <w:delText xml:space="preserve"> </w:delText>
        </w:r>
      </w:del>
      <w:del w:id="284" w:author="Rich Crane" w:date="2020-05-14T12:28:00Z">
        <w:r w:rsidRPr="00CA548C" w:rsidDel="00131C9A">
          <w:rPr>
            <w:rFonts w:ascii="Roboto" w:eastAsia="Roboto" w:hAnsi="Roboto" w:cs="Roboto"/>
          </w:rPr>
          <w:delText xml:space="preserve">Publishing </w:delText>
        </w:r>
        <w:r w:rsidR="0070005B" w:rsidDel="00131C9A">
          <w:rPr>
            <w:rFonts w:ascii="Roboto" w:eastAsia="Roboto" w:hAnsi="Roboto" w:cs="Roboto"/>
          </w:rPr>
          <w:delText>Containers</w:delText>
        </w:r>
        <w:r w:rsidRPr="00CA548C" w:rsidDel="00131C9A">
          <w:rPr>
            <w:rFonts w:ascii="Roboto" w:eastAsia="Roboto" w:hAnsi="Roboto" w:cs="Roboto"/>
          </w:rPr>
          <w:delText xml:space="preserve"> to Azure Container Registry</w:delText>
        </w:r>
      </w:del>
      <w:del w:id="285" w:author="Rich Crane" w:date="2020-05-14T12:37:00Z">
        <w:r w:rsidDel="009E652A">
          <w:rPr>
            <w:rFonts w:ascii="Roboto" w:eastAsia="Roboto" w:hAnsi="Roboto" w:cs="Roboto"/>
          </w:rPr>
          <w:br/>
        </w:r>
        <w:r w:rsidDel="009E652A">
          <w:rPr>
            <w:rFonts w:ascii="Calibri" w:eastAsia="Calibri" w:hAnsi="Calibri" w:cs="Calibri"/>
            <w:sz w:val="22"/>
            <w:szCs w:val="22"/>
          </w:rPr>
          <w:delText>- 10-15 pages</w:delText>
        </w:r>
      </w:del>
    </w:p>
    <w:p w14:paraId="78040070" w14:textId="52E81752" w:rsidR="00CA548C" w:rsidDel="009E652A" w:rsidRDefault="00CA548C" w:rsidP="00CA548C">
      <w:pPr>
        <w:pStyle w:val="Heading3"/>
        <w:widowControl w:val="0"/>
        <w:spacing w:before="0" w:line="240" w:lineRule="auto"/>
        <w:rPr>
          <w:del w:id="286" w:author="Rich Crane" w:date="2020-05-14T12:37:00Z"/>
        </w:rPr>
      </w:pPr>
    </w:p>
    <w:p w14:paraId="4C91C3F2" w14:textId="48B657C6" w:rsidR="00CA548C" w:rsidDel="009E652A" w:rsidRDefault="00CA548C" w:rsidP="00CA548C">
      <w:pPr>
        <w:pStyle w:val="Heading3"/>
        <w:widowControl w:val="0"/>
        <w:spacing w:before="0" w:line="240" w:lineRule="auto"/>
        <w:rPr>
          <w:del w:id="287" w:author="Rich Crane" w:date="2020-05-14T12:37:00Z"/>
        </w:rPr>
      </w:pPr>
      <w:del w:id="288" w:author="Rich Crane" w:date="2020-05-14T12:37:00Z">
        <w:r w:rsidDel="009E652A">
          <w:delText xml:space="preserve">DESCRIPTION: </w:delText>
        </w:r>
      </w:del>
    </w:p>
    <w:p w14:paraId="24246D61" w14:textId="0B503981" w:rsidR="00F3028F" w:rsidDel="009E652A" w:rsidRDefault="00CA548C" w:rsidP="00440CF4">
      <w:pPr>
        <w:rPr>
          <w:del w:id="289" w:author="Rich Crane" w:date="2020-05-14T12:37:00Z"/>
        </w:rPr>
      </w:pPr>
      <w:del w:id="290" w:author="Rich Crane" w:date="2020-05-14T12:37:00Z">
        <w:r w:rsidDel="009E652A">
          <w:delText xml:space="preserve">Now that we have our application deployed to a container, we </w:delText>
        </w:r>
        <w:r w:rsidR="00F3028F" w:rsidDel="009E652A">
          <w:delText>need</w:delText>
        </w:r>
        <w:r w:rsidDel="009E652A">
          <w:delText xml:space="preserve"> a way </w:delText>
        </w:r>
        <w:r w:rsidR="00F3028F" w:rsidDel="009E652A">
          <w:delText>to</w:delText>
        </w:r>
        <w:r w:rsidDel="009E652A">
          <w:delText xml:space="preserve"> </w:delText>
        </w:r>
        <w:r w:rsidR="00F3028F" w:rsidDel="009E652A">
          <w:delText>make our application available to others</w:delText>
        </w:r>
        <w:r w:rsidDel="009E652A">
          <w:delText xml:space="preserve">.  We do this by storing our image inside of a </w:delText>
        </w:r>
        <w:r w:rsidR="00440CF4" w:rsidDel="009E652A">
          <w:delText xml:space="preserve">container </w:delText>
        </w:r>
        <w:r w:rsidDel="009E652A">
          <w:delText>registry</w:delText>
        </w:r>
        <w:r w:rsidR="00F3028F" w:rsidDel="009E652A">
          <w:delText xml:space="preserve"> and giving access to those that need to deploy our application</w:delText>
        </w:r>
        <w:r w:rsidR="00440CF4" w:rsidDel="009E652A">
          <w:delText xml:space="preserve">.  </w:delText>
        </w:r>
      </w:del>
      <w:del w:id="291" w:author="Rich Crane" w:date="2020-05-13T08:07:00Z">
        <w:r w:rsidR="00F3028F" w:rsidDel="00901945">
          <w:delText>Together we</w:delText>
        </w:r>
      </w:del>
      <w:del w:id="292" w:author="Rich Crane" w:date="2020-05-14T12:37:00Z">
        <w:r w:rsidR="00F3028F" w:rsidDel="009E652A">
          <w:delText xml:space="preserve"> </w:delText>
        </w:r>
        <w:r w:rsidR="00440CF4" w:rsidDel="009E652A">
          <w:delText xml:space="preserve">will </w:delText>
        </w:r>
        <w:r w:rsidR="00F3028F" w:rsidDel="009E652A">
          <w:delText>demonstrate</w:delText>
        </w:r>
        <w:r w:rsidR="00440CF4" w:rsidDel="009E652A">
          <w:delText xml:space="preserve"> how to create an Azure Container Registry and publish our application to make it available to </w:delText>
        </w:r>
        <w:r w:rsidR="00F3028F" w:rsidDel="009E652A">
          <w:delText>others including services such as Azure App Services or Azure Kubernetes Service.</w:delText>
        </w:r>
      </w:del>
    </w:p>
    <w:p w14:paraId="127E0491" w14:textId="1FBAC941" w:rsidR="00CA548C" w:rsidDel="009E652A" w:rsidRDefault="00CA548C" w:rsidP="00CA548C">
      <w:pPr>
        <w:widowControl w:val="0"/>
        <w:spacing w:before="0" w:line="240" w:lineRule="auto"/>
        <w:rPr>
          <w:del w:id="293" w:author="Rich Crane" w:date="2020-05-14T12:37:00Z"/>
        </w:rPr>
      </w:pPr>
    </w:p>
    <w:p w14:paraId="0781D6C4" w14:textId="463CA765" w:rsidR="00CA548C" w:rsidDel="009E652A" w:rsidRDefault="00CA548C" w:rsidP="00CA548C">
      <w:pPr>
        <w:pStyle w:val="Heading3"/>
        <w:widowControl w:val="0"/>
        <w:spacing w:before="0" w:line="240" w:lineRule="auto"/>
        <w:rPr>
          <w:del w:id="294" w:author="Rich Crane" w:date="2020-05-14T12:37:00Z"/>
          <w:rFonts w:ascii="Calibri" w:eastAsia="Calibri" w:hAnsi="Calibri" w:cs="Calibri"/>
          <w:i/>
          <w:sz w:val="22"/>
          <w:szCs w:val="22"/>
        </w:rPr>
      </w:pPr>
      <w:del w:id="295" w:author="Rich Crane" w:date="2020-05-14T12:37:00Z">
        <w:r w:rsidDel="009E652A">
          <w:delText xml:space="preserve">Level: </w:delText>
        </w:r>
        <w:r w:rsidDel="009E652A">
          <w:rPr>
            <w:rFonts w:ascii="Calibri" w:eastAsia="Calibri" w:hAnsi="Calibri" w:cs="Calibri"/>
            <w:sz w:val="22"/>
            <w:szCs w:val="22"/>
          </w:rPr>
          <w:delText>Intermediate</w:delText>
        </w:r>
        <w:r w:rsidDel="009E652A">
          <w:rPr>
            <w:rFonts w:ascii="Calibri" w:eastAsia="Calibri" w:hAnsi="Calibri" w:cs="Calibri"/>
            <w:i/>
            <w:sz w:val="22"/>
            <w:szCs w:val="22"/>
          </w:rPr>
          <w:delText xml:space="preserve">  </w:delText>
        </w:r>
      </w:del>
    </w:p>
    <w:p w14:paraId="1B18D780" w14:textId="4DEBF551" w:rsidR="00CA548C" w:rsidDel="009E652A" w:rsidRDefault="00CA548C" w:rsidP="00CA548C">
      <w:pPr>
        <w:pStyle w:val="Heading3"/>
        <w:keepNext w:val="0"/>
        <w:keepLines w:val="0"/>
        <w:spacing w:before="360" w:after="80"/>
        <w:rPr>
          <w:del w:id="296" w:author="Rich Crane" w:date="2020-05-14T12:37:00Z"/>
        </w:rPr>
      </w:pPr>
      <w:del w:id="297" w:author="Rich Crane" w:date="2020-05-14T12:37:00Z">
        <w:r w:rsidDel="009E652A">
          <w:delText>Main Chapter Headings (3-5 main chapter headings)</w:delText>
        </w:r>
      </w:del>
    </w:p>
    <w:p w14:paraId="2310091E" w14:textId="1780D093" w:rsidR="00CA548C" w:rsidDel="009E652A" w:rsidRDefault="00CA548C" w:rsidP="00DC6B9B">
      <w:pPr>
        <w:numPr>
          <w:ilvl w:val="0"/>
          <w:numId w:val="10"/>
        </w:numPr>
        <w:spacing w:line="276" w:lineRule="auto"/>
        <w:rPr>
          <w:del w:id="298" w:author="Rich Crane" w:date="2020-05-14T12:37:00Z"/>
        </w:rPr>
      </w:pPr>
      <w:del w:id="299" w:author="Rich Crane" w:date="2020-05-14T12:37:00Z">
        <w:r w:rsidDel="009E652A">
          <w:delText xml:space="preserve">HEADING 1: </w:delText>
        </w:r>
        <w:r w:rsidR="00440CF4" w:rsidDel="009E652A">
          <w:delText>Creating an Azure Container Registry</w:delText>
        </w:r>
      </w:del>
    </w:p>
    <w:p w14:paraId="393A7F8B" w14:textId="3656B47F" w:rsidR="00CA548C" w:rsidDel="009E652A" w:rsidRDefault="00CA548C" w:rsidP="00DC6B9B">
      <w:pPr>
        <w:numPr>
          <w:ilvl w:val="0"/>
          <w:numId w:val="10"/>
        </w:numPr>
        <w:spacing w:before="0" w:line="276" w:lineRule="auto"/>
        <w:rPr>
          <w:del w:id="300" w:author="Rich Crane" w:date="2020-05-14T12:37:00Z"/>
        </w:rPr>
      </w:pPr>
      <w:del w:id="301" w:author="Rich Crane" w:date="2020-05-14T12:37:00Z">
        <w:r w:rsidDel="009E652A">
          <w:delText xml:space="preserve">HEADING 2: </w:delText>
        </w:r>
        <w:r w:rsidR="00440CF4" w:rsidDel="009E652A">
          <w:delText>Publishing our Application Container</w:delText>
        </w:r>
      </w:del>
    </w:p>
    <w:p w14:paraId="143BC174" w14:textId="262AC747" w:rsidR="00CA548C" w:rsidDel="009E652A" w:rsidRDefault="00CA548C" w:rsidP="00DC6B9B">
      <w:pPr>
        <w:numPr>
          <w:ilvl w:val="0"/>
          <w:numId w:val="10"/>
        </w:numPr>
        <w:spacing w:before="0" w:line="276" w:lineRule="auto"/>
        <w:rPr>
          <w:del w:id="302" w:author="Rich Crane" w:date="2020-05-14T12:37:00Z"/>
        </w:rPr>
      </w:pPr>
      <w:del w:id="303" w:author="Rich Crane" w:date="2020-05-14T12:37:00Z">
        <w:r w:rsidDel="009E652A">
          <w:delText>HEADING 3: Knowledge Exam</w:delText>
        </w:r>
      </w:del>
    </w:p>
    <w:p w14:paraId="53793D55" w14:textId="6F1401B3" w:rsidR="00CA548C" w:rsidDel="009E652A" w:rsidRDefault="00CA548C" w:rsidP="00DC6B9B">
      <w:pPr>
        <w:numPr>
          <w:ilvl w:val="0"/>
          <w:numId w:val="10"/>
        </w:numPr>
        <w:spacing w:before="0" w:line="276" w:lineRule="auto"/>
        <w:rPr>
          <w:del w:id="304" w:author="Rich Crane" w:date="2020-05-14T12:37:00Z"/>
        </w:rPr>
      </w:pPr>
      <w:del w:id="305" w:author="Rich Crane" w:date="2020-05-14T12:37:00Z">
        <w:r w:rsidDel="009E652A">
          <w:delText>HEADING 4: Further Reading</w:delText>
        </w:r>
      </w:del>
    </w:p>
    <w:p w14:paraId="6D32B693" w14:textId="7C4D3BE5" w:rsidR="00CA548C" w:rsidDel="009E652A" w:rsidRDefault="00CA548C" w:rsidP="00CA548C">
      <w:pPr>
        <w:pStyle w:val="Heading3"/>
        <w:keepNext w:val="0"/>
        <w:keepLines w:val="0"/>
        <w:spacing w:before="360" w:after="80"/>
        <w:rPr>
          <w:del w:id="306" w:author="Rich Crane" w:date="2020-05-14T12:37:00Z"/>
          <w:i/>
        </w:rPr>
      </w:pPr>
      <w:del w:id="307" w:author="Rich Crane" w:date="2020-05-14T12:37:00Z">
        <w:r w:rsidDel="009E652A">
          <w:delText xml:space="preserve">Skills learned: </w:delText>
        </w:r>
        <w:r w:rsidDel="009E652A">
          <w:rPr>
            <w:i/>
          </w:rPr>
          <w:delText>For each heading, insert what the reader will learn to DO in this chapter?</w:delText>
        </w:r>
      </w:del>
    </w:p>
    <w:p w14:paraId="4D93174B" w14:textId="101C5920" w:rsidR="00CA548C" w:rsidDel="009E652A" w:rsidRDefault="00CA548C" w:rsidP="00DC6B9B">
      <w:pPr>
        <w:numPr>
          <w:ilvl w:val="0"/>
          <w:numId w:val="12"/>
        </w:numPr>
        <w:spacing w:line="276" w:lineRule="auto"/>
        <w:rPr>
          <w:del w:id="308" w:author="Rich Crane" w:date="2020-05-14T12:37:00Z"/>
        </w:rPr>
      </w:pPr>
      <w:del w:id="309" w:author="Rich Crane" w:date="2020-05-14T12:37:00Z">
        <w:r w:rsidDel="009E652A">
          <w:delText xml:space="preserve">SKILL 1: </w:delText>
        </w:r>
        <w:r w:rsidR="00440CF4" w:rsidDel="009E652A">
          <w:delText>Learn how to create a container registry using Azure Container Registry</w:delText>
        </w:r>
      </w:del>
    </w:p>
    <w:p w14:paraId="303C8175" w14:textId="4E75D974" w:rsidR="00CA548C" w:rsidDel="009E652A" w:rsidRDefault="00CA548C" w:rsidP="00DC6B9B">
      <w:pPr>
        <w:numPr>
          <w:ilvl w:val="0"/>
          <w:numId w:val="12"/>
        </w:numPr>
        <w:spacing w:before="0" w:line="276" w:lineRule="auto"/>
        <w:rPr>
          <w:del w:id="310" w:author="Rich Crane" w:date="2020-05-14T12:37:00Z"/>
        </w:rPr>
      </w:pPr>
      <w:del w:id="311" w:author="Rich Crane" w:date="2020-05-14T12:37:00Z">
        <w:r w:rsidDel="009E652A">
          <w:delText xml:space="preserve">SKILL 2: </w:delText>
        </w:r>
        <w:r w:rsidR="00440CF4" w:rsidDel="009E652A">
          <w:delText>Publish containers to Azure Container Registry</w:delText>
        </w:r>
        <w:r w:rsidDel="009E652A">
          <w:delText xml:space="preserve"> </w:delText>
        </w:r>
      </w:del>
    </w:p>
    <w:p w14:paraId="4076AFC3" w14:textId="1A24170D" w:rsidR="00CA548C" w:rsidDel="009E652A" w:rsidRDefault="00CA548C">
      <w:pPr>
        <w:pStyle w:val="Heading3"/>
        <w:widowControl w:val="0"/>
        <w:spacing w:before="0" w:line="240" w:lineRule="auto"/>
        <w:jc w:val="center"/>
        <w:rPr>
          <w:del w:id="312" w:author="Rich Crane" w:date="2020-05-14T12:37:00Z"/>
          <w:rFonts w:ascii="Roboto" w:eastAsia="Roboto" w:hAnsi="Roboto" w:cs="Roboto"/>
          <w:b/>
          <w:color w:val="FF9900"/>
          <w:sz w:val="22"/>
          <w:szCs w:val="22"/>
        </w:rPr>
      </w:pPr>
    </w:p>
    <w:p w14:paraId="06CB46E3" w14:textId="74F37E4D" w:rsidR="00CA548C" w:rsidDel="009E652A" w:rsidRDefault="00CA548C">
      <w:pPr>
        <w:rPr>
          <w:del w:id="313" w:author="Rich Crane" w:date="2020-05-14T12:37:00Z"/>
          <w:b/>
          <w:color w:val="FF9900"/>
          <w:sz w:val="22"/>
          <w:szCs w:val="22"/>
        </w:rPr>
      </w:pPr>
      <w:del w:id="314" w:author="Rich Crane" w:date="2020-05-14T12:37:00Z">
        <w:r w:rsidDel="009E652A">
          <w:rPr>
            <w:b/>
            <w:color w:val="FF9900"/>
            <w:sz w:val="22"/>
            <w:szCs w:val="22"/>
          </w:rPr>
          <w:br w:type="page"/>
        </w:r>
      </w:del>
    </w:p>
    <w:p w14:paraId="6FEAF02C" w14:textId="1E05091B" w:rsidR="00F96468" w:rsidRDefault="004E6F9F">
      <w:pPr>
        <w:pStyle w:val="Heading3"/>
        <w:widowControl w:val="0"/>
        <w:spacing w:before="0" w:line="240" w:lineRule="auto"/>
        <w:jc w:val="center"/>
      </w:pPr>
      <w:r>
        <w:rPr>
          <w:rFonts w:ascii="Roboto" w:eastAsia="Roboto" w:hAnsi="Roboto" w:cs="Roboto"/>
          <w:b/>
          <w:color w:val="FF9900"/>
          <w:sz w:val="22"/>
          <w:szCs w:val="22"/>
        </w:rPr>
        <w:t xml:space="preserve">CHAPTER </w:t>
      </w:r>
      <w:ins w:id="315" w:author="Rich Crane" w:date="2020-05-14T12:37:00Z">
        <w:r w:rsidR="00131C9A">
          <w:rPr>
            <w:rFonts w:ascii="Roboto" w:eastAsia="Roboto" w:hAnsi="Roboto" w:cs="Roboto"/>
            <w:b/>
            <w:color w:val="FF9900"/>
            <w:sz w:val="22"/>
            <w:szCs w:val="22"/>
          </w:rPr>
          <w:t>3</w:t>
        </w:r>
      </w:ins>
      <w:del w:id="316" w:author="Rich Crane" w:date="2020-05-14T12:37:00Z">
        <w:r w:rsidR="00CA548C" w:rsidDel="00131C9A">
          <w:rPr>
            <w:rFonts w:ascii="Roboto" w:eastAsia="Roboto" w:hAnsi="Roboto" w:cs="Roboto"/>
            <w:b/>
            <w:color w:val="FF9900"/>
            <w:sz w:val="22"/>
            <w:szCs w:val="22"/>
          </w:rPr>
          <w:delText>4</w:delText>
        </w:r>
      </w:del>
      <w:r>
        <w:rPr>
          <w:rFonts w:ascii="Roboto" w:eastAsia="Roboto" w:hAnsi="Roboto" w:cs="Roboto"/>
          <w:b/>
          <w:color w:val="FF9900"/>
          <w:sz w:val="22"/>
          <w:szCs w:val="22"/>
        </w:rPr>
        <w:t>:</w:t>
      </w:r>
      <w:r>
        <w:t xml:space="preserve"> </w:t>
      </w:r>
      <w:r w:rsidR="00856430" w:rsidRPr="00856430">
        <w:rPr>
          <w:rFonts w:ascii="Roboto" w:eastAsia="Roboto" w:hAnsi="Roboto" w:cs="Roboto"/>
        </w:rPr>
        <w:t xml:space="preserve">Deploying </w:t>
      </w:r>
      <w:r w:rsidR="0070005B">
        <w:rPr>
          <w:rFonts w:ascii="Roboto" w:eastAsia="Roboto" w:hAnsi="Roboto" w:cs="Roboto"/>
        </w:rPr>
        <w:t xml:space="preserve">Web </w:t>
      </w:r>
      <w:r w:rsidR="00856430" w:rsidRPr="00856430">
        <w:rPr>
          <w:rFonts w:ascii="Roboto" w:eastAsia="Roboto" w:hAnsi="Roboto" w:cs="Roboto"/>
        </w:rPr>
        <w:t xml:space="preserve">Applications </w:t>
      </w:r>
      <w:r w:rsidR="0070005B">
        <w:rPr>
          <w:rFonts w:ascii="Roboto" w:eastAsia="Roboto" w:hAnsi="Roboto" w:cs="Roboto"/>
        </w:rPr>
        <w:t>to</w:t>
      </w:r>
      <w:r w:rsidR="00856430" w:rsidRPr="00856430">
        <w:rPr>
          <w:rFonts w:ascii="Roboto" w:eastAsia="Roboto" w:hAnsi="Roboto" w:cs="Roboto"/>
        </w:rPr>
        <w:t xml:space="preserve"> Azure App Service</w:t>
      </w:r>
      <w:r>
        <w:rPr>
          <w:rFonts w:ascii="Roboto" w:eastAsia="Roboto" w:hAnsi="Roboto" w:cs="Roboto"/>
        </w:rPr>
        <w:br/>
      </w:r>
      <w:r>
        <w:rPr>
          <w:rFonts w:ascii="Calibri" w:eastAsia="Calibri" w:hAnsi="Calibri" w:cs="Calibri"/>
          <w:sz w:val="22"/>
          <w:szCs w:val="22"/>
        </w:rPr>
        <w:t xml:space="preserve">- </w:t>
      </w:r>
      <w:del w:id="317" w:author="Rich Crane" w:date="2020-05-14T12:37:00Z">
        <w:r w:rsidR="00856430" w:rsidDel="00131C9A">
          <w:rPr>
            <w:rFonts w:ascii="Calibri" w:eastAsia="Calibri" w:hAnsi="Calibri" w:cs="Calibri"/>
            <w:sz w:val="22"/>
            <w:szCs w:val="22"/>
          </w:rPr>
          <w:delText>10</w:delText>
        </w:r>
      </w:del>
      <w:ins w:id="318" w:author="Rich Crane" w:date="2020-05-14T14:03:00Z">
        <w:r w:rsidR="000D775E">
          <w:rPr>
            <w:rFonts w:ascii="Calibri" w:eastAsia="Calibri" w:hAnsi="Calibri" w:cs="Calibri"/>
            <w:sz w:val="22"/>
            <w:szCs w:val="22"/>
          </w:rPr>
          <w:t>20</w:t>
        </w:r>
      </w:ins>
      <w:r>
        <w:rPr>
          <w:rFonts w:ascii="Calibri" w:eastAsia="Calibri" w:hAnsi="Calibri" w:cs="Calibri"/>
          <w:sz w:val="22"/>
          <w:szCs w:val="22"/>
        </w:rPr>
        <w:t>-</w:t>
      </w:r>
      <w:ins w:id="319" w:author="Rich Crane" w:date="2020-05-14T14:03:00Z">
        <w:r w:rsidR="000D775E">
          <w:rPr>
            <w:rFonts w:ascii="Calibri" w:eastAsia="Calibri" w:hAnsi="Calibri" w:cs="Calibri"/>
            <w:sz w:val="22"/>
            <w:szCs w:val="22"/>
          </w:rPr>
          <w:t>25</w:t>
        </w:r>
      </w:ins>
      <w:del w:id="320" w:author="Rich Crane" w:date="2020-05-14T12:37:00Z">
        <w:r w:rsidR="00856430" w:rsidDel="00131C9A">
          <w:rPr>
            <w:rFonts w:ascii="Calibri" w:eastAsia="Calibri" w:hAnsi="Calibri" w:cs="Calibri"/>
            <w:sz w:val="22"/>
            <w:szCs w:val="22"/>
          </w:rPr>
          <w:delText>15</w:delText>
        </w:r>
      </w:del>
      <w:r>
        <w:rPr>
          <w:rFonts w:ascii="Calibri" w:eastAsia="Calibri" w:hAnsi="Calibri" w:cs="Calibri"/>
          <w:sz w:val="22"/>
          <w:szCs w:val="22"/>
        </w:rPr>
        <w:t xml:space="preserve"> pages</w:t>
      </w:r>
    </w:p>
    <w:p w14:paraId="230CBFDF" w14:textId="77777777" w:rsidR="00F96468" w:rsidRDefault="00F96468">
      <w:pPr>
        <w:pStyle w:val="Heading3"/>
        <w:widowControl w:val="0"/>
        <w:spacing w:before="0" w:line="240" w:lineRule="auto"/>
      </w:pPr>
      <w:bookmarkStart w:id="321" w:name="_2bn6wsx" w:colFirst="0" w:colLast="0"/>
      <w:bookmarkEnd w:id="321"/>
    </w:p>
    <w:p w14:paraId="3B299977" w14:textId="77777777" w:rsidR="00F96468" w:rsidRDefault="004E6F9F">
      <w:pPr>
        <w:pStyle w:val="Heading3"/>
        <w:widowControl w:val="0"/>
        <w:spacing w:before="0" w:line="240" w:lineRule="auto"/>
      </w:pPr>
      <w:bookmarkStart w:id="322" w:name="_qsh70q" w:colFirst="0" w:colLast="0"/>
      <w:bookmarkEnd w:id="322"/>
      <w:r>
        <w:t xml:space="preserve">DESCRIPTION: </w:t>
      </w:r>
    </w:p>
    <w:p w14:paraId="0AA4D859" w14:textId="2FBC0014" w:rsidR="00131C9A" w:rsidRDefault="00131C9A" w:rsidP="00131C9A">
      <w:pPr>
        <w:rPr>
          <w:ins w:id="323" w:author="Rich Crane" w:date="2020-05-14T12:34:00Z"/>
        </w:rPr>
      </w:pPr>
      <w:ins w:id="324" w:author="Rich Crane" w:date="2020-05-14T12:31:00Z">
        <w:r>
          <w:t>Now that we have our application deployed to a container, we need a way to make our application available to others</w:t>
        </w:r>
      </w:ins>
      <w:ins w:id="325" w:author="Rich Crane" w:date="2020-05-14T15:01:00Z">
        <w:r w:rsidR="00672423">
          <w:t xml:space="preserve">. </w:t>
        </w:r>
      </w:ins>
      <w:ins w:id="326" w:author="Rich Crane" w:date="2020-05-14T12:31:00Z">
        <w:r>
          <w:t xml:space="preserve">We do this by storing our container image inside of a container registry and </w:t>
        </w:r>
      </w:ins>
      <w:ins w:id="327" w:author="Rich Crane" w:date="2020-05-14T12:32:00Z">
        <w:r>
          <w:t>give</w:t>
        </w:r>
      </w:ins>
      <w:ins w:id="328" w:author="Rich Crane" w:date="2020-05-14T12:31:00Z">
        <w:r>
          <w:t xml:space="preserve"> access to those that need to deploy our application</w:t>
        </w:r>
      </w:ins>
      <w:ins w:id="329" w:author="Rich Crane" w:date="2020-05-14T15:01:00Z">
        <w:r w:rsidR="00672423">
          <w:t xml:space="preserve">. </w:t>
        </w:r>
      </w:ins>
      <w:ins w:id="330" w:author="Rich Crane" w:date="2020-05-14T12:31:00Z">
        <w:r>
          <w:t xml:space="preserve">We will demonstrate how to create an </w:t>
        </w:r>
      </w:ins>
      <w:ins w:id="331" w:author="Rich Crane" w:date="2020-05-14T12:33:00Z">
        <w:r>
          <w:t>instance of</w:t>
        </w:r>
      </w:ins>
      <w:ins w:id="332" w:author="Rich Crane" w:date="2020-05-14T12:34:00Z">
        <w:r>
          <w:t xml:space="preserve"> an </w:t>
        </w:r>
      </w:ins>
      <w:ins w:id="333" w:author="Rich Crane" w:date="2020-05-14T12:31:00Z">
        <w:r>
          <w:t xml:space="preserve">Azure Container Registry and publish our application </w:t>
        </w:r>
      </w:ins>
      <w:ins w:id="334" w:author="Rich Crane" w:date="2020-05-14T12:33:00Z">
        <w:r>
          <w:t>container</w:t>
        </w:r>
      </w:ins>
      <w:ins w:id="335" w:author="Rich Crane" w:date="2020-05-14T12:34:00Z">
        <w:r>
          <w:t xml:space="preserve"> to the registry.</w:t>
        </w:r>
      </w:ins>
    </w:p>
    <w:p w14:paraId="7C899B1D" w14:textId="722D2AED" w:rsidR="00131C9A" w:rsidRDefault="00131C9A" w:rsidP="00131C9A">
      <w:pPr>
        <w:rPr>
          <w:ins w:id="336" w:author="Rich Crane" w:date="2020-05-14T12:36:00Z"/>
        </w:rPr>
      </w:pPr>
      <w:ins w:id="337" w:author="Rich Crane" w:date="2020-05-14T12:34:00Z">
        <w:r>
          <w:t xml:space="preserve">Once our container is </w:t>
        </w:r>
      </w:ins>
      <w:ins w:id="338" w:author="Rich Crane" w:date="2020-05-14T12:36:00Z">
        <w:r>
          <w:t>available,</w:t>
        </w:r>
      </w:ins>
      <w:ins w:id="339" w:author="Rich Crane" w:date="2020-05-14T12:34:00Z">
        <w:r>
          <w:t xml:space="preserve"> we will demonstrate how to deploy our app</w:t>
        </w:r>
      </w:ins>
      <w:ins w:id="340" w:author="Rich Crane" w:date="2020-05-14T12:35:00Z">
        <w:r>
          <w:t>lication to Azure App Service</w:t>
        </w:r>
      </w:ins>
      <w:ins w:id="341" w:author="Rich Crane" w:date="2020-05-14T15:01:00Z">
        <w:r w:rsidR="00672423">
          <w:t xml:space="preserve">. </w:t>
        </w:r>
      </w:ins>
      <w:ins w:id="342" w:author="Rich Crane" w:date="2020-05-14T12:36:00Z">
        <w:r>
          <w:t>Azure App Service allows developers to build, deploy and scale web applications on Azure</w:t>
        </w:r>
      </w:ins>
      <w:ins w:id="343" w:author="Rich Crane" w:date="2020-05-14T15:01:00Z">
        <w:r w:rsidR="00672423">
          <w:t xml:space="preserve">. </w:t>
        </w:r>
      </w:ins>
      <w:ins w:id="344" w:author="Rich Crane" w:date="2020-05-14T14:38:00Z">
        <w:r w:rsidR="00274B28">
          <w:t xml:space="preserve">This is the first of </w:t>
        </w:r>
      </w:ins>
      <w:ins w:id="345" w:author="Rich Crane" w:date="2020-05-14T14:39:00Z">
        <w:r w:rsidR="00274B28">
          <w:t>several services available in Azure that we can use to deploy and is the simplest for hosting web-based ap</w:t>
        </w:r>
      </w:ins>
      <w:ins w:id="346" w:author="Rich Crane" w:date="2020-05-14T14:40:00Z">
        <w:r w:rsidR="00274B28">
          <w:t>plications on Azure.</w:t>
        </w:r>
      </w:ins>
    </w:p>
    <w:p w14:paraId="534BDE08" w14:textId="2CDBEDB1" w:rsidR="00F96468" w:rsidDel="00131C9A" w:rsidRDefault="00856430" w:rsidP="00E30678">
      <w:pPr>
        <w:rPr>
          <w:del w:id="347" w:author="Rich Crane" w:date="2020-05-14T12:32:00Z"/>
        </w:rPr>
      </w:pPr>
      <w:del w:id="348" w:author="Rich Crane" w:date="2020-05-14T12:32:00Z">
        <w:r w:rsidDel="00131C9A">
          <w:delText xml:space="preserve">Azure App Service allows developers to build, deploy and scale web applications on Azure.  We will take our web application that we created </w:delText>
        </w:r>
        <w:r w:rsidR="00CA577F" w:rsidDel="00131C9A">
          <w:delText>and deploy the application to Azure running inside an App Service.</w:delText>
        </w:r>
        <w:r w:rsidR="00E30678" w:rsidDel="00131C9A">
          <w:delText xml:space="preserve">  We will examine the various ways for deployment including deploying our application directly as well as using a container.</w:delText>
        </w:r>
      </w:del>
    </w:p>
    <w:p w14:paraId="2091ABEE" w14:textId="77777777" w:rsidR="00F96468" w:rsidRDefault="00F96468">
      <w:pPr>
        <w:widowControl w:val="0"/>
        <w:spacing w:before="0" w:line="240" w:lineRule="auto"/>
      </w:pPr>
    </w:p>
    <w:p w14:paraId="0F7D86D5" w14:textId="6795B229" w:rsidR="00F96468" w:rsidRDefault="004E6F9F">
      <w:pPr>
        <w:pStyle w:val="Heading3"/>
        <w:widowControl w:val="0"/>
        <w:spacing w:before="0" w:line="240" w:lineRule="auto"/>
        <w:rPr>
          <w:rFonts w:ascii="Calibri" w:eastAsia="Calibri" w:hAnsi="Calibri" w:cs="Calibri"/>
          <w:i/>
          <w:sz w:val="22"/>
          <w:szCs w:val="22"/>
        </w:rPr>
      </w:pPr>
      <w:bookmarkStart w:id="349" w:name="_3as4poj" w:colFirst="0" w:colLast="0"/>
      <w:bookmarkEnd w:id="349"/>
      <w:r>
        <w:t xml:space="preserve">Level: </w:t>
      </w:r>
      <w:r w:rsidR="005D4BFE">
        <w:rPr>
          <w:rFonts w:ascii="Calibri" w:eastAsia="Calibri" w:hAnsi="Calibri" w:cs="Calibri"/>
          <w:sz w:val="22"/>
          <w:szCs w:val="22"/>
        </w:rPr>
        <w:t>Basic</w:t>
      </w:r>
      <w:r>
        <w:rPr>
          <w:rFonts w:ascii="Calibri" w:eastAsia="Calibri" w:hAnsi="Calibri" w:cs="Calibri"/>
          <w:i/>
          <w:sz w:val="22"/>
          <w:szCs w:val="22"/>
        </w:rPr>
        <w:t xml:space="preserve">  </w:t>
      </w:r>
    </w:p>
    <w:p w14:paraId="5DAA43C9" w14:textId="77777777" w:rsidR="00F96468" w:rsidRDefault="004E6F9F">
      <w:pPr>
        <w:pStyle w:val="Heading3"/>
        <w:keepNext w:val="0"/>
        <w:keepLines w:val="0"/>
        <w:spacing w:before="360" w:after="80"/>
      </w:pPr>
      <w:bookmarkStart w:id="350" w:name="_1pxezwc" w:colFirst="0" w:colLast="0"/>
      <w:bookmarkEnd w:id="350"/>
      <w:r>
        <w:t>Main Chapter Headings (3-5 main chapter headings)</w:t>
      </w:r>
    </w:p>
    <w:p w14:paraId="67F76EE0" w14:textId="16962A71" w:rsidR="00F96468" w:rsidRDefault="004E6F9F" w:rsidP="00DC6B9B">
      <w:pPr>
        <w:numPr>
          <w:ilvl w:val="0"/>
          <w:numId w:val="14"/>
        </w:numPr>
        <w:spacing w:line="276" w:lineRule="auto"/>
      </w:pPr>
      <w:r>
        <w:t xml:space="preserve">HEADING 1: </w:t>
      </w:r>
      <w:ins w:id="351" w:author="Rich Crane" w:date="2020-05-14T12:29:00Z">
        <w:r w:rsidR="00131C9A" w:rsidRPr="00CA548C">
          <w:t xml:space="preserve">Publishing </w:t>
        </w:r>
      </w:ins>
      <w:ins w:id="352" w:author="Rich Crane" w:date="2020-05-14T12:31:00Z">
        <w:r w:rsidR="00131C9A">
          <w:t>c</w:t>
        </w:r>
      </w:ins>
      <w:ins w:id="353" w:author="Rich Crane" w:date="2020-05-14T12:29:00Z">
        <w:r w:rsidR="00131C9A">
          <w:t>ontainers</w:t>
        </w:r>
        <w:r w:rsidR="00131C9A" w:rsidRPr="00CA548C">
          <w:t xml:space="preserve"> to Azure Container Registry</w:t>
        </w:r>
      </w:ins>
      <w:del w:id="354" w:author="Rich Crane" w:date="2020-05-14T12:29:00Z">
        <w:r w:rsidR="00CA548C" w:rsidDel="00131C9A">
          <w:delText>Creating an App Service</w:delText>
        </w:r>
      </w:del>
    </w:p>
    <w:p w14:paraId="3E974B40" w14:textId="7CA5EA1C" w:rsidR="00131C9A" w:rsidRDefault="00131C9A" w:rsidP="00DC6B9B">
      <w:pPr>
        <w:numPr>
          <w:ilvl w:val="0"/>
          <w:numId w:val="14"/>
        </w:numPr>
        <w:spacing w:before="0" w:line="276" w:lineRule="auto"/>
        <w:rPr>
          <w:ins w:id="355" w:author="Rich Crane" w:date="2020-05-14T12:29:00Z"/>
        </w:rPr>
      </w:pPr>
      <w:ins w:id="356" w:author="Rich Crane" w:date="2020-05-14T12:29:00Z">
        <w:r>
          <w:t>HEADING 2: Creating an App Service</w:t>
        </w:r>
      </w:ins>
    </w:p>
    <w:p w14:paraId="0C235ED9" w14:textId="04132B03" w:rsidR="00F96468" w:rsidRDefault="004E6F9F" w:rsidP="00DC6B9B">
      <w:pPr>
        <w:numPr>
          <w:ilvl w:val="0"/>
          <w:numId w:val="14"/>
        </w:numPr>
        <w:spacing w:before="0" w:line="276" w:lineRule="auto"/>
      </w:pPr>
      <w:r>
        <w:t xml:space="preserve">HEADING </w:t>
      </w:r>
      <w:ins w:id="357" w:author="Rich Crane" w:date="2020-05-14T12:30:00Z">
        <w:r w:rsidR="00131C9A">
          <w:t>3</w:t>
        </w:r>
      </w:ins>
      <w:del w:id="358" w:author="Rich Crane" w:date="2020-05-14T12:30:00Z">
        <w:r w:rsidDel="00131C9A">
          <w:delText>2</w:delText>
        </w:r>
      </w:del>
      <w:r>
        <w:t xml:space="preserve">: </w:t>
      </w:r>
      <w:r w:rsidR="00CA548C">
        <w:t xml:space="preserve">Deploying </w:t>
      </w:r>
      <w:r w:rsidR="00E30678">
        <w:t>o</w:t>
      </w:r>
      <w:r w:rsidR="00CA548C">
        <w:t xml:space="preserve">ur </w:t>
      </w:r>
      <w:r w:rsidR="00E30678">
        <w:t>a</w:t>
      </w:r>
      <w:r w:rsidR="00CA548C">
        <w:t xml:space="preserve">pplication </w:t>
      </w:r>
      <w:r w:rsidR="00E30678">
        <w:t xml:space="preserve">directly </w:t>
      </w:r>
      <w:r w:rsidR="00CA548C">
        <w:t>to App Service</w:t>
      </w:r>
    </w:p>
    <w:p w14:paraId="0136A956" w14:textId="70FEE5FC" w:rsidR="00E30678" w:rsidRDefault="00E30678" w:rsidP="00DC6B9B">
      <w:pPr>
        <w:numPr>
          <w:ilvl w:val="0"/>
          <w:numId w:val="14"/>
        </w:numPr>
        <w:spacing w:before="0" w:line="276" w:lineRule="auto"/>
        <w:rPr>
          <w:ins w:id="359" w:author="Rich Crane" w:date="2020-05-14T18:17:00Z"/>
        </w:rPr>
      </w:pPr>
      <w:r>
        <w:t xml:space="preserve">HEADING </w:t>
      </w:r>
      <w:ins w:id="360" w:author="Rich Crane" w:date="2020-05-14T12:30:00Z">
        <w:r w:rsidR="00131C9A">
          <w:t>4</w:t>
        </w:r>
      </w:ins>
      <w:del w:id="361" w:author="Rich Crane" w:date="2020-05-14T12:30:00Z">
        <w:r w:rsidDel="00131C9A">
          <w:delText>3</w:delText>
        </w:r>
      </w:del>
      <w:r>
        <w:t>: Deploying our application container to App Service</w:t>
      </w:r>
    </w:p>
    <w:p w14:paraId="7DC9E649" w14:textId="591EDFD8" w:rsidR="00E13C59" w:rsidRDefault="00E13C59" w:rsidP="00DC6B9B">
      <w:pPr>
        <w:numPr>
          <w:ilvl w:val="0"/>
          <w:numId w:val="14"/>
        </w:numPr>
        <w:spacing w:before="0" w:line="276" w:lineRule="auto"/>
      </w:pPr>
      <w:ins w:id="362" w:author="Rich Crane" w:date="2020-05-14T18:17:00Z">
        <w:r>
          <w:t>HEADING 5: Scaling using App Service</w:t>
        </w:r>
      </w:ins>
    </w:p>
    <w:p w14:paraId="4BFF06B5" w14:textId="569C0D06" w:rsidR="00806A39" w:rsidRDefault="00806A39" w:rsidP="00DC6B9B">
      <w:pPr>
        <w:numPr>
          <w:ilvl w:val="0"/>
          <w:numId w:val="14"/>
        </w:numPr>
        <w:spacing w:before="0" w:line="276" w:lineRule="auto"/>
      </w:pPr>
      <w:r>
        <w:t xml:space="preserve">HEADING </w:t>
      </w:r>
      <w:ins w:id="363" w:author="Rich Crane" w:date="2020-05-14T18:17:00Z">
        <w:r w:rsidR="00E13C59">
          <w:t>6</w:t>
        </w:r>
      </w:ins>
      <w:del w:id="364" w:author="Rich Crane" w:date="2020-05-14T12:30:00Z">
        <w:r w:rsidR="00CA548C" w:rsidDel="00131C9A">
          <w:delText>3</w:delText>
        </w:r>
      </w:del>
      <w:r>
        <w:t>: Knowledge Exam</w:t>
      </w:r>
    </w:p>
    <w:p w14:paraId="25F0A117" w14:textId="64F02C5D" w:rsidR="006B2B1B" w:rsidRDefault="006B2B1B" w:rsidP="00DC6B9B">
      <w:pPr>
        <w:numPr>
          <w:ilvl w:val="0"/>
          <w:numId w:val="14"/>
        </w:numPr>
        <w:spacing w:before="0" w:line="276" w:lineRule="auto"/>
      </w:pPr>
      <w:r>
        <w:t xml:space="preserve">HEADING </w:t>
      </w:r>
      <w:ins w:id="365" w:author="Rich Crane" w:date="2020-05-14T18:17:00Z">
        <w:r w:rsidR="00E13C59">
          <w:t>7</w:t>
        </w:r>
      </w:ins>
      <w:del w:id="366" w:author="Rich Crane" w:date="2020-05-14T12:30:00Z">
        <w:r w:rsidR="00CA548C" w:rsidDel="00131C9A">
          <w:delText>4</w:delText>
        </w:r>
      </w:del>
      <w:r>
        <w:t>: Further Reading</w:t>
      </w:r>
    </w:p>
    <w:p w14:paraId="43FA5012" w14:textId="77777777" w:rsidR="00F96468" w:rsidRDefault="004E6F9F">
      <w:pPr>
        <w:pStyle w:val="Heading3"/>
        <w:keepNext w:val="0"/>
        <w:keepLines w:val="0"/>
        <w:spacing w:before="360" w:after="80"/>
        <w:rPr>
          <w:i/>
        </w:rPr>
      </w:pPr>
      <w:bookmarkStart w:id="367" w:name="_49x2ik5" w:colFirst="0" w:colLast="0"/>
      <w:bookmarkEnd w:id="367"/>
      <w:r>
        <w:t xml:space="preserve">Skills learned: </w:t>
      </w:r>
      <w:r>
        <w:rPr>
          <w:i/>
        </w:rPr>
        <w:t>For each heading, insert what the reader will learn to DO in this chapter?</w:t>
      </w:r>
    </w:p>
    <w:p w14:paraId="0970D8F2" w14:textId="77777777" w:rsidR="00131C9A" w:rsidRDefault="00131C9A" w:rsidP="00131C9A">
      <w:pPr>
        <w:numPr>
          <w:ilvl w:val="0"/>
          <w:numId w:val="56"/>
        </w:numPr>
        <w:spacing w:line="276" w:lineRule="auto"/>
        <w:rPr>
          <w:ins w:id="368" w:author="Rich Crane" w:date="2020-05-14T12:30:00Z"/>
        </w:rPr>
      </w:pPr>
      <w:ins w:id="369" w:author="Rich Crane" w:date="2020-05-14T12:30:00Z">
        <w:r>
          <w:t>SKILL 1: Learn how to create a container registry using Azure Container Registry</w:t>
        </w:r>
      </w:ins>
    </w:p>
    <w:p w14:paraId="493F5FBB" w14:textId="4EAA7FD8" w:rsidR="00131C9A" w:rsidRDefault="00131C9A" w:rsidP="00131C9A">
      <w:pPr>
        <w:numPr>
          <w:ilvl w:val="0"/>
          <w:numId w:val="56"/>
        </w:numPr>
        <w:spacing w:before="0" w:line="276" w:lineRule="auto"/>
        <w:rPr>
          <w:ins w:id="370" w:author="Rich Crane" w:date="2020-05-14T12:30:00Z"/>
        </w:rPr>
      </w:pPr>
      <w:ins w:id="371" w:author="Rich Crane" w:date="2020-05-14T12:30:00Z">
        <w:r>
          <w:t>SKILL 2: Learn h</w:t>
        </w:r>
      </w:ins>
      <w:ins w:id="372" w:author="Rich Crane" w:date="2020-05-14T12:31:00Z">
        <w:r>
          <w:t>ow to publish</w:t>
        </w:r>
      </w:ins>
      <w:ins w:id="373" w:author="Rich Crane" w:date="2020-05-14T12:30:00Z">
        <w:r>
          <w:t xml:space="preserve"> containers to Azure Container Registry</w:t>
        </w:r>
      </w:ins>
    </w:p>
    <w:p w14:paraId="4E74B60C" w14:textId="3BCF8097" w:rsidR="00131C9A" w:rsidRDefault="00131C9A" w:rsidP="00131C9A">
      <w:pPr>
        <w:numPr>
          <w:ilvl w:val="0"/>
          <w:numId w:val="56"/>
        </w:numPr>
        <w:spacing w:before="0" w:line="276" w:lineRule="auto"/>
        <w:rPr>
          <w:ins w:id="374" w:author="Rich Crane" w:date="2020-05-14T12:30:00Z"/>
        </w:rPr>
      </w:pPr>
      <w:ins w:id="375" w:author="Rich Crane" w:date="2020-05-14T12:30:00Z">
        <w:r>
          <w:t>SKILL 3: Learn how to create an App Service(s)</w:t>
        </w:r>
      </w:ins>
    </w:p>
    <w:p w14:paraId="7882C552" w14:textId="3CD9405D" w:rsidR="00131C9A" w:rsidRDefault="00131C9A" w:rsidP="00131C9A">
      <w:pPr>
        <w:numPr>
          <w:ilvl w:val="0"/>
          <w:numId w:val="56"/>
        </w:numPr>
        <w:spacing w:before="0" w:line="276" w:lineRule="auto"/>
        <w:rPr>
          <w:ins w:id="376" w:author="Rich Crane" w:date="2020-05-14T12:30:00Z"/>
        </w:rPr>
      </w:pPr>
      <w:ins w:id="377" w:author="Rich Crane" w:date="2020-05-14T12:30:00Z">
        <w:r>
          <w:t>SKILL 4: Learn how to deploy applications to App Service</w:t>
        </w:r>
      </w:ins>
    </w:p>
    <w:p w14:paraId="5DB7FFAE" w14:textId="1D845FFB" w:rsidR="00131C9A" w:rsidRDefault="00131C9A" w:rsidP="00131C9A">
      <w:pPr>
        <w:numPr>
          <w:ilvl w:val="0"/>
          <w:numId w:val="56"/>
        </w:numPr>
        <w:spacing w:before="0" w:line="276" w:lineRule="auto"/>
        <w:rPr>
          <w:ins w:id="378" w:author="Rich Crane" w:date="2020-05-14T18:17:00Z"/>
        </w:rPr>
      </w:pPr>
      <w:ins w:id="379" w:author="Rich Crane" w:date="2020-05-14T12:30:00Z">
        <w:r>
          <w:t>SKILL 5: Learn how to deploy containers to App Service</w:t>
        </w:r>
      </w:ins>
    </w:p>
    <w:p w14:paraId="546DC9A8" w14:textId="7586F9F6" w:rsidR="00E13C59" w:rsidRDefault="00E13C59" w:rsidP="00131C9A">
      <w:pPr>
        <w:numPr>
          <w:ilvl w:val="0"/>
          <w:numId w:val="56"/>
        </w:numPr>
        <w:spacing w:before="0" w:line="276" w:lineRule="auto"/>
        <w:rPr>
          <w:ins w:id="380" w:author="Rich Crane" w:date="2020-05-14T12:30:00Z"/>
        </w:rPr>
      </w:pPr>
      <w:ins w:id="381" w:author="Rich Crane" w:date="2020-05-14T18:17:00Z">
        <w:r>
          <w:t>SKILL 6: Learn how to scale your application using App Service</w:t>
        </w:r>
      </w:ins>
    </w:p>
    <w:p w14:paraId="74DEA6F1" w14:textId="362B57DE" w:rsidR="00F96468" w:rsidDel="00131C9A" w:rsidRDefault="004E6F9F" w:rsidP="00131C9A">
      <w:pPr>
        <w:spacing w:line="276" w:lineRule="auto"/>
        <w:ind w:left="360"/>
        <w:rPr>
          <w:del w:id="382" w:author="Rich Crane" w:date="2020-05-14T12:30:00Z"/>
        </w:rPr>
        <w:pPrChange w:id="383" w:author="Rich Crane" w:date="2020-05-14T12:30:00Z">
          <w:pPr>
            <w:numPr>
              <w:numId w:val="56"/>
            </w:numPr>
            <w:spacing w:line="276" w:lineRule="auto"/>
            <w:ind w:left="720" w:hanging="360"/>
          </w:pPr>
        </w:pPrChange>
      </w:pPr>
      <w:del w:id="384" w:author="Rich Crane" w:date="2020-05-14T12:30:00Z">
        <w:r w:rsidDel="00131C9A">
          <w:delText>SKILL 1:</w:delText>
        </w:r>
        <w:r w:rsidR="00CA548C" w:rsidDel="00131C9A">
          <w:delText xml:space="preserve"> Learn how to create an App Service</w:delText>
        </w:r>
        <w:r w:rsidR="00E55C14" w:rsidDel="00131C9A">
          <w:delText>(s)</w:delText>
        </w:r>
      </w:del>
    </w:p>
    <w:p w14:paraId="1CB754AD" w14:textId="42BC4BE9" w:rsidR="00F96468" w:rsidDel="00131C9A" w:rsidRDefault="004E6F9F" w:rsidP="00131C9A">
      <w:pPr>
        <w:spacing w:before="0" w:line="276" w:lineRule="auto"/>
        <w:ind w:left="360"/>
        <w:rPr>
          <w:del w:id="385" w:author="Rich Crane" w:date="2020-05-14T12:30:00Z"/>
        </w:rPr>
        <w:pPrChange w:id="386" w:author="Rich Crane" w:date="2020-05-14T12:30:00Z">
          <w:pPr>
            <w:numPr>
              <w:numId w:val="56"/>
            </w:numPr>
            <w:spacing w:before="0" w:line="276" w:lineRule="auto"/>
            <w:ind w:left="720" w:hanging="360"/>
          </w:pPr>
        </w:pPrChange>
      </w:pPr>
      <w:del w:id="387" w:author="Rich Crane" w:date="2020-05-14T12:30:00Z">
        <w:r w:rsidDel="00131C9A">
          <w:delText xml:space="preserve">SKILL 2: </w:delText>
        </w:r>
        <w:r w:rsidR="00E55C14" w:rsidDel="00131C9A">
          <w:delText>Learn how to deploy applications directly to App Service(s)</w:delText>
        </w:r>
      </w:del>
    </w:p>
    <w:p w14:paraId="403844B1" w14:textId="71A7B3A1" w:rsidR="00F96468" w:rsidDel="007104D0" w:rsidRDefault="004E6F9F" w:rsidP="00131C9A">
      <w:pPr>
        <w:spacing w:before="0" w:line="276" w:lineRule="auto"/>
        <w:ind w:left="360"/>
        <w:rPr>
          <w:del w:id="388" w:author="Rich Crane" w:date="2020-05-14T13:26:00Z"/>
        </w:rPr>
        <w:pPrChange w:id="389" w:author="Rich Crane" w:date="2020-05-14T12:30:00Z">
          <w:pPr>
            <w:numPr>
              <w:numId w:val="56"/>
            </w:numPr>
            <w:spacing w:before="0" w:line="276" w:lineRule="auto"/>
            <w:ind w:left="720" w:hanging="360"/>
          </w:pPr>
        </w:pPrChange>
      </w:pPr>
      <w:del w:id="390" w:author="Rich Crane" w:date="2020-05-14T12:30:00Z">
        <w:r w:rsidDel="00131C9A">
          <w:delText>SKILL 3:</w:delText>
        </w:r>
        <w:r w:rsidR="00E55C14" w:rsidDel="00131C9A">
          <w:delText xml:space="preserve"> Learn how to deploy containers to App Service(s)</w:delText>
        </w:r>
        <w:r w:rsidDel="00131C9A">
          <w:delText xml:space="preserve">. </w:delText>
        </w:r>
      </w:del>
    </w:p>
    <w:p w14:paraId="49B01DF5" w14:textId="77777777" w:rsidR="00F96468" w:rsidDel="007104D0" w:rsidRDefault="00F96468">
      <w:pPr>
        <w:spacing w:line="276" w:lineRule="auto"/>
        <w:ind w:left="720"/>
        <w:rPr>
          <w:del w:id="391" w:author="Rich Crane" w:date="2020-05-14T13:26:00Z"/>
        </w:rPr>
      </w:pPr>
    </w:p>
    <w:p w14:paraId="047A09D0" w14:textId="77777777" w:rsidR="00F96468" w:rsidDel="007104D0" w:rsidRDefault="00F96468">
      <w:pPr>
        <w:spacing w:line="276" w:lineRule="auto"/>
        <w:rPr>
          <w:del w:id="392" w:author="Rich Crane" w:date="2020-05-14T13:26:00Z"/>
        </w:rPr>
      </w:pPr>
    </w:p>
    <w:p w14:paraId="58D720D1" w14:textId="77777777" w:rsidR="00F96468" w:rsidDel="007104D0" w:rsidRDefault="00F96468">
      <w:pPr>
        <w:spacing w:line="276" w:lineRule="auto"/>
        <w:ind w:left="720"/>
        <w:rPr>
          <w:del w:id="393" w:author="Rich Crane" w:date="2020-05-14T13:26:00Z"/>
        </w:rPr>
      </w:pPr>
    </w:p>
    <w:p w14:paraId="5012CADD" w14:textId="77777777" w:rsidR="00F96468" w:rsidDel="008D0992" w:rsidRDefault="004E6F9F" w:rsidP="007104D0">
      <w:pPr>
        <w:spacing w:before="0" w:line="276" w:lineRule="auto"/>
        <w:ind w:left="360"/>
        <w:rPr>
          <w:del w:id="394" w:author="Rich Crane" w:date="2020-05-14T14:15:00Z"/>
          <w:b/>
          <w:color w:val="FF9900"/>
          <w:sz w:val="22"/>
          <w:szCs w:val="22"/>
        </w:rPr>
        <w:pPrChange w:id="395" w:author="Rich Crane" w:date="2020-05-14T13:26:00Z">
          <w:pPr/>
        </w:pPrChange>
      </w:pPr>
      <w:bookmarkStart w:id="396" w:name="_2p2csry" w:colFirst="0" w:colLast="0"/>
      <w:bookmarkEnd w:id="396"/>
      <w:del w:id="397" w:author="Rich Crane" w:date="2020-05-14T13:26:00Z">
        <w:r w:rsidDel="007104D0">
          <w:br w:type="page"/>
        </w:r>
      </w:del>
    </w:p>
    <w:p w14:paraId="67963427" w14:textId="69CBA80D" w:rsidR="007104D0" w:rsidRDefault="007104D0" w:rsidP="008D0992">
      <w:pPr>
        <w:spacing w:before="0" w:line="276" w:lineRule="auto"/>
        <w:ind w:left="360"/>
        <w:rPr>
          <w:ins w:id="398" w:author="Rich Crane" w:date="2020-05-14T13:26:00Z"/>
          <w:b/>
          <w:color w:val="FF9900"/>
          <w:sz w:val="22"/>
          <w:szCs w:val="22"/>
        </w:rPr>
        <w:pPrChange w:id="399" w:author="Rich Crane" w:date="2020-05-14T14:15:00Z">
          <w:pPr/>
        </w:pPrChange>
      </w:pPr>
    </w:p>
    <w:p w14:paraId="66CD5D91" w14:textId="77777777" w:rsidR="008D0992" w:rsidRDefault="008D0992">
      <w:pPr>
        <w:rPr>
          <w:ins w:id="400" w:author="Rich Crane" w:date="2020-05-14T14:15:00Z"/>
          <w:b/>
          <w:color w:val="FF9900"/>
          <w:sz w:val="22"/>
          <w:szCs w:val="22"/>
        </w:rPr>
      </w:pPr>
      <w:ins w:id="401" w:author="Rich Crane" w:date="2020-05-14T14:15:00Z">
        <w:r>
          <w:rPr>
            <w:b/>
            <w:color w:val="FF9900"/>
            <w:sz w:val="22"/>
            <w:szCs w:val="22"/>
          </w:rPr>
          <w:br w:type="page"/>
        </w:r>
      </w:ins>
    </w:p>
    <w:p w14:paraId="7BFD716C" w14:textId="44FADBC1" w:rsidR="00F96468" w:rsidRDefault="004E6F9F">
      <w:pPr>
        <w:pStyle w:val="Heading3"/>
        <w:widowControl w:val="0"/>
        <w:spacing w:before="0" w:line="240" w:lineRule="auto"/>
        <w:jc w:val="center"/>
        <w:rPr>
          <w:rFonts w:ascii="Calibri" w:eastAsia="Calibri" w:hAnsi="Calibri" w:cs="Calibri"/>
          <w:sz w:val="22"/>
          <w:szCs w:val="22"/>
        </w:rPr>
      </w:pPr>
      <w:r>
        <w:rPr>
          <w:rFonts w:ascii="Roboto" w:eastAsia="Roboto" w:hAnsi="Roboto" w:cs="Roboto"/>
          <w:b/>
          <w:color w:val="FF9900"/>
          <w:sz w:val="22"/>
          <w:szCs w:val="22"/>
        </w:rPr>
        <w:lastRenderedPageBreak/>
        <w:t xml:space="preserve">CHAPTER </w:t>
      </w:r>
      <w:ins w:id="402" w:author="Rich Crane" w:date="2020-05-14T12:38:00Z">
        <w:r w:rsidR="009E652A">
          <w:rPr>
            <w:rFonts w:ascii="Roboto" w:eastAsia="Roboto" w:hAnsi="Roboto" w:cs="Roboto"/>
            <w:b/>
            <w:color w:val="FF9900"/>
            <w:sz w:val="22"/>
            <w:szCs w:val="22"/>
          </w:rPr>
          <w:t>4</w:t>
        </w:r>
      </w:ins>
      <w:del w:id="403" w:author="Rich Crane" w:date="2020-05-14T12:38:00Z">
        <w:r w:rsidR="00A367D0" w:rsidDel="009E652A">
          <w:rPr>
            <w:rFonts w:ascii="Roboto" w:eastAsia="Roboto" w:hAnsi="Roboto" w:cs="Roboto"/>
            <w:b/>
            <w:color w:val="FF9900"/>
            <w:sz w:val="22"/>
            <w:szCs w:val="22"/>
          </w:rPr>
          <w:delText>5</w:delText>
        </w:r>
      </w:del>
      <w:r>
        <w:rPr>
          <w:rFonts w:ascii="Roboto" w:eastAsia="Roboto" w:hAnsi="Roboto" w:cs="Roboto"/>
          <w:b/>
          <w:color w:val="FF9900"/>
          <w:sz w:val="22"/>
          <w:szCs w:val="22"/>
        </w:rPr>
        <w:t>:</w:t>
      </w:r>
      <w:r>
        <w:t xml:space="preserve"> </w:t>
      </w:r>
      <w:r w:rsidR="00A367D0" w:rsidRPr="00A367D0">
        <w:rPr>
          <w:rFonts w:ascii="Roboto" w:eastAsia="Roboto" w:hAnsi="Roboto" w:cs="Roboto"/>
        </w:rPr>
        <w:t>Deploying Containers to Azure Container Instances</w:t>
      </w:r>
      <w:r w:rsidR="00D86D38">
        <w:rPr>
          <w:rFonts w:ascii="Roboto" w:eastAsia="Roboto" w:hAnsi="Roboto" w:cs="Roboto"/>
        </w:rPr>
        <w:t xml:space="preserve"> (ACI)</w:t>
      </w:r>
      <w:r>
        <w:rPr>
          <w:rFonts w:ascii="Roboto" w:eastAsia="Roboto" w:hAnsi="Roboto" w:cs="Roboto"/>
        </w:rPr>
        <w:br/>
      </w:r>
      <w:r>
        <w:rPr>
          <w:rFonts w:ascii="Calibri" w:eastAsia="Calibri" w:hAnsi="Calibri" w:cs="Calibri"/>
          <w:sz w:val="22"/>
          <w:szCs w:val="22"/>
        </w:rPr>
        <w:t xml:space="preserve">- </w:t>
      </w:r>
      <w:del w:id="404" w:author="Rich Crane" w:date="2020-05-14T14:08:00Z">
        <w:r w:rsidR="00A367D0" w:rsidDel="00E71E46">
          <w:rPr>
            <w:rFonts w:ascii="Calibri" w:eastAsia="Calibri" w:hAnsi="Calibri" w:cs="Calibri"/>
            <w:sz w:val="22"/>
            <w:szCs w:val="22"/>
          </w:rPr>
          <w:delText>10</w:delText>
        </w:r>
      </w:del>
      <w:ins w:id="405" w:author="Rich Crane" w:date="2020-05-14T14:08:00Z">
        <w:r w:rsidR="00E71E46">
          <w:rPr>
            <w:rFonts w:ascii="Calibri" w:eastAsia="Calibri" w:hAnsi="Calibri" w:cs="Calibri"/>
            <w:sz w:val="22"/>
            <w:szCs w:val="22"/>
          </w:rPr>
          <w:t>8</w:t>
        </w:r>
      </w:ins>
      <w:r w:rsidR="00A367D0">
        <w:rPr>
          <w:rFonts w:ascii="Calibri" w:eastAsia="Calibri" w:hAnsi="Calibri" w:cs="Calibri"/>
          <w:sz w:val="22"/>
          <w:szCs w:val="22"/>
        </w:rPr>
        <w:t>-15</w:t>
      </w:r>
      <w:r>
        <w:rPr>
          <w:rFonts w:ascii="Calibri" w:eastAsia="Calibri" w:hAnsi="Calibri" w:cs="Calibri"/>
          <w:sz w:val="22"/>
          <w:szCs w:val="22"/>
        </w:rPr>
        <w:t xml:space="preserve"> pages</w:t>
      </w:r>
    </w:p>
    <w:p w14:paraId="44F54714" w14:textId="77777777" w:rsidR="00F96468" w:rsidRDefault="00F96468">
      <w:pPr>
        <w:pStyle w:val="Heading3"/>
        <w:widowControl w:val="0"/>
        <w:spacing w:before="0" w:line="240" w:lineRule="auto"/>
      </w:pPr>
      <w:bookmarkStart w:id="406" w:name="_147n2zr" w:colFirst="0" w:colLast="0"/>
      <w:bookmarkEnd w:id="406"/>
    </w:p>
    <w:p w14:paraId="10B49413" w14:textId="77777777" w:rsidR="00F96468" w:rsidRDefault="004E6F9F">
      <w:pPr>
        <w:pStyle w:val="Heading3"/>
        <w:widowControl w:val="0"/>
        <w:spacing w:before="0" w:line="240" w:lineRule="auto"/>
      </w:pPr>
      <w:bookmarkStart w:id="407" w:name="_3o7alnk" w:colFirst="0" w:colLast="0"/>
      <w:bookmarkEnd w:id="407"/>
      <w:r>
        <w:t xml:space="preserve">DESCRIPTION:  </w:t>
      </w:r>
    </w:p>
    <w:p w14:paraId="1CA5C303" w14:textId="474CFBFE" w:rsidR="00F91F4D" w:rsidRDefault="00274B28">
      <w:pPr>
        <w:rPr>
          <w:ins w:id="408" w:author="Rich Crane" w:date="2020-05-14T14:47:00Z"/>
        </w:rPr>
      </w:pPr>
      <w:ins w:id="409" w:author="Rich Crane" w:date="2020-05-14T14:40:00Z">
        <w:r>
          <w:t xml:space="preserve">We will now examine </w:t>
        </w:r>
      </w:ins>
      <w:ins w:id="410" w:author="Rich Crane" w:date="2020-05-14T14:43:00Z">
        <w:r w:rsidR="00F91F4D">
          <w:t>other</w:t>
        </w:r>
      </w:ins>
      <w:ins w:id="411" w:author="Rich Crane" w:date="2020-05-14T14:40:00Z">
        <w:r>
          <w:t xml:space="preserve"> approaches </w:t>
        </w:r>
      </w:ins>
      <w:ins w:id="412" w:author="Rich Crane" w:date="2020-05-14T14:43:00Z">
        <w:r w:rsidR="00F91F4D">
          <w:t xml:space="preserve">for </w:t>
        </w:r>
      </w:ins>
      <w:ins w:id="413" w:author="Rich Crane" w:date="2020-05-14T14:40:00Z">
        <w:r>
          <w:t>hosting our application in Azure</w:t>
        </w:r>
      </w:ins>
      <w:ins w:id="414" w:author="Rich Crane" w:date="2020-05-14T15:01:00Z">
        <w:r w:rsidR="00672423">
          <w:t xml:space="preserve">. </w:t>
        </w:r>
      </w:ins>
      <w:ins w:id="415" w:author="Rich Crane" w:date="2020-05-14T14:41:00Z">
        <w:r>
          <w:t>We will start by leveraging Azure Container Instances (ACIs) which is</w:t>
        </w:r>
      </w:ins>
      <w:ins w:id="416" w:author="Rich Crane" w:date="2020-05-14T14:44:00Z">
        <w:r w:rsidR="00F91F4D">
          <w:t xml:space="preserve"> a</w:t>
        </w:r>
      </w:ins>
      <w:ins w:id="417" w:author="Rich Crane" w:date="2020-05-14T14:42:00Z">
        <w:r>
          <w:t xml:space="preserve"> </w:t>
        </w:r>
      </w:ins>
      <w:ins w:id="418" w:author="Rich Crane" w:date="2020-05-14T14:45:00Z">
        <w:r w:rsidR="00F91F4D">
          <w:t xml:space="preserve">service for running </w:t>
        </w:r>
      </w:ins>
      <w:ins w:id="419" w:author="Rich Crane" w:date="2020-05-14T14:42:00Z">
        <w:r>
          <w:t>serverless containers</w:t>
        </w:r>
      </w:ins>
      <w:ins w:id="420" w:author="Rich Crane" w:date="2020-05-14T15:01:00Z">
        <w:r w:rsidR="00672423">
          <w:t xml:space="preserve">. </w:t>
        </w:r>
      </w:ins>
      <w:ins w:id="421" w:author="Rich Crane" w:date="2020-05-14T14:45:00Z">
        <w:r w:rsidR="00F91F4D">
          <w:t>ACI</w:t>
        </w:r>
      </w:ins>
      <w:ins w:id="422" w:author="Rich Crane" w:date="2020-05-14T14:43:00Z">
        <w:r>
          <w:t xml:space="preserve"> allows us to host containers without the need to manage servers</w:t>
        </w:r>
      </w:ins>
      <w:ins w:id="423" w:author="Rich Crane" w:date="2020-05-14T15:01:00Z">
        <w:r w:rsidR="00672423">
          <w:t xml:space="preserve">. </w:t>
        </w:r>
      </w:ins>
      <w:ins w:id="424" w:author="Rich Crane" w:date="2020-05-14T14:47:00Z">
        <w:r w:rsidR="00F91F4D">
          <w:t xml:space="preserve">It also provides some of the basic capabilities of </w:t>
        </w:r>
      </w:ins>
      <w:ins w:id="425" w:author="Rich Crane" w:date="2020-05-14T14:48:00Z">
        <w:r w:rsidR="00F91F4D">
          <w:t xml:space="preserve">a </w:t>
        </w:r>
      </w:ins>
      <w:ins w:id="426" w:author="Rich Crane" w:date="2020-05-14T14:47:00Z">
        <w:r w:rsidR="00F91F4D">
          <w:t>container orchestrator</w:t>
        </w:r>
      </w:ins>
      <w:ins w:id="427" w:author="Rich Crane" w:date="2020-05-14T14:48:00Z">
        <w:r w:rsidR="00F91F4D">
          <w:t xml:space="preserve"> </w:t>
        </w:r>
      </w:ins>
      <w:ins w:id="428" w:author="Rich Crane" w:date="2020-05-14T14:47:00Z">
        <w:r w:rsidR="00F91F4D">
          <w:t xml:space="preserve">without the need for </w:t>
        </w:r>
      </w:ins>
      <w:ins w:id="429" w:author="Rich Crane" w:date="2020-05-14T14:54:00Z">
        <w:r w:rsidR="00672423">
          <w:t>a container orchestrator like Kubernetes.</w:t>
        </w:r>
      </w:ins>
    </w:p>
    <w:p w14:paraId="7AA14D27" w14:textId="69C5B182" w:rsidR="00F96468" w:rsidDel="00672423" w:rsidRDefault="004E6F9F">
      <w:pPr>
        <w:rPr>
          <w:del w:id="430" w:author="Rich Crane" w:date="2020-05-14T14:55:00Z"/>
        </w:rPr>
      </w:pPr>
      <w:del w:id="431" w:author="Rich Crane" w:date="2020-05-14T14:55:00Z">
        <w:r w:rsidDel="00672423">
          <w:delText>Take the next step in your serverless compute journey and leverage Azure Container Instances</w:delText>
        </w:r>
        <w:r w:rsidR="00D86D38" w:rsidDel="00672423">
          <w:delText xml:space="preserve"> (ACI)</w:delText>
        </w:r>
        <w:r w:rsidDel="00672423">
          <w:delText xml:space="preserve"> to deploy your </w:delText>
        </w:r>
        <w:r w:rsidR="00A367D0" w:rsidDel="00672423">
          <w:delText>application</w:delText>
        </w:r>
        <w:r w:rsidDel="00672423">
          <w:delText xml:space="preserve">.  We will examine how to </w:delText>
        </w:r>
        <w:r w:rsidR="00A367D0" w:rsidDel="00672423">
          <w:delText>deploy your applications using</w:delText>
        </w:r>
        <w:r w:rsidDel="00672423">
          <w:delText xml:space="preserve"> containers without the need for virtual machines or container orchestrators.</w:delText>
        </w:r>
      </w:del>
    </w:p>
    <w:p w14:paraId="1919D079" w14:textId="77777777" w:rsidR="00F96468" w:rsidDel="00672423" w:rsidRDefault="00F96468">
      <w:pPr>
        <w:spacing w:before="0" w:line="240" w:lineRule="auto"/>
        <w:rPr>
          <w:del w:id="432" w:author="Rich Crane" w:date="2020-05-14T14:55:00Z"/>
        </w:rPr>
      </w:pPr>
    </w:p>
    <w:p w14:paraId="0E5F7CD0" w14:textId="77777777" w:rsidR="00F96468" w:rsidRDefault="00F96468">
      <w:pPr>
        <w:widowControl w:val="0"/>
        <w:spacing w:before="0" w:line="240" w:lineRule="auto"/>
      </w:pPr>
    </w:p>
    <w:p w14:paraId="0043FCA7" w14:textId="77777777" w:rsidR="00F96468" w:rsidRDefault="004E6F9F">
      <w:pPr>
        <w:pStyle w:val="Heading3"/>
        <w:widowControl w:val="0"/>
        <w:spacing w:before="0" w:line="240" w:lineRule="auto"/>
        <w:rPr>
          <w:rFonts w:ascii="Calibri" w:eastAsia="Calibri" w:hAnsi="Calibri" w:cs="Calibri"/>
          <w:i/>
          <w:sz w:val="22"/>
          <w:szCs w:val="22"/>
        </w:rPr>
      </w:pPr>
      <w:bookmarkStart w:id="433" w:name="_23ckvvd" w:colFirst="0" w:colLast="0"/>
      <w:bookmarkEnd w:id="433"/>
      <w:r>
        <w:t xml:space="preserve">Level: </w:t>
      </w:r>
      <w:r>
        <w:rPr>
          <w:rFonts w:ascii="Calibri" w:eastAsia="Calibri" w:hAnsi="Calibri" w:cs="Calibri"/>
          <w:sz w:val="22"/>
          <w:szCs w:val="22"/>
        </w:rPr>
        <w:t>Intermediate</w:t>
      </w:r>
      <w:r>
        <w:rPr>
          <w:rFonts w:ascii="Calibri" w:eastAsia="Calibri" w:hAnsi="Calibri" w:cs="Calibri"/>
          <w:i/>
          <w:sz w:val="22"/>
          <w:szCs w:val="22"/>
        </w:rPr>
        <w:t xml:space="preserve">  </w:t>
      </w:r>
    </w:p>
    <w:p w14:paraId="4B4031EA" w14:textId="77777777" w:rsidR="00F96468" w:rsidRDefault="004E6F9F">
      <w:pPr>
        <w:pStyle w:val="Heading3"/>
        <w:keepNext w:val="0"/>
        <w:keepLines w:val="0"/>
        <w:spacing w:before="360" w:after="80"/>
      </w:pPr>
      <w:bookmarkStart w:id="434" w:name="_ihv636" w:colFirst="0" w:colLast="0"/>
      <w:bookmarkEnd w:id="434"/>
      <w:r>
        <w:t>Main Chapter Headings (3-5 main chapter headings)</w:t>
      </w:r>
    </w:p>
    <w:p w14:paraId="78C7AE08" w14:textId="666736B3" w:rsidR="00F96468" w:rsidRDefault="004E6F9F" w:rsidP="00DC6B9B">
      <w:pPr>
        <w:numPr>
          <w:ilvl w:val="0"/>
          <w:numId w:val="9"/>
        </w:numPr>
        <w:spacing w:line="276" w:lineRule="auto"/>
      </w:pPr>
      <w:r>
        <w:t>HEADING 1: Deploy a</w:t>
      </w:r>
      <w:r w:rsidR="00A367D0">
        <w:t xml:space="preserve">n application </w:t>
      </w:r>
      <w:r>
        <w:t xml:space="preserve">to </w:t>
      </w:r>
      <w:r w:rsidR="00D86D38">
        <w:t xml:space="preserve">an Azure </w:t>
      </w:r>
      <w:r>
        <w:t>Container Instance</w:t>
      </w:r>
    </w:p>
    <w:p w14:paraId="1F6C50D6" w14:textId="77777777" w:rsidR="00F96468" w:rsidRDefault="004E6F9F" w:rsidP="00DC6B9B">
      <w:pPr>
        <w:numPr>
          <w:ilvl w:val="0"/>
          <w:numId w:val="9"/>
        </w:numPr>
        <w:spacing w:before="0" w:line="276" w:lineRule="auto"/>
      </w:pPr>
      <w:r>
        <w:t>HEADING 2: Container Groups</w:t>
      </w:r>
    </w:p>
    <w:p w14:paraId="1965D2D3" w14:textId="6D634E1D" w:rsidR="00F96468" w:rsidRDefault="004E6F9F" w:rsidP="00DC6B9B">
      <w:pPr>
        <w:numPr>
          <w:ilvl w:val="0"/>
          <w:numId w:val="9"/>
        </w:numPr>
        <w:spacing w:before="0" w:line="276" w:lineRule="auto"/>
      </w:pPr>
      <w:r>
        <w:t>HEADING 3: Persistent Storage</w:t>
      </w:r>
    </w:p>
    <w:p w14:paraId="15B89B1C" w14:textId="613FD73E" w:rsidR="00806A39" w:rsidRDefault="00806A39" w:rsidP="00DC6B9B">
      <w:pPr>
        <w:numPr>
          <w:ilvl w:val="0"/>
          <w:numId w:val="9"/>
        </w:numPr>
        <w:spacing w:before="0" w:line="276" w:lineRule="auto"/>
      </w:pPr>
      <w:r>
        <w:t>HEADING 4: Knowledge Exam</w:t>
      </w:r>
    </w:p>
    <w:p w14:paraId="69315564" w14:textId="07F12007" w:rsidR="006B2B1B" w:rsidRDefault="006B2B1B" w:rsidP="00DC6B9B">
      <w:pPr>
        <w:numPr>
          <w:ilvl w:val="0"/>
          <w:numId w:val="9"/>
        </w:numPr>
        <w:spacing w:before="0" w:line="276" w:lineRule="auto"/>
      </w:pPr>
      <w:r>
        <w:t>HEADING 5: Further Reading</w:t>
      </w:r>
    </w:p>
    <w:p w14:paraId="72559B27" w14:textId="77777777" w:rsidR="00F96468" w:rsidRDefault="004E6F9F">
      <w:pPr>
        <w:pStyle w:val="Heading3"/>
        <w:keepNext w:val="0"/>
        <w:keepLines w:val="0"/>
        <w:spacing w:before="360" w:after="80"/>
        <w:rPr>
          <w:i/>
        </w:rPr>
      </w:pPr>
      <w:bookmarkStart w:id="435" w:name="_32hioqz" w:colFirst="0" w:colLast="0"/>
      <w:bookmarkEnd w:id="435"/>
      <w:r>
        <w:t xml:space="preserve">Skills learned: </w:t>
      </w:r>
      <w:r>
        <w:rPr>
          <w:i/>
        </w:rPr>
        <w:t>For each heading, insert what the reader will learn to DO in this chapter?</w:t>
      </w:r>
    </w:p>
    <w:p w14:paraId="592E1157" w14:textId="689283D4" w:rsidR="00F96468" w:rsidRDefault="004E6F9F" w:rsidP="00DC6B9B">
      <w:pPr>
        <w:numPr>
          <w:ilvl w:val="0"/>
          <w:numId w:val="15"/>
        </w:numPr>
        <w:spacing w:line="276" w:lineRule="auto"/>
      </w:pPr>
      <w:r>
        <w:t>SKILL 1: Deploy a</w:t>
      </w:r>
      <w:r w:rsidR="00D86D38">
        <w:t xml:space="preserve">n application </w:t>
      </w:r>
      <w:r>
        <w:t>to Azure Container Instances.</w:t>
      </w:r>
    </w:p>
    <w:p w14:paraId="575C1F47" w14:textId="7DDBC746" w:rsidR="00F96468" w:rsidRDefault="004E6F9F" w:rsidP="00DC6B9B">
      <w:pPr>
        <w:numPr>
          <w:ilvl w:val="0"/>
          <w:numId w:val="15"/>
        </w:numPr>
        <w:spacing w:before="0" w:line="276" w:lineRule="auto"/>
      </w:pPr>
      <w:r>
        <w:t xml:space="preserve">SKILL 2: Scale your </w:t>
      </w:r>
      <w:r w:rsidR="00D86D38">
        <w:t>application</w:t>
      </w:r>
      <w:r>
        <w:t xml:space="preserve"> based on demand.</w:t>
      </w:r>
    </w:p>
    <w:p w14:paraId="0428DD7C" w14:textId="77777777" w:rsidR="00F96468" w:rsidRDefault="004E6F9F" w:rsidP="00DC6B9B">
      <w:pPr>
        <w:numPr>
          <w:ilvl w:val="0"/>
          <w:numId w:val="15"/>
        </w:numPr>
        <w:spacing w:before="0" w:line="276" w:lineRule="auto"/>
      </w:pPr>
      <w:r>
        <w:t>SKILL 3: Deploy multiple containers to the same container host.</w:t>
      </w:r>
    </w:p>
    <w:p w14:paraId="2EC586BC" w14:textId="77777777" w:rsidR="00F96468" w:rsidDel="008D0992" w:rsidRDefault="004E6F9F" w:rsidP="00DC6B9B">
      <w:pPr>
        <w:numPr>
          <w:ilvl w:val="0"/>
          <w:numId w:val="15"/>
        </w:numPr>
        <w:spacing w:before="0" w:line="276" w:lineRule="auto"/>
        <w:rPr>
          <w:del w:id="436" w:author="Rich Crane" w:date="2020-05-14T14:15:00Z"/>
        </w:rPr>
      </w:pPr>
      <w:r>
        <w:t>SKILL 4: Attach persistent storage to maintain state.</w:t>
      </w:r>
    </w:p>
    <w:p w14:paraId="6ACEA5F9" w14:textId="3A325F4C" w:rsidR="00F96468" w:rsidRPr="008D0992" w:rsidDel="008D0992" w:rsidRDefault="00F96468" w:rsidP="008D0992">
      <w:pPr>
        <w:numPr>
          <w:ilvl w:val="0"/>
          <w:numId w:val="15"/>
        </w:numPr>
        <w:spacing w:before="0" w:line="276" w:lineRule="auto"/>
        <w:rPr>
          <w:del w:id="437" w:author="Rich Crane" w:date="2020-05-14T14:15:00Z"/>
          <w:b/>
          <w:color w:val="FF9900"/>
          <w:sz w:val="22"/>
          <w:szCs w:val="22"/>
          <w:rPrChange w:id="438" w:author="Rich Crane" w:date="2020-05-14T14:15:00Z">
            <w:rPr>
              <w:del w:id="439" w:author="Rich Crane" w:date="2020-05-14T14:15:00Z"/>
              <w:b/>
              <w:color w:val="FF9900"/>
              <w:sz w:val="22"/>
              <w:szCs w:val="22"/>
            </w:rPr>
          </w:rPrChange>
        </w:rPr>
        <w:pPrChange w:id="440" w:author="Rich Crane" w:date="2020-05-14T14:15:00Z">
          <w:pPr>
            <w:spacing w:before="0" w:line="276" w:lineRule="auto"/>
          </w:pPr>
        </w:pPrChange>
      </w:pPr>
    </w:p>
    <w:p w14:paraId="397EA88C" w14:textId="4B14D6B4" w:rsidR="00457CD4" w:rsidRDefault="00457CD4" w:rsidP="008D0992">
      <w:pPr>
        <w:numPr>
          <w:ilvl w:val="0"/>
          <w:numId w:val="15"/>
        </w:numPr>
        <w:spacing w:before="0" w:line="276" w:lineRule="auto"/>
        <w:rPr>
          <w:b/>
          <w:color w:val="FF9900"/>
          <w:sz w:val="22"/>
          <w:szCs w:val="22"/>
        </w:rPr>
        <w:pPrChange w:id="441" w:author="Rich Crane" w:date="2020-05-14T14:15:00Z">
          <w:pPr>
            <w:spacing w:before="0" w:line="276" w:lineRule="auto"/>
          </w:pPr>
        </w:pPrChange>
      </w:pPr>
    </w:p>
    <w:p w14:paraId="797D9B0B" w14:textId="62B1E529" w:rsidR="00457CD4" w:rsidRDefault="00457CD4">
      <w:pPr>
        <w:rPr>
          <w:b/>
          <w:color w:val="FF9900"/>
          <w:sz w:val="22"/>
          <w:szCs w:val="22"/>
        </w:rPr>
      </w:pPr>
      <w:r>
        <w:rPr>
          <w:b/>
          <w:color w:val="FF9900"/>
          <w:sz w:val="22"/>
          <w:szCs w:val="22"/>
        </w:rPr>
        <w:br w:type="page"/>
      </w:r>
    </w:p>
    <w:p w14:paraId="76C8142F" w14:textId="4A32B4E5" w:rsidR="00457CD4" w:rsidRDefault="00457CD4" w:rsidP="00457CD4">
      <w:pPr>
        <w:pStyle w:val="Heading3"/>
        <w:widowControl w:val="0"/>
        <w:spacing w:before="0" w:line="240" w:lineRule="auto"/>
        <w:jc w:val="center"/>
      </w:pPr>
      <w:r>
        <w:rPr>
          <w:rFonts w:ascii="Roboto" w:eastAsia="Roboto" w:hAnsi="Roboto" w:cs="Roboto"/>
          <w:b/>
          <w:color w:val="FF9900"/>
          <w:sz w:val="22"/>
          <w:szCs w:val="22"/>
        </w:rPr>
        <w:lastRenderedPageBreak/>
        <w:t xml:space="preserve">CHAPTER </w:t>
      </w:r>
      <w:ins w:id="442" w:author="Rich Crane" w:date="2020-05-14T12:38:00Z">
        <w:r w:rsidR="009E652A">
          <w:rPr>
            <w:rFonts w:ascii="Roboto" w:eastAsia="Roboto" w:hAnsi="Roboto" w:cs="Roboto"/>
            <w:b/>
            <w:color w:val="FF9900"/>
            <w:sz w:val="22"/>
            <w:szCs w:val="22"/>
          </w:rPr>
          <w:t>5</w:t>
        </w:r>
      </w:ins>
      <w:del w:id="443" w:author="Rich Crane" w:date="2020-05-14T12:38:00Z">
        <w:r w:rsidDel="009E652A">
          <w:rPr>
            <w:rFonts w:ascii="Roboto" w:eastAsia="Roboto" w:hAnsi="Roboto" w:cs="Roboto"/>
            <w:b/>
            <w:color w:val="FF9900"/>
            <w:sz w:val="22"/>
            <w:szCs w:val="22"/>
          </w:rPr>
          <w:delText>6</w:delText>
        </w:r>
      </w:del>
      <w:r>
        <w:rPr>
          <w:rFonts w:ascii="Roboto" w:eastAsia="Roboto" w:hAnsi="Roboto" w:cs="Roboto"/>
          <w:b/>
          <w:color w:val="FF9900"/>
          <w:sz w:val="22"/>
          <w:szCs w:val="22"/>
        </w:rPr>
        <w:t>:</w:t>
      </w:r>
      <w:r>
        <w:t xml:space="preserve"> </w:t>
      </w:r>
      <w:r w:rsidRPr="00457CD4">
        <w:rPr>
          <w:rFonts w:ascii="Roboto" w:eastAsia="Roboto" w:hAnsi="Roboto" w:cs="Roboto"/>
        </w:rPr>
        <w:t xml:space="preserve">Creating </w:t>
      </w:r>
      <w:del w:id="444" w:author="Rich Crane" w:date="2020-05-14T15:00:00Z">
        <w:r w:rsidRPr="00457CD4" w:rsidDel="00672423">
          <w:rPr>
            <w:rFonts w:ascii="Roboto" w:eastAsia="Roboto" w:hAnsi="Roboto" w:cs="Roboto"/>
          </w:rPr>
          <w:delText>Serverless Functions</w:delText>
        </w:r>
      </w:del>
      <w:ins w:id="445" w:author="Rich Crane" w:date="2020-05-14T15:00:00Z">
        <w:r w:rsidR="00672423">
          <w:rPr>
            <w:rFonts w:ascii="Roboto" w:eastAsia="Roboto" w:hAnsi="Roboto" w:cs="Roboto"/>
          </w:rPr>
          <w:t>Microservices</w:t>
        </w:r>
      </w:ins>
      <w:r w:rsidRPr="00457CD4">
        <w:rPr>
          <w:rFonts w:ascii="Roboto" w:eastAsia="Roboto" w:hAnsi="Roboto" w:cs="Roboto"/>
        </w:rPr>
        <w:t xml:space="preserve"> using Azure Functions</w:t>
      </w:r>
      <w:r>
        <w:rPr>
          <w:rFonts w:ascii="Roboto" w:eastAsia="Roboto" w:hAnsi="Roboto" w:cs="Roboto"/>
        </w:rPr>
        <w:br/>
      </w:r>
      <w:r>
        <w:rPr>
          <w:rFonts w:ascii="Calibri" w:eastAsia="Calibri" w:hAnsi="Calibri" w:cs="Calibri"/>
          <w:sz w:val="22"/>
          <w:szCs w:val="22"/>
        </w:rPr>
        <w:t xml:space="preserve">- </w:t>
      </w:r>
      <w:del w:id="446" w:author="Rich Crane" w:date="2020-05-14T14:03:00Z">
        <w:r w:rsidDel="000D775E">
          <w:rPr>
            <w:rFonts w:ascii="Calibri" w:eastAsia="Calibri" w:hAnsi="Calibri" w:cs="Calibri"/>
            <w:sz w:val="22"/>
            <w:szCs w:val="22"/>
          </w:rPr>
          <w:delText>15</w:delText>
        </w:r>
      </w:del>
      <w:ins w:id="447" w:author="Rich Crane" w:date="2020-05-14T14:03:00Z">
        <w:r w:rsidR="000D775E">
          <w:rPr>
            <w:rFonts w:ascii="Calibri" w:eastAsia="Calibri" w:hAnsi="Calibri" w:cs="Calibri"/>
            <w:sz w:val="22"/>
            <w:szCs w:val="22"/>
          </w:rPr>
          <w:t>20</w:t>
        </w:r>
      </w:ins>
      <w:r>
        <w:rPr>
          <w:rFonts w:ascii="Calibri" w:eastAsia="Calibri" w:hAnsi="Calibri" w:cs="Calibri"/>
          <w:sz w:val="22"/>
          <w:szCs w:val="22"/>
        </w:rPr>
        <w:t>-</w:t>
      </w:r>
      <w:ins w:id="448" w:author="Rich Crane" w:date="2020-05-14T13:26:00Z">
        <w:r w:rsidR="007104D0">
          <w:rPr>
            <w:rFonts w:ascii="Calibri" w:eastAsia="Calibri" w:hAnsi="Calibri" w:cs="Calibri"/>
            <w:sz w:val="22"/>
            <w:szCs w:val="22"/>
          </w:rPr>
          <w:t>2</w:t>
        </w:r>
      </w:ins>
      <w:ins w:id="449" w:author="Rich Crane" w:date="2020-05-14T14:03:00Z">
        <w:r w:rsidR="000D775E">
          <w:rPr>
            <w:rFonts w:ascii="Calibri" w:eastAsia="Calibri" w:hAnsi="Calibri" w:cs="Calibri"/>
            <w:sz w:val="22"/>
            <w:szCs w:val="22"/>
          </w:rPr>
          <w:t>5</w:t>
        </w:r>
      </w:ins>
      <w:del w:id="450" w:author="Rich Crane" w:date="2020-05-14T12:38:00Z">
        <w:r w:rsidDel="009E652A">
          <w:rPr>
            <w:rFonts w:ascii="Calibri" w:eastAsia="Calibri" w:hAnsi="Calibri" w:cs="Calibri"/>
            <w:sz w:val="22"/>
            <w:szCs w:val="22"/>
          </w:rPr>
          <w:delText>20</w:delText>
        </w:r>
      </w:del>
      <w:r>
        <w:rPr>
          <w:rFonts w:ascii="Calibri" w:eastAsia="Calibri" w:hAnsi="Calibri" w:cs="Calibri"/>
          <w:sz w:val="22"/>
          <w:szCs w:val="22"/>
        </w:rPr>
        <w:t xml:space="preserve"> pages</w:t>
      </w:r>
    </w:p>
    <w:p w14:paraId="74BB3C18" w14:textId="77777777" w:rsidR="00457CD4" w:rsidRDefault="00457CD4" w:rsidP="00457CD4">
      <w:pPr>
        <w:pStyle w:val="Heading3"/>
        <w:widowControl w:val="0"/>
        <w:spacing w:before="200" w:line="240" w:lineRule="auto"/>
      </w:pPr>
      <w:r>
        <w:t xml:space="preserve">DESCRIPTION: </w:t>
      </w:r>
    </w:p>
    <w:p w14:paraId="4DFD49A6" w14:textId="74E77479" w:rsidR="00457CD4" w:rsidRDefault="00672423" w:rsidP="00126D3B">
      <w:pPr>
        <w:pPrChange w:id="451" w:author="Rich Crane" w:date="2020-05-14T15:04:00Z">
          <w:pPr/>
        </w:pPrChange>
      </w:pPr>
      <w:ins w:id="452" w:author="Rich Crane" w:date="2020-05-14T14:55:00Z">
        <w:r>
          <w:t>We will now enhance our application to include services</w:t>
        </w:r>
      </w:ins>
      <w:ins w:id="453" w:author="Rich Crane" w:date="2020-05-14T14:58:00Z">
        <w:r>
          <w:t xml:space="preserve"> based on microservice approach</w:t>
        </w:r>
      </w:ins>
      <w:ins w:id="454" w:author="Rich Crane" w:date="2020-05-14T15:01:00Z">
        <w:r>
          <w:t xml:space="preserve">. </w:t>
        </w:r>
      </w:ins>
      <w:ins w:id="455" w:author="Rich Crane" w:date="2020-05-14T14:59:00Z">
        <w:r>
          <w:t>Microservices is an approve that is often used to simplify the development of your cloud native applications</w:t>
        </w:r>
      </w:ins>
      <w:ins w:id="456" w:author="Rich Crane" w:date="2020-05-14T15:01:00Z">
        <w:r>
          <w:t xml:space="preserve">. </w:t>
        </w:r>
      </w:ins>
      <w:ins w:id="457" w:author="Rich Crane" w:date="2020-05-14T14:59:00Z">
        <w:r>
          <w:t xml:space="preserve">We will </w:t>
        </w:r>
      </w:ins>
      <w:ins w:id="458" w:author="Rich Crane" w:date="2020-05-14T15:01:00Z">
        <w:r>
          <w:t xml:space="preserve">create our services </w:t>
        </w:r>
      </w:ins>
      <w:ins w:id="459" w:author="Rich Crane" w:date="2020-05-14T15:00:00Z">
        <w:r>
          <w:t>using Azure Functions</w:t>
        </w:r>
      </w:ins>
      <w:ins w:id="460" w:author="Rich Crane" w:date="2020-05-14T15:33:00Z">
        <w:r w:rsidR="00A454F8">
          <w:t xml:space="preserve">. </w:t>
        </w:r>
      </w:ins>
      <w:r w:rsidR="00457CD4">
        <w:t>Azure Functions</w:t>
      </w:r>
      <w:ins w:id="461" w:author="Rich Crane" w:date="2020-05-14T15:02:00Z">
        <w:r>
          <w:t xml:space="preserve"> allows us to create serverless functions</w:t>
        </w:r>
      </w:ins>
      <w:ins w:id="462" w:author="Rich Crane" w:date="2020-05-14T15:33:00Z">
        <w:r w:rsidR="00A454F8">
          <w:t xml:space="preserve">. </w:t>
        </w:r>
      </w:ins>
      <w:ins w:id="463" w:author="Rich Crane" w:date="2020-05-14T15:03:00Z">
        <w:r>
          <w:t>Serverless f</w:t>
        </w:r>
      </w:ins>
      <w:ins w:id="464" w:author="Rich Crane" w:date="2020-05-14T15:02:00Z">
        <w:r>
          <w:t xml:space="preserve">unctions are </w:t>
        </w:r>
      </w:ins>
      <w:del w:id="465" w:author="Rich Crane" w:date="2020-05-14T15:02:00Z">
        <w:r w:rsidR="00457CD4" w:rsidDel="00672423">
          <w:delText xml:space="preserve"> allows developers to create smal</w:delText>
        </w:r>
      </w:del>
      <w:ins w:id="466" w:author="Rich Crane" w:date="2020-05-14T15:03:00Z">
        <w:r>
          <w:t xml:space="preserve">small </w:t>
        </w:r>
      </w:ins>
      <w:del w:id="467" w:author="Rich Crane" w:date="2020-05-14T15:03:00Z">
        <w:r w:rsidR="00457CD4" w:rsidDel="00672423">
          <w:delText xml:space="preserve">l </w:delText>
        </w:r>
      </w:del>
      <w:r w:rsidR="00457CD4">
        <w:t xml:space="preserve">pieces of code </w:t>
      </w:r>
      <w:del w:id="468" w:author="Rich Crane" w:date="2020-05-14T15:03:00Z">
        <w:r w:rsidR="00457CD4" w:rsidDel="00672423">
          <w:delText xml:space="preserve">(called “functions”) </w:delText>
        </w:r>
      </w:del>
      <w:del w:id="469" w:author="Rich Crane" w:date="2020-05-14T15:01:00Z">
        <w:r w:rsidR="00457CD4" w:rsidDel="00672423">
          <w:delText xml:space="preserve">without </w:delText>
        </w:r>
      </w:del>
      <w:ins w:id="470" w:author="Rich Crane" w:date="2020-05-14T15:03:00Z">
        <w:r>
          <w:t xml:space="preserve">which can be hosted </w:t>
        </w:r>
      </w:ins>
      <w:ins w:id="471" w:author="Rich Crane" w:date="2020-05-14T15:04:00Z">
        <w:r w:rsidR="00126D3B">
          <w:t xml:space="preserve">and scaled on-demand </w:t>
        </w:r>
      </w:ins>
      <w:ins w:id="472" w:author="Rich Crane" w:date="2020-05-14T15:03:00Z">
        <w:r>
          <w:t>without the need to manage infrastructure.</w:t>
        </w:r>
      </w:ins>
      <w:del w:id="473" w:author="Rich Crane" w:date="2020-05-14T15:01:00Z">
        <w:r w:rsidR="00457CD4" w:rsidDel="00672423">
          <w:delText>worrying about ap</w:delText>
        </w:r>
      </w:del>
      <w:del w:id="474" w:author="Rich Crane" w:date="2020-05-14T15:00:00Z">
        <w:r w:rsidR="00457CD4" w:rsidDel="00672423">
          <w:delText>plication infrastructure</w:delText>
        </w:r>
      </w:del>
      <w:del w:id="475" w:author="Rich Crane" w:date="2020-05-14T15:03:00Z">
        <w:r w:rsidR="00457CD4" w:rsidDel="00672423">
          <w:delText>.</w:delText>
        </w:r>
      </w:del>
      <w:del w:id="476" w:author="Rich Crane" w:date="2020-05-14T15:01:00Z">
        <w:r w:rsidR="00457CD4" w:rsidDel="00672423">
          <w:delText xml:space="preserve"> </w:delText>
        </w:r>
      </w:del>
      <w:del w:id="477" w:author="Rich Crane" w:date="2020-05-14T15:03:00Z">
        <w:r w:rsidR="00457CD4" w:rsidDel="00672423">
          <w:delText>With Azure Functions, the cloud infrastructure provides the ability to create, deploy and maintain at scale using an event-driven serverless compute platform.</w:delText>
        </w:r>
      </w:del>
    </w:p>
    <w:p w14:paraId="08FF328F" w14:textId="77777777" w:rsidR="00457CD4" w:rsidRDefault="00457CD4" w:rsidP="00457CD4">
      <w:pPr>
        <w:spacing w:before="0" w:line="240" w:lineRule="auto"/>
      </w:pPr>
    </w:p>
    <w:p w14:paraId="414355D7" w14:textId="77777777" w:rsidR="00457CD4" w:rsidRDefault="00457CD4" w:rsidP="00457CD4">
      <w:pPr>
        <w:pStyle w:val="Heading3"/>
        <w:widowControl w:val="0"/>
        <w:spacing w:before="0" w:line="240" w:lineRule="auto"/>
        <w:rPr>
          <w:rFonts w:ascii="Calibri" w:eastAsia="Calibri" w:hAnsi="Calibri" w:cs="Calibri"/>
          <w:i/>
          <w:sz w:val="22"/>
          <w:szCs w:val="22"/>
        </w:rPr>
      </w:pPr>
      <w:r>
        <w:t xml:space="preserve">Level: </w:t>
      </w:r>
      <w:r>
        <w:rPr>
          <w:rFonts w:ascii="Calibri" w:eastAsia="Calibri" w:hAnsi="Calibri" w:cs="Calibri"/>
          <w:sz w:val="22"/>
          <w:szCs w:val="22"/>
        </w:rPr>
        <w:t>Intermediate</w:t>
      </w:r>
      <w:r>
        <w:rPr>
          <w:rFonts w:ascii="Calibri" w:eastAsia="Calibri" w:hAnsi="Calibri" w:cs="Calibri"/>
          <w:i/>
          <w:sz w:val="22"/>
          <w:szCs w:val="22"/>
        </w:rPr>
        <w:t xml:space="preserve"> </w:t>
      </w:r>
    </w:p>
    <w:p w14:paraId="4F40F44B" w14:textId="77777777" w:rsidR="00457CD4" w:rsidRDefault="00457CD4" w:rsidP="00457CD4">
      <w:pPr>
        <w:pStyle w:val="Heading3"/>
        <w:keepNext w:val="0"/>
        <w:keepLines w:val="0"/>
        <w:spacing w:before="360" w:after="80"/>
      </w:pPr>
      <w:r>
        <w:t>Main Chapter Headings (3-5 main chapter headings)</w:t>
      </w:r>
    </w:p>
    <w:p w14:paraId="40B168EA" w14:textId="41FB3A8E" w:rsidR="00457CD4" w:rsidRDefault="00457CD4" w:rsidP="00DC6B9B">
      <w:pPr>
        <w:numPr>
          <w:ilvl w:val="0"/>
          <w:numId w:val="16"/>
        </w:numPr>
        <w:spacing w:before="0" w:line="276" w:lineRule="auto"/>
      </w:pPr>
      <w:r>
        <w:t xml:space="preserve">HEADING </w:t>
      </w:r>
      <w:r w:rsidR="005D4BFE">
        <w:t>1</w:t>
      </w:r>
      <w:r>
        <w:t>: Creating a Function</w:t>
      </w:r>
    </w:p>
    <w:p w14:paraId="7112ADF9" w14:textId="14425C5E" w:rsidR="00457CD4" w:rsidRDefault="00457CD4" w:rsidP="00DC6B9B">
      <w:pPr>
        <w:numPr>
          <w:ilvl w:val="0"/>
          <w:numId w:val="16"/>
        </w:numPr>
        <w:spacing w:before="0" w:line="276" w:lineRule="auto"/>
      </w:pPr>
      <w:r>
        <w:t xml:space="preserve">HEADING </w:t>
      </w:r>
      <w:r w:rsidR="005D4BFE">
        <w:t>2</w:t>
      </w:r>
      <w:r>
        <w:t>: Using Event-based Triggers</w:t>
      </w:r>
    </w:p>
    <w:p w14:paraId="74A928E8" w14:textId="7BBE3EA0" w:rsidR="00457CD4" w:rsidRDefault="00457CD4" w:rsidP="00DC6B9B">
      <w:pPr>
        <w:numPr>
          <w:ilvl w:val="0"/>
          <w:numId w:val="16"/>
        </w:numPr>
        <w:spacing w:before="0" w:line="276" w:lineRule="auto"/>
      </w:pPr>
      <w:r>
        <w:t xml:space="preserve">HEADING </w:t>
      </w:r>
      <w:r w:rsidR="005D4BFE">
        <w:t>3</w:t>
      </w:r>
      <w:r>
        <w:t>: Dedicated vs. Consumption Deployment</w:t>
      </w:r>
    </w:p>
    <w:p w14:paraId="30FF0922" w14:textId="7B073141" w:rsidR="00457CD4" w:rsidRDefault="00457CD4" w:rsidP="00DC6B9B">
      <w:pPr>
        <w:numPr>
          <w:ilvl w:val="0"/>
          <w:numId w:val="16"/>
        </w:numPr>
        <w:spacing w:before="0" w:line="276" w:lineRule="auto"/>
      </w:pPr>
      <w:r>
        <w:t xml:space="preserve">HEADING </w:t>
      </w:r>
      <w:r w:rsidR="005D4BFE">
        <w:t>4</w:t>
      </w:r>
      <w:r>
        <w:t>: Creating a Stateful Function</w:t>
      </w:r>
      <w:ins w:id="478" w:author="Rich Crane" w:date="2020-05-13T08:07:00Z">
        <w:r w:rsidR="00901945">
          <w:t xml:space="preserve"> using Durable Functions</w:t>
        </w:r>
      </w:ins>
    </w:p>
    <w:p w14:paraId="18934B70" w14:textId="51AAE9AE" w:rsidR="00457CD4" w:rsidRDefault="00457CD4" w:rsidP="00DC6B9B">
      <w:pPr>
        <w:numPr>
          <w:ilvl w:val="0"/>
          <w:numId w:val="16"/>
        </w:numPr>
        <w:spacing w:before="0" w:line="276" w:lineRule="auto"/>
      </w:pPr>
      <w:r>
        <w:t xml:space="preserve">HEADING </w:t>
      </w:r>
      <w:r w:rsidR="005D4BFE">
        <w:t>5</w:t>
      </w:r>
      <w:r>
        <w:t>: Knowledge Exam</w:t>
      </w:r>
    </w:p>
    <w:p w14:paraId="60A5A498" w14:textId="637FCF6D" w:rsidR="00457CD4" w:rsidRDefault="00457CD4" w:rsidP="00DC6B9B">
      <w:pPr>
        <w:numPr>
          <w:ilvl w:val="0"/>
          <w:numId w:val="16"/>
        </w:numPr>
        <w:spacing w:before="0" w:line="276" w:lineRule="auto"/>
      </w:pPr>
      <w:r>
        <w:t xml:space="preserve">HEADING </w:t>
      </w:r>
      <w:r w:rsidR="005D4BFE">
        <w:t>6</w:t>
      </w:r>
      <w:r>
        <w:t>: Further Reading</w:t>
      </w:r>
    </w:p>
    <w:p w14:paraId="55A03BA2" w14:textId="07CD0E2E" w:rsidR="00457CD4" w:rsidRDefault="00457CD4" w:rsidP="00457CD4">
      <w:pPr>
        <w:pStyle w:val="Heading3"/>
        <w:keepNext w:val="0"/>
        <w:keepLines w:val="0"/>
        <w:spacing w:before="360" w:after="80"/>
        <w:rPr>
          <w:i/>
        </w:rPr>
      </w:pPr>
      <w:r>
        <w:t xml:space="preserve">Skills learned: </w:t>
      </w:r>
      <w:r>
        <w:rPr>
          <w:i/>
        </w:rPr>
        <w:t>For each heading, insert what the reader will learn to DO in this chapter?</w:t>
      </w:r>
    </w:p>
    <w:p w14:paraId="7F1CA112" w14:textId="77777777" w:rsidR="00457CD4" w:rsidRDefault="00457CD4" w:rsidP="00DC6B9B">
      <w:pPr>
        <w:numPr>
          <w:ilvl w:val="0"/>
          <w:numId w:val="17"/>
        </w:numPr>
        <w:spacing w:line="276" w:lineRule="auto"/>
      </w:pPr>
      <w:r>
        <w:t>SKILL 1: Learn how to create a serverless function.</w:t>
      </w:r>
    </w:p>
    <w:p w14:paraId="085C2CF9" w14:textId="77777777" w:rsidR="00457CD4" w:rsidRDefault="00457CD4" w:rsidP="00DC6B9B">
      <w:pPr>
        <w:numPr>
          <w:ilvl w:val="0"/>
          <w:numId w:val="17"/>
        </w:numPr>
        <w:spacing w:before="0" w:line="276" w:lineRule="auto"/>
      </w:pPr>
      <w:r>
        <w:t>SKILL 2: Invoke the server over different triggers such as HTTP and queues.</w:t>
      </w:r>
    </w:p>
    <w:p w14:paraId="533602A1" w14:textId="778D99EB" w:rsidR="00457CD4" w:rsidRDefault="00457CD4" w:rsidP="00DC6B9B">
      <w:pPr>
        <w:numPr>
          <w:ilvl w:val="0"/>
          <w:numId w:val="17"/>
        </w:numPr>
        <w:spacing w:before="0" w:line="276" w:lineRule="auto"/>
      </w:pPr>
      <w:r>
        <w:t>SKILL 3: Determine a deployment model based on cost and scalability need.</w:t>
      </w:r>
    </w:p>
    <w:p w14:paraId="0E56BE1E" w14:textId="39A0DC46" w:rsidR="00457CD4" w:rsidRDefault="00457CD4" w:rsidP="00DC6B9B">
      <w:pPr>
        <w:numPr>
          <w:ilvl w:val="0"/>
          <w:numId w:val="17"/>
        </w:numPr>
        <w:spacing w:before="0" w:line="276" w:lineRule="auto"/>
      </w:pPr>
      <w:r>
        <w:t>SKILL 4: Learn how to create complex stateful processes using Durable Functions.</w:t>
      </w:r>
    </w:p>
    <w:p w14:paraId="6B2F3FD2" w14:textId="62BE41CA" w:rsidR="00457CD4" w:rsidRDefault="00457CD4" w:rsidP="00DC6B9B">
      <w:pPr>
        <w:numPr>
          <w:ilvl w:val="0"/>
          <w:numId w:val="17"/>
        </w:numPr>
        <w:spacing w:before="0" w:line="276" w:lineRule="auto"/>
      </w:pPr>
      <w:r>
        <w:t>SKILL 5: Identity patterns for creating complex stateful processes.</w:t>
      </w:r>
    </w:p>
    <w:p w14:paraId="5DB152F3" w14:textId="1BA4978A" w:rsidR="00457CD4" w:rsidRPr="00457CD4" w:rsidRDefault="00457CD4" w:rsidP="00DC6B9B">
      <w:pPr>
        <w:numPr>
          <w:ilvl w:val="0"/>
          <w:numId w:val="17"/>
        </w:numPr>
        <w:spacing w:before="0" w:line="276" w:lineRule="auto"/>
      </w:pPr>
      <w:r>
        <w:t>SKILL 6: Know the difference between orchestrator and entity functions.</w:t>
      </w:r>
      <w:del w:id="479" w:author="Rich Crane" w:date="2020-05-14T14:14:00Z">
        <w:r w:rsidRPr="00457CD4" w:rsidDel="008D0992">
          <w:rPr>
            <w:b/>
            <w:color w:val="FF9900"/>
            <w:sz w:val="22"/>
            <w:szCs w:val="22"/>
          </w:rPr>
          <w:delText xml:space="preserve"> </w:delText>
        </w:r>
      </w:del>
    </w:p>
    <w:p w14:paraId="5DAE6BCE" w14:textId="77777777" w:rsidR="008D0992" w:rsidRDefault="008D0992">
      <w:pPr>
        <w:rPr>
          <w:ins w:id="480" w:author="Rich Crane" w:date="2020-05-14T14:14:00Z"/>
          <w:b/>
          <w:color w:val="FF9900"/>
          <w:sz w:val="22"/>
          <w:szCs w:val="22"/>
        </w:rPr>
      </w:pPr>
      <w:bookmarkStart w:id="481" w:name="_1hmsyys" w:colFirst="0" w:colLast="0"/>
      <w:bookmarkEnd w:id="481"/>
      <w:ins w:id="482" w:author="Rich Crane" w:date="2020-05-14T14:14:00Z">
        <w:r>
          <w:rPr>
            <w:b/>
            <w:color w:val="FF9900"/>
            <w:sz w:val="22"/>
            <w:szCs w:val="22"/>
          </w:rPr>
          <w:br w:type="page"/>
        </w:r>
      </w:ins>
    </w:p>
    <w:p w14:paraId="3685156C" w14:textId="39647377" w:rsidR="001E76A1" w:rsidRPr="00DC025B" w:rsidRDefault="001E76A1" w:rsidP="001E76A1">
      <w:pPr>
        <w:keepNext/>
        <w:keepLines/>
        <w:widowControl w:val="0"/>
        <w:spacing w:before="0" w:line="240" w:lineRule="auto"/>
        <w:jc w:val="center"/>
        <w:rPr>
          <w:ins w:id="483" w:author="Rich Crane" w:date="2020-05-14T13:52:00Z"/>
          <w:color w:val="auto"/>
        </w:rPr>
      </w:pPr>
      <w:ins w:id="484" w:author="Rich Crane" w:date="2020-05-14T13:52:00Z">
        <w:r>
          <w:rPr>
            <w:b/>
            <w:color w:val="FF9900"/>
            <w:sz w:val="22"/>
            <w:szCs w:val="22"/>
          </w:rPr>
          <w:lastRenderedPageBreak/>
          <w:t xml:space="preserve">CHAPTER </w:t>
        </w:r>
      </w:ins>
      <w:ins w:id="485" w:author="Rich Crane" w:date="2020-05-14T13:56:00Z">
        <w:r>
          <w:rPr>
            <w:b/>
            <w:color w:val="FF9900"/>
            <w:sz w:val="22"/>
            <w:szCs w:val="22"/>
          </w:rPr>
          <w:t>6</w:t>
        </w:r>
      </w:ins>
      <w:ins w:id="486" w:author="Rich Crane" w:date="2020-05-14T13:52:00Z">
        <w:r>
          <w:rPr>
            <w:b/>
            <w:color w:val="FF9900"/>
            <w:sz w:val="22"/>
            <w:szCs w:val="22"/>
          </w:rPr>
          <w:t>:</w:t>
        </w:r>
        <w:r w:rsidRPr="00DC025B">
          <w:rPr>
            <w:color w:val="auto"/>
          </w:rPr>
          <w:t xml:space="preserve"> </w:t>
        </w:r>
        <w:r>
          <w:rPr>
            <w:color w:val="auto"/>
          </w:rPr>
          <w:t>Deploying Applications on Azure Kubernetes Service (AKS)</w:t>
        </w:r>
        <w:r>
          <w:br/>
        </w:r>
        <w:r>
          <w:rPr>
            <w:rFonts w:ascii="Calibri" w:eastAsia="Calibri" w:hAnsi="Calibri" w:cs="Calibri"/>
            <w:sz w:val="22"/>
            <w:szCs w:val="22"/>
          </w:rPr>
          <w:t>- 20-25 pages</w:t>
        </w:r>
      </w:ins>
    </w:p>
    <w:p w14:paraId="2A9393BF" w14:textId="77777777" w:rsidR="001E76A1" w:rsidRDefault="001E76A1" w:rsidP="001E76A1">
      <w:pPr>
        <w:pStyle w:val="Heading3"/>
        <w:widowControl w:val="0"/>
        <w:spacing w:before="0" w:line="240" w:lineRule="auto"/>
        <w:rPr>
          <w:ins w:id="487" w:author="Rich Crane" w:date="2020-05-14T13:52:00Z"/>
        </w:rPr>
      </w:pPr>
    </w:p>
    <w:p w14:paraId="7A97D31C" w14:textId="77777777" w:rsidR="001E76A1" w:rsidRDefault="001E76A1" w:rsidP="001E76A1">
      <w:pPr>
        <w:pStyle w:val="Heading3"/>
        <w:widowControl w:val="0"/>
        <w:spacing w:before="0" w:line="240" w:lineRule="auto"/>
        <w:rPr>
          <w:ins w:id="488" w:author="Rich Crane" w:date="2020-05-14T13:52:00Z"/>
        </w:rPr>
      </w:pPr>
      <w:ins w:id="489" w:author="Rich Crane" w:date="2020-05-14T13:52:00Z">
        <w:r>
          <w:t xml:space="preserve">DESCRIPTION:  </w:t>
        </w:r>
      </w:ins>
    </w:p>
    <w:p w14:paraId="4AE4207E" w14:textId="38FEF3BB" w:rsidR="00126D3B" w:rsidRDefault="001E76A1" w:rsidP="001E76A1">
      <w:pPr>
        <w:rPr>
          <w:ins w:id="490" w:author="Rich Crane" w:date="2020-05-14T15:10:00Z"/>
        </w:rPr>
      </w:pPr>
      <w:ins w:id="491" w:author="Rich Crane" w:date="2020-05-14T13:52:00Z">
        <w:r>
          <w:t>We will</w:t>
        </w:r>
      </w:ins>
      <w:ins w:id="492" w:author="Rich Crane" w:date="2020-05-14T15:09:00Z">
        <w:r w:rsidR="00126D3B">
          <w:t xml:space="preserve"> now</w:t>
        </w:r>
      </w:ins>
      <w:ins w:id="493" w:author="Rich Crane" w:date="2020-05-14T13:52:00Z">
        <w:r>
          <w:t xml:space="preserve"> learn how to </w:t>
        </w:r>
      </w:ins>
      <w:ins w:id="494" w:author="Rich Crane" w:date="2020-05-14T13:54:00Z">
        <w:r>
          <w:t>create an</w:t>
        </w:r>
      </w:ins>
      <w:ins w:id="495" w:author="Rich Crane" w:date="2020-05-14T13:52:00Z">
        <w:r>
          <w:t xml:space="preserve"> Azure Kubernetes Service (AKS) </w:t>
        </w:r>
      </w:ins>
      <w:ins w:id="496" w:author="Rich Crane" w:date="2020-05-14T13:54:00Z">
        <w:r>
          <w:t xml:space="preserve">cluster </w:t>
        </w:r>
      </w:ins>
      <w:ins w:id="497" w:author="Rich Crane" w:date="2020-05-14T13:52:00Z">
        <w:r>
          <w:t>to create and deploy applications on Azure</w:t>
        </w:r>
      </w:ins>
      <w:ins w:id="498" w:author="Rich Crane" w:date="2020-05-14T15:33:00Z">
        <w:r w:rsidR="00A454F8">
          <w:t xml:space="preserve">. </w:t>
        </w:r>
      </w:ins>
      <w:ins w:id="499" w:author="Rich Crane" w:date="2020-05-14T15:10:00Z">
        <w:r w:rsidR="00126D3B">
          <w:t xml:space="preserve">Kubernetes (aka k8s) is the </w:t>
        </w:r>
      </w:ins>
      <w:ins w:id="500" w:author="Rich Crane" w:date="2020-05-14T15:11:00Z">
        <w:r w:rsidR="00126D3B">
          <w:t>preferred</w:t>
        </w:r>
      </w:ins>
      <w:ins w:id="501" w:author="Rich Crane" w:date="2020-05-14T15:10:00Z">
        <w:r w:rsidR="00126D3B">
          <w:t xml:space="preserve"> </w:t>
        </w:r>
      </w:ins>
      <w:ins w:id="502" w:author="Rich Crane" w:date="2020-05-14T15:11:00Z">
        <w:r w:rsidR="00126D3B">
          <w:t xml:space="preserve">container orchestrator </w:t>
        </w:r>
      </w:ins>
      <w:ins w:id="503" w:author="Rich Crane" w:date="2020-05-14T15:10:00Z">
        <w:r w:rsidR="00126D3B">
          <w:t>for deploying, managing and scaling applications containers</w:t>
        </w:r>
      </w:ins>
      <w:ins w:id="504" w:author="Rich Crane" w:date="2020-05-14T15:11:00Z">
        <w:r w:rsidR="00126D3B">
          <w:t xml:space="preserve"> in Azure</w:t>
        </w:r>
      </w:ins>
      <w:ins w:id="505" w:author="Rich Crane" w:date="2020-05-14T15:33:00Z">
        <w:r w:rsidR="00A454F8">
          <w:t xml:space="preserve">. </w:t>
        </w:r>
      </w:ins>
      <w:ins w:id="506" w:author="Rich Crane" w:date="2020-05-14T15:11:00Z">
        <w:r w:rsidR="00126D3B">
          <w:t xml:space="preserve">Other </w:t>
        </w:r>
      </w:ins>
      <w:ins w:id="507" w:author="Rich Crane" w:date="2020-05-14T15:12:00Z">
        <w:r w:rsidR="00126D3B">
          <w:t xml:space="preserve">popular </w:t>
        </w:r>
      </w:ins>
      <w:ins w:id="508" w:author="Rich Crane" w:date="2020-05-14T15:11:00Z">
        <w:r w:rsidR="00126D3B">
          <w:t xml:space="preserve">container orchestrators include </w:t>
        </w:r>
      </w:ins>
      <w:ins w:id="509" w:author="Rich Crane" w:date="2020-05-14T15:12:00Z">
        <w:r w:rsidR="00126D3B">
          <w:t>RedHat OpenShift and Docker Swarm.</w:t>
        </w:r>
      </w:ins>
    </w:p>
    <w:p w14:paraId="42C2099F" w14:textId="4D0DF0AC" w:rsidR="001E76A1" w:rsidRDefault="00126D3B" w:rsidP="001E76A1">
      <w:pPr>
        <w:rPr>
          <w:ins w:id="510" w:author="Rich Crane" w:date="2020-05-14T13:52:00Z"/>
        </w:rPr>
      </w:pPr>
      <w:ins w:id="511" w:author="Rich Crane" w:date="2020-05-14T15:12:00Z">
        <w:r>
          <w:t>Once deployed, we will</w:t>
        </w:r>
      </w:ins>
      <w:ins w:id="512" w:author="Rich Crane" w:date="2020-05-14T15:10:00Z">
        <w:r>
          <w:t xml:space="preserve"> </w:t>
        </w:r>
      </w:ins>
      <w:ins w:id="513" w:author="Rich Crane" w:date="2020-05-14T13:54:00Z">
        <w:r w:rsidR="001E76A1">
          <w:t>debug our appli</w:t>
        </w:r>
      </w:ins>
      <w:ins w:id="514" w:author="Rich Crane" w:date="2020-05-14T13:55:00Z">
        <w:r w:rsidR="001E76A1">
          <w:t>cation using Azure Dev Spaces</w:t>
        </w:r>
      </w:ins>
      <w:ins w:id="515" w:author="Rich Crane" w:date="2020-05-14T15:01:00Z">
        <w:r w:rsidR="00672423">
          <w:t xml:space="preserve">. </w:t>
        </w:r>
      </w:ins>
      <w:ins w:id="516" w:author="Rich Crane" w:date="2020-05-14T13:52:00Z">
        <w:r w:rsidR="001E76A1">
          <w:t>Azure Dev Spaces simplifies the development, deployment, and debugging of applications to Azure Kubernetes Service (AKS) with minimal setup allowing for rapid prototyping and development of your application.</w:t>
        </w:r>
      </w:ins>
    </w:p>
    <w:p w14:paraId="5A74B667" w14:textId="66D0A5F1" w:rsidR="00126D3B" w:rsidRDefault="001E76A1" w:rsidP="001E76A1">
      <w:pPr>
        <w:rPr>
          <w:ins w:id="517" w:author="Rich Crane" w:date="2020-05-14T15:13:00Z"/>
        </w:rPr>
      </w:pPr>
      <w:ins w:id="518" w:author="Rich Crane" w:date="2020-05-14T13:55:00Z">
        <w:r>
          <w:t xml:space="preserve">Finally, </w:t>
        </w:r>
      </w:ins>
      <w:ins w:id="519" w:author="Rich Crane" w:date="2020-05-14T15:13:00Z">
        <w:r w:rsidR="00126D3B">
          <w:t xml:space="preserve">we will </w:t>
        </w:r>
      </w:ins>
      <w:ins w:id="520" w:author="Rich Crane" w:date="2020-05-14T15:14:00Z">
        <w:r w:rsidR="00555403">
          <w:t>scale</w:t>
        </w:r>
      </w:ins>
      <w:ins w:id="521" w:author="Rich Crane" w:date="2020-05-14T15:13:00Z">
        <w:r w:rsidR="00126D3B">
          <w:t xml:space="preserve"> Azure Kubernetes Service (AKS) </w:t>
        </w:r>
      </w:ins>
      <w:ins w:id="522" w:author="Rich Crane" w:date="2020-05-14T15:14:00Z">
        <w:r w:rsidR="00555403">
          <w:t xml:space="preserve">on-demand using </w:t>
        </w:r>
      </w:ins>
      <w:ins w:id="523" w:author="Rich Crane" w:date="2020-05-14T15:15:00Z">
        <w:r w:rsidR="00555403">
          <w:t xml:space="preserve">virtual nodes and </w:t>
        </w:r>
      </w:ins>
      <w:ins w:id="524" w:author="Rich Crane" w:date="2020-05-14T15:14:00Z">
        <w:r w:rsidR="00555403">
          <w:t xml:space="preserve">Azure Container Instances (ACIs). This gives us the ability to elastically scale our Kubernetes cluster </w:t>
        </w:r>
      </w:ins>
      <w:ins w:id="525" w:author="Rich Crane" w:date="2020-05-14T15:15:00Z">
        <w:r w:rsidR="00555403">
          <w:t>using Azure.</w:t>
        </w:r>
      </w:ins>
    </w:p>
    <w:p w14:paraId="4C1CE45E" w14:textId="77777777" w:rsidR="001E76A1" w:rsidRDefault="001E76A1" w:rsidP="001E76A1">
      <w:pPr>
        <w:spacing w:before="0" w:line="240" w:lineRule="auto"/>
        <w:rPr>
          <w:ins w:id="526" w:author="Rich Crane" w:date="2020-05-14T13:52:00Z"/>
        </w:rPr>
      </w:pPr>
    </w:p>
    <w:p w14:paraId="0B71B647" w14:textId="77777777" w:rsidR="001E76A1" w:rsidRDefault="001E76A1" w:rsidP="001E76A1">
      <w:pPr>
        <w:pStyle w:val="Heading3"/>
        <w:widowControl w:val="0"/>
        <w:spacing w:before="0" w:line="240" w:lineRule="auto"/>
        <w:rPr>
          <w:ins w:id="527" w:author="Rich Crane" w:date="2020-05-14T13:52:00Z"/>
          <w:rFonts w:ascii="Calibri" w:eastAsia="Calibri" w:hAnsi="Calibri" w:cs="Calibri"/>
          <w:i/>
          <w:sz w:val="22"/>
          <w:szCs w:val="22"/>
        </w:rPr>
      </w:pPr>
      <w:ins w:id="528" w:author="Rich Crane" w:date="2020-05-14T13:52:00Z">
        <w:r>
          <w:t xml:space="preserve">Level: </w:t>
        </w:r>
        <w:r>
          <w:rPr>
            <w:rFonts w:ascii="Calibri" w:eastAsia="Calibri" w:hAnsi="Calibri" w:cs="Calibri"/>
            <w:sz w:val="22"/>
            <w:szCs w:val="22"/>
          </w:rPr>
          <w:t>Intermediate</w:t>
        </w:r>
        <w:r>
          <w:rPr>
            <w:rFonts w:ascii="Calibri" w:eastAsia="Calibri" w:hAnsi="Calibri" w:cs="Calibri"/>
            <w:i/>
            <w:sz w:val="22"/>
            <w:szCs w:val="22"/>
          </w:rPr>
          <w:t xml:space="preserve"> </w:t>
        </w:r>
      </w:ins>
    </w:p>
    <w:p w14:paraId="246A8A40" w14:textId="77777777" w:rsidR="001E76A1" w:rsidRDefault="001E76A1" w:rsidP="001E76A1">
      <w:pPr>
        <w:pStyle w:val="Heading3"/>
        <w:keepNext w:val="0"/>
        <w:keepLines w:val="0"/>
        <w:spacing w:before="360" w:after="80"/>
        <w:rPr>
          <w:ins w:id="529" w:author="Rich Crane" w:date="2020-05-14T13:52:00Z"/>
        </w:rPr>
      </w:pPr>
      <w:ins w:id="530" w:author="Rich Crane" w:date="2020-05-14T13:52:00Z">
        <w:r>
          <w:t>Main Chapter Headings (3-5 main chapter headings)</w:t>
        </w:r>
      </w:ins>
    </w:p>
    <w:p w14:paraId="26468587" w14:textId="77777777" w:rsidR="001E76A1" w:rsidRDefault="001E76A1" w:rsidP="001E76A1">
      <w:pPr>
        <w:numPr>
          <w:ilvl w:val="0"/>
          <w:numId w:val="1"/>
        </w:numPr>
        <w:spacing w:line="276" w:lineRule="auto"/>
        <w:rPr>
          <w:ins w:id="531" w:author="Rich Crane" w:date="2020-05-14T13:52:00Z"/>
        </w:rPr>
      </w:pPr>
      <w:ins w:id="532" w:author="Rich Crane" w:date="2020-05-14T13:52:00Z">
        <w:r>
          <w:t>HEADING 1: Create a cluster in Azure Kubernetes Service</w:t>
        </w:r>
      </w:ins>
    </w:p>
    <w:p w14:paraId="7A7D626F" w14:textId="77777777" w:rsidR="001E76A1" w:rsidRDefault="001E76A1" w:rsidP="001E76A1">
      <w:pPr>
        <w:numPr>
          <w:ilvl w:val="0"/>
          <w:numId w:val="1"/>
        </w:numPr>
        <w:spacing w:before="0" w:line="276" w:lineRule="auto"/>
        <w:rPr>
          <w:ins w:id="533" w:author="Rich Crane" w:date="2020-05-14T13:52:00Z"/>
        </w:rPr>
      </w:pPr>
      <w:ins w:id="534" w:author="Rich Crane" w:date="2020-05-14T13:52:00Z">
        <w:r>
          <w:t>HEADING 2: Deploy applications to AKS</w:t>
        </w:r>
      </w:ins>
    </w:p>
    <w:p w14:paraId="373626B9" w14:textId="77777777" w:rsidR="001E76A1" w:rsidRDefault="001E76A1" w:rsidP="001E76A1">
      <w:pPr>
        <w:numPr>
          <w:ilvl w:val="0"/>
          <w:numId w:val="1"/>
        </w:numPr>
        <w:spacing w:before="0" w:line="276" w:lineRule="auto"/>
        <w:rPr>
          <w:ins w:id="535" w:author="Rich Crane" w:date="2020-05-14T13:52:00Z"/>
        </w:rPr>
      </w:pPr>
      <w:ins w:id="536" w:author="Rich Crane" w:date="2020-05-14T13:52:00Z">
        <w:r>
          <w:t>HEADING 3: Deploy and debug an application in an Azure Dev Spaces</w:t>
        </w:r>
      </w:ins>
    </w:p>
    <w:p w14:paraId="33785E5A" w14:textId="77777777" w:rsidR="001E76A1" w:rsidRDefault="001E76A1" w:rsidP="001E76A1">
      <w:pPr>
        <w:numPr>
          <w:ilvl w:val="0"/>
          <w:numId w:val="1"/>
        </w:numPr>
        <w:spacing w:before="0" w:line="276" w:lineRule="auto"/>
        <w:rPr>
          <w:ins w:id="537" w:author="Rich Crane" w:date="2020-05-14T13:52:00Z"/>
        </w:rPr>
      </w:pPr>
      <w:ins w:id="538" w:author="Rich Crane" w:date="2020-05-14T13:52:00Z">
        <w:r>
          <w:t xml:space="preserve">HEADING 4: </w:t>
        </w:r>
        <w:r w:rsidRPr="00BD5086">
          <w:t>Scaling AKS using Azure Container Instances (ACI)</w:t>
        </w:r>
      </w:ins>
    </w:p>
    <w:p w14:paraId="2BC85FB0" w14:textId="77777777" w:rsidR="001E76A1" w:rsidRDefault="001E76A1" w:rsidP="001E76A1">
      <w:pPr>
        <w:numPr>
          <w:ilvl w:val="0"/>
          <w:numId w:val="1"/>
        </w:numPr>
        <w:spacing w:before="0" w:line="276" w:lineRule="auto"/>
        <w:rPr>
          <w:ins w:id="539" w:author="Rich Crane" w:date="2020-05-14T13:52:00Z"/>
        </w:rPr>
      </w:pPr>
      <w:ins w:id="540" w:author="Rich Crane" w:date="2020-05-14T13:52:00Z">
        <w:r>
          <w:t>HEADING 4: Knowledge Exam</w:t>
        </w:r>
      </w:ins>
    </w:p>
    <w:p w14:paraId="410BB73B" w14:textId="77777777" w:rsidR="001E76A1" w:rsidRDefault="001E76A1" w:rsidP="001E76A1">
      <w:pPr>
        <w:numPr>
          <w:ilvl w:val="0"/>
          <w:numId w:val="1"/>
        </w:numPr>
        <w:spacing w:before="0" w:line="276" w:lineRule="auto"/>
        <w:rPr>
          <w:ins w:id="541" w:author="Rich Crane" w:date="2020-05-14T13:52:00Z"/>
        </w:rPr>
      </w:pPr>
      <w:ins w:id="542" w:author="Rich Crane" w:date="2020-05-14T13:52:00Z">
        <w:r>
          <w:t>HEADING 5: Further Reading</w:t>
        </w:r>
      </w:ins>
    </w:p>
    <w:p w14:paraId="79813988" w14:textId="77777777" w:rsidR="001E76A1" w:rsidRDefault="001E76A1" w:rsidP="001E76A1">
      <w:pPr>
        <w:pStyle w:val="Heading3"/>
        <w:keepNext w:val="0"/>
        <w:keepLines w:val="0"/>
        <w:spacing w:before="360" w:after="80"/>
        <w:rPr>
          <w:ins w:id="543" w:author="Rich Crane" w:date="2020-05-14T13:52:00Z"/>
          <w:i/>
        </w:rPr>
      </w:pPr>
      <w:ins w:id="544" w:author="Rich Crane" w:date="2020-05-14T13:52:00Z">
        <w:r>
          <w:t xml:space="preserve">Skills learned: </w:t>
        </w:r>
        <w:r>
          <w:rPr>
            <w:i/>
          </w:rPr>
          <w:t>For each heading, insert what the reader will learn to DO in this chapter?</w:t>
        </w:r>
      </w:ins>
    </w:p>
    <w:p w14:paraId="6D891435" w14:textId="77777777" w:rsidR="001E76A1" w:rsidRDefault="001E76A1" w:rsidP="001E76A1">
      <w:pPr>
        <w:numPr>
          <w:ilvl w:val="0"/>
          <w:numId w:val="5"/>
        </w:numPr>
        <w:spacing w:line="276" w:lineRule="auto"/>
        <w:rPr>
          <w:ins w:id="545" w:author="Rich Crane" w:date="2020-05-14T13:52:00Z"/>
        </w:rPr>
      </w:pPr>
      <w:ins w:id="546" w:author="Rich Crane" w:date="2020-05-14T13:52:00Z">
        <w:r>
          <w:t>SKILL 1: Learn how to create a Kubernetes cluster using AKS</w:t>
        </w:r>
      </w:ins>
    </w:p>
    <w:p w14:paraId="3ED9348F" w14:textId="77777777" w:rsidR="001E76A1" w:rsidRDefault="001E76A1" w:rsidP="001E76A1">
      <w:pPr>
        <w:numPr>
          <w:ilvl w:val="0"/>
          <w:numId w:val="5"/>
        </w:numPr>
        <w:spacing w:before="0" w:line="276" w:lineRule="auto"/>
        <w:rPr>
          <w:ins w:id="547" w:author="Rich Crane" w:date="2020-05-14T13:52:00Z"/>
        </w:rPr>
      </w:pPr>
      <w:ins w:id="548" w:author="Rich Crane" w:date="2020-05-14T13:52:00Z">
        <w:r>
          <w:t>SKILL 2: Learn how to create Helm Charts which describe the deployment of our applications</w:t>
        </w:r>
      </w:ins>
    </w:p>
    <w:p w14:paraId="2DC21CCE" w14:textId="77777777" w:rsidR="001E76A1" w:rsidRDefault="001E76A1" w:rsidP="001E76A1">
      <w:pPr>
        <w:numPr>
          <w:ilvl w:val="0"/>
          <w:numId w:val="5"/>
        </w:numPr>
        <w:spacing w:before="0" w:line="276" w:lineRule="auto"/>
        <w:rPr>
          <w:ins w:id="549" w:author="Rich Crane" w:date="2020-05-14T13:52:00Z"/>
        </w:rPr>
      </w:pPr>
      <w:ins w:id="550" w:author="Rich Crane" w:date="2020-05-14T13:52:00Z">
        <w:r>
          <w:t>SKILL 3: Learn how to deploy applications to AKS</w:t>
        </w:r>
      </w:ins>
    </w:p>
    <w:p w14:paraId="0AD7CFEC" w14:textId="77777777" w:rsidR="001E76A1" w:rsidRDefault="001E76A1" w:rsidP="001E76A1">
      <w:pPr>
        <w:numPr>
          <w:ilvl w:val="0"/>
          <w:numId w:val="5"/>
        </w:numPr>
        <w:spacing w:before="0" w:line="276" w:lineRule="auto"/>
        <w:rPr>
          <w:ins w:id="551" w:author="Rich Crane" w:date="2020-05-14T13:52:00Z"/>
        </w:rPr>
      </w:pPr>
      <w:ins w:id="552" w:author="Rich Crane" w:date="2020-05-14T13:52:00Z">
        <w:r>
          <w:t>SKILL 4: Learn how to do Kubernetes development quickly and easily using Azure Dev Spaces</w:t>
        </w:r>
      </w:ins>
    </w:p>
    <w:p w14:paraId="14505659" w14:textId="77777777" w:rsidR="001E76A1" w:rsidRDefault="001E76A1" w:rsidP="001E76A1">
      <w:pPr>
        <w:numPr>
          <w:ilvl w:val="0"/>
          <w:numId w:val="5"/>
        </w:numPr>
        <w:spacing w:before="0" w:line="276" w:lineRule="auto"/>
        <w:rPr>
          <w:ins w:id="553" w:author="Rich Crane" w:date="2020-05-14T13:52:00Z"/>
        </w:rPr>
      </w:pPr>
      <w:ins w:id="554" w:author="Rich Crane" w:date="2020-05-14T13:52:00Z">
        <w:r>
          <w:t>SKILL 5: Debug and deploy microservices using Visual Studio Code and Azure Dev Spaces</w:t>
        </w:r>
      </w:ins>
    </w:p>
    <w:p w14:paraId="690D3DFD" w14:textId="77777777" w:rsidR="001E76A1" w:rsidRDefault="001E76A1" w:rsidP="001E76A1">
      <w:pPr>
        <w:numPr>
          <w:ilvl w:val="0"/>
          <w:numId w:val="5"/>
        </w:numPr>
        <w:spacing w:before="0" w:line="276" w:lineRule="auto"/>
        <w:rPr>
          <w:ins w:id="555" w:author="Rich Crane" w:date="2020-05-14T13:52:00Z"/>
        </w:rPr>
      </w:pPr>
      <w:ins w:id="556" w:author="Rich Crane" w:date="2020-05-14T13:52:00Z">
        <w:r>
          <w:t>SKILL 6: Leverage routing to debug services using Azure Dev Spaces</w:t>
        </w:r>
      </w:ins>
    </w:p>
    <w:p w14:paraId="3C1012D0" w14:textId="77777777" w:rsidR="001E76A1" w:rsidRDefault="001E76A1" w:rsidP="001E76A1">
      <w:pPr>
        <w:numPr>
          <w:ilvl w:val="0"/>
          <w:numId w:val="5"/>
        </w:numPr>
        <w:spacing w:before="0" w:line="276" w:lineRule="auto"/>
        <w:rPr>
          <w:ins w:id="557" w:author="Rich Crane" w:date="2020-05-14T13:52:00Z"/>
        </w:rPr>
      </w:pPr>
      <w:ins w:id="558" w:author="Rich Crane" w:date="2020-05-14T13:52:00Z">
        <w:r>
          <w:t>SKILL 7: Scale AKS on-demand using ACIs</w:t>
        </w:r>
      </w:ins>
    </w:p>
    <w:p w14:paraId="4FAE91B9" w14:textId="77777777" w:rsidR="001E76A1" w:rsidRDefault="001E76A1" w:rsidP="001E76A1">
      <w:pPr>
        <w:numPr>
          <w:ilvl w:val="0"/>
          <w:numId w:val="5"/>
        </w:numPr>
        <w:spacing w:before="0" w:line="276" w:lineRule="auto"/>
        <w:rPr>
          <w:ins w:id="559" w:author="Rich Crane" w:date="2020-05-14T13:52:00Z"/>
        </w:rPr>
      </w:pPr>
      <w:ins w:id="560" w:author="Rich Crane" w:date="2020-05-14T13:52:00Z">
        <w:r>
          <w:t>SKILL 8: Share state between containers running on AKS and ACI</w:t>
        </w:r>
      </w:ins>
    </w:p>
    <w:p w14:paraId="14C22CD5" w14:textId="77195014" w:rsidR="00F96468" w:rsidRDefault="004E6F9F">
      <w:pPr>
        <w:rPr>
          <w:b/>
          <w:color w:val="FF9900"/>
          <w:sz w:val="22"/>
          <w:szCs w:val="22"/>
        </w:rPr>
      </w:pPr>
      <w:r>
        <w:br w:type="page"/>
      </w:r>
    </w:p>
    <w:p w14:paraId="783EA617" w14:textId="0572A10E" w:rsidR="00F96468" w:rsidRDefault="004E6F9F">
      <w:pPr>
        <w:pStyle w:val="Heading1"/>
        <w:widowControl w:val="0"/>
        <w:spacing w:before="0" w:line="360" w:lineRule="auto"/>
        <w:jc w:val="center"/>
        <w:rPr>
          <w:sz w:val="20"/>
          <w:szCs w:val="20"/>
        </w:rPr>
      </w:pPr>
      <w:r>
        <w:lastRenderedPageBreak/>
        <w:t xml:space="preserve">PART </w:t>
      </w:r>
      <w:r w:rsidR="00EC6FF4">
        <w:t>2</w:t>
      </w:r>
      <w:r>
        <w:t xml:space="preserve">: </w:t>
      </w:r>
      <w:r w:rsidR="001F0F41" w:rsidRPr="001F0F41">
        <w:rPr>
          <w:sz w:val="20"/>
          <w:szCs w:val="20"/>
        </w:rPr>
        <w:t>Developing using Azure Storage and Queues</w:t>
      </w:r>
    </w:p>
    <w:p w14:paraId="1326AA94" w14:textId="0FB5B5E7" w:rsidR="00555403" w:rsidRDefault="003B3A52">
      <w:pPr>
        <w:rPr>
          <w:ins w:id="561" w:author="Rich Crane" w:date="2020-05-14T15:18:00Z"/>
        </w:rPr>
      </w:pPr>
      <w:r>
        <w:t xml:space="preserve">Almost all applications need a way to persist </w:t>
      </w:r>
      <w:r w:rsidR="00663A4D">
        <w:t>and</w:t>
      </w:r>
      <w:r>
        <w:t xml:space="preserve"> maintain state</w:t>
      </w:r>
      <w:ins w:id="562" w:author="Rich Crane" w:date="2020-05-14T15:24:00Z">
        <w:r w:rsidR="00A454F8">
          <w:t xml:space="preserve"> (i.e. data)</w:t>
        </w:r>
      </w:ins>
      <w:del w:id="563" w:author="Rich Crane" w:date="2020-05-14T15:01:00Z">
        <w:r w:rsidDel="00672423">
          <w:delText xml:space="preserve">.  </w:delText>
        </w:r>
      </w:del>
      <w:ins w:id="564" w:author="Rich Crane" w:date="2020-05-14T15:01:00Z">
        <w:r w:rsidR="00672423">
          <w:t xml:space="preserve">. </w:t>
        </w:r>
      </w:ins>
      <w:r>
        <w:t xml:space="preserve">Azure provides </w:t>
      </w:r>
      <w:del w:id="565" w:author="Rich Crane" w:date="2020-05-14T15:16:00Z">
        <w:r w:rsidR="00663A4D" w:rsidDel="00555403">
          <w:delText>several</w:delText>
        </w:r>
        <w:r w:rsidDel="00555403">
          <w:delText xml:space="preserve"> </w:delText>
        </w:r>
      </w:del>
      <w:ins w:id="566" w:author="Rich Crane" w:date="2020-05-14T15:16:00Z">
        <w:r w:rsidR="00555403">
          <w:t xml:space="preserve">many </w:t>
        </w:r>
      </w:ins>
      <w:r>
        <w:t>services</w:t>
      </w:r>
      <w:ins w:id="567" w:author="Rich Crane" w:date="2020-05-14T15:17:00Z">
        <w:r w:rsidR="00555403">
          <w:t xml:space="preserve"> including </w:t>
        </w:r>
      </w:ins>
      <w:del w:id="568" w:author="Rich Crane" w:date="2020-05-14T15:17:00Z">
        <w:r w:rsidDel="00555403">
          <w:delText xml:space="preserve"> ranging from </w:delText>
        </w:r>
      </w:del>
      <w:r>
        <w:t>simple services such as Tables</w:t>
      </w:r>
      <w:r w:rsidR="00663A4D">
        <w:t xml:space="preserve"> and </w:t>
      </w:r>
      <w:r>
        <w:t>Blobs</w:t>
      </w:r>
      <w:ins w:id="569" w:author="Rich Crane" w:date="2020-05-14T15:17:00Z">
        <w:r w:rsidR="00555403">
          <w:t xml:space="preserve">, </w:t>
        </w:r>
      </w:ins>
      <w:del w:id="570" w:author="Rich Crane" w:date="2020-05-14T15:17:00Z">
        <w:r w:rsidR="00663A4D" w:rsidDel="00555403">
          <w:delText xml:space="preserve"> to </w:delText>
        </w:r>
      </w:del>
      <w:r w:rsidR="00663A4D">
        <w:t xml:space="preserve">message-based </w:t>
      </w:r>
      <w:del w:id="571" w:author="Rich Crane" w:date="2020-05-14T15:18:00Z">
        <w:r w:rsidR="00663A4D" w:rsidDel="00555403">
          <w:delText xml:space="preserve">storage </w:delText>
        </w:r>
      </w:del>
      <w:ins w:id="572" w:author="Rich Crane" w:date="2020-05-14T15:18:00Z">
        <w:r w:rsidR="00555403">
          <w:t xml:space="preserve">services </w:t>
        </w:r>
      </w:ins>
      <w:r w:rsidR="00663A4D">
        <w:t>such as Queue</w:t>
      </w:r>
      <w:r w:rsidR="00E77884">
        <w:t xml:space="preserve">s </w:t>
      </w:r>
      <w:r w:rsidR="00663A4D">
        <w:t>and ServiceBus</w:t>
      </w:r>
      <w:ins w:id="573" w:author="Rich Crane" w:date="2020-05-14T15:18:00Z">
        <w:r w:rsidR="00555403">
          <w:t xml:space="preserve">, and </w:t>
        </w:r>
      </w:ins>
      <w:del w:id="574" w:author="Rich Crane" w:date="2020-05-14T15:18:00Z">
        <w:r w:rsidR="00663A4D" w:rsidDel="00555403">
          <w:delText xml:space="preserve"> t</w:delText>
        </w:r>
        <w:r w:rsidDel="00555403">
          <w:delText xml:space="preserve">o more </w:delText>
        </w:r>
      </w:del>
      <w:r>
        <w:t xml:space="preserve">complex services such as Azure SQL Database or Azure </w:t>
      </w:r>
      <w:r w:rsidR="00663A4D">
        <w:t>Cosmos</w:t>
      </w:r>
      <w:ins w:id="575" w:author="Rich Crane" w:date="2020-05-14T14:05:00Z">
        <w:r w:rsidR="000D775E">
          <w:t xml:space="preserve"> </w:t>
        </w:r>
      </w:ins>
      <w:r w:rsidR="00663A4D">
        <w:t>DB</w:t>
      </w:r>
      <w:del w:id="576" w:author="Rich Crane" w:date="2020-05-14T15:01:00Z">
        <w:r w:rsidR="00663A4D" w:rsidDel="00672423">
          <w:delText xml:space="preserve">.  </w:delText>
        </w:r>
      </w:del>
      <w:ins w:id="577" w:author="Rich Crane" w:date="2020-05-14T15:16:00Z">
        <w:r w:rsidR="00555403">
          <w:t>.</w:t>
        </w:r>
      </w:ins>
    </w:p>
    <w:p w14:paraId="2EA4FD88" w14:textId="03564A90" w:rsidR="00555403" w:rsidRDefault="00555403">
      <w:pPr>
        <w:rPr>
          <w:ins w:id="578" w:author="Rich Crane" w:date="2020-05-14T15:20:00Z"/>
        </w:rPr>
      </w:pPr>
      <w:ins w:id="579" w:author="Rich Crane" w:date="2020-05-14T15:18:00Z">
        <w:r>
          <w:t xml:space="preserve">We will start by </w:t>
        </w:r>
      </w:ins>
      <w:ins w:id="580" w:author="Rich Crane" w:date="2020-05-14T15:20:00Z">
        <w:r>
          <w:t>examining Tables and Blobs. These services represent fundamental services in Azure to store both structured and unstructured data</w:t>
        </w:r>
      </w:ins>
      <w:ins w:id="581" w:author="Rich Crane" w:date="2020-05-14T15:22:00Z">
        <w:r>
          <w:t xml:space="preserve"> in Azure</w:t>
        </w:r>
      </w:ins>
      <w:ins w:id="582" w:author="Rich Crane" w:date="2020-05-14T15:33:00Z">
        <w:r w:rsidR="00A454F8">
          <w:t xml:space="preserve">. </w:t>
        </w:r>
      </w:ins>
      <w:ins w:id="583" w:author="Rich Crane" w:date="2020-05-14T15:27:00Z">
        <w:r w:rsidR="00A454F8">
          <w:t>We will start by using these services as the basis for persistence within our application.</w:t>
        </w:r>
      </w:ins>
    </w:p>
    <w:p w14:paraId="3DD6B03D" w14:textId="4CBD320B" w:rsidR="003B3A52" w:rsidRDefault="00555403">
      <w:pPr>
        <w:rPr>
          <w:ins w:id="584" w:author="Rich Crane" w:date="2020-05-14T15:34:00Z"/>
        </w:rPr>
      </w:pPr>
      <w:ins w:id="585" w:author="Rich Crane" w:date="2020-05-14T15:23:00Z">
        <w:r>
          <w:t>Next, we will examine Azure SQL Database and Cosmos DB. The</w:t>
        </w:r>
      </w:ins>
      <w:ins w:id="586" w:author="Rich Crane" w:date="2020-05-14T15:24:00Z">
        <w:r>
          <w:t xml:space="preserve">se are more complex services for persisting </w:t>
        </w:r>
        <w:r w:rsidR="00A454F8">
          <w:t>and maintaining state</w:t>
        </w:r>
      </w:ins>
      <w:ins w:id="587" w:author="Rich Crane" w:date="2020-05-14T15:28:00Z">
        <w:r w:rsidR="00A454F8">
          <w:t xml:space="preserve"> (i.e. data)</w:t>
        </w:r>
      </w:ins>
      <w:ins w:id="588" w:author="Rich Crane" w:date="2020-05-14T15:33:00Z">
        <w:r w:rsidR="00A454F8">
          <w:t xml:space="preserve">. </w:t>
        </w:r>
      </w:ins>
      <w:ins w:id="589" w:author="Rich Crane" w:date="2020-05-14T15:24:00Z">
        <w:r w:rsidR="00A454F8">
          <w:t>Azure SQL Database is a cloud-scale relational database engine based on</w:t>
        </w:r>
      </w:ins>
      <w:ins w:id="590" w:author="Rich Crane" w:date="2020-05-14T15:25:00Z">
        <w:r w:rsidR="00A454F8">
          <w:t xml:space="preserve"> the popular SQL Server Database Engine. Cosmos DB is a globally distributed, multi-model database service</w:t>
        </w:r>
      </w:ins>
      <w:ins w:id="591" w:author="Rich Crane" w:date="2020-05-14T15:33:00Z">
        <w:r w:rsidR="00A454F8">
          <w:t xml:space="preserve">. </w:t>
        </w:r>
      </w:ins>
      <w:ins w:id="592" w:author="Rich Crane" w:date="2020-05-14T15:28:00Z">
        <w:r w:rsidR="00A454F8">
          <w:t xml:space="preserve">Cosmos DB is </w:t>
        </w:r>
      </w:ins>
      <w:ins w:id="593" w:author="Rich Crane" w:date="2020-05-14T15:30:00Z">
        <w:r w:rsidR="00A454F8">
          <w:t>much different than a relational database or a simple unstructured store.</w:t>
        </w:r>
      </w:ins>
      <w:del w:id="594" w:author="Rich Crane" w:date="2020-05-14T15:23:00Z">
        <w:r w:rsidR="00663A4D" w:rsidDel="00555403">
          <w:delText>Together we will example to different ways to persist and maintain state.</w:delText>
        </w:r>
      </w:del>
    </w:p>
    <w:p w14:paraId="7FCF524E" w14:textId="051F9308" w:rsidR="00A454F8" w:rsidDel="00DB219A" w:rsidRDefault="00A454F8">
      <w:pPr>
        <w:rPr>
          <w:del w:id="595" w:author="Rich Crane" w:date="2020-05-14T15:33:00Z"/>
        </w:rPr>
      </w:pPr>
      <w:ins w:id="596" w:author="Rich Crane" w:date="2020-05-14T15:34:00Z">
        <w:r>
          <w:t>Finally, w</w:t>
        </w:r>
      </w:ins>
      <w:ins w:id="597" w:author="Rich Crane" w:date="2020-05-14T15:52:00Z">
        <w:r w:rsidR="00DB219A">
          <w:t xml:space="preserve">e will examine Queues and ServiceBus which allow for message-based processing.  We add functionality </w:t>
        </w:r>
      </w:ins>
      <w:ins w:id="598" w:author="Rich Crane" w:date="2020-05-14T15:53:00Z">
        <w:r w:rsidR="00DB219A">
          <w:t xml:space="preserve">to our application </w:t>
        </w:r>
      </w:ins>
      <w:ins w:id="599" w:author="Rich Crane" w:date="2020-05-14T15:52:00Z">
        <w:r w:rsidR="00DB219A">
          <w:t>to receive and process incoming message</w:t>
        </w:r>
      </w:ins>
      <w:ins w:id="600" w:author="Rich Crane" w:date="2020-05-14T15:54:00Z">
        <w:r w:rsidR="00DB219A">
          <w:t>s.  We will then discuss the various reasons to use messaging suc</w:t>
        </w:r>
      </w:ins>
      <w:ins w:id="601" w:author="Rich Crane" w:date="2020-05-14T15:55:00Z">
        <w:r w:rsidR="00DB219A">
          <w:t>h as reliable queuing, publish-subscribe, asynchronous processing, and load balancing.</w:t>
        </w:r>
      </w:ins>
      <w:ins w:id="602" w:author="Rich Crane" w:date="2020-05-14T15:50:00Z">
        <w:r w:rsidR="00DB219A">
          <w:t xml:space="preserve"> </w:t>
        </w:r>
      </w:ins>
    </w:p>
    <w:p w14:paraId="27583E19" w14:textId="77777777" w:rsidR="00DB219A" w:rsidRDefault="00DB219A">
      <w:pPr>
        <w:rPr>
          <w:ins w:id="603" w:author="Rich Crane" w:date="2020-05-14T15:55:00Z"/>
        </w:rPr>
      </w:pPr>
    </w:p>
    <w:p w14:paraId="64F6DD6C" w14:textId="77777777" w:rsidR="00F96468" w:rsidRDefault="00F96468"/>
    <w:p w14:paraId="6D99584A" w14:textId="397CD243" w:rsidR="00F96468" w:rsidRDefault="004E6F9F" w:rsidP="00DB219A">
      <w:pPr>
        <w:pStyle w:val="Heading3"/>
        <w:widowControl w:val="0"/>
        <w:spacing w:before="0" w:line="240" w:lineRule="auto"/>
        <w:jc w:val="center"/>
        <w:pPrChange w:id="604" w:author="Rich Crane" w:date="2020-05-14T15:56:00Z">
          <w:pPr>
            <w:pStyle w:val="Heading3"/>
            <w:widowControl w:val="0"/>
            <w:spacing w:before="0" w:line="240" w:lineRule="auto"/>
            <w:jc w:val="center"/>
          </w:pPr>
        </w:pPrChange>
      </w:pPr>
      <w:r>
        <w:rPr>
          <w:rFonts w:ascii="Roboto" w:eastAsia="Roboto" w:hAnsi="Roboto" w:cs="Roboto"/>
          <w:b/>
          <w:color w:val="FF9900"/>
          <w:sz w:val="22"/>
          <w:szCs w:val="22"/>
        </w:rPr>
        <w:lastRenderedPageBreak/>
        <w:t xml:space="preserve">CHAPTER </w:t>
      </w:r>
      <w:r w:rsidR="00E77884">
        <w:rPr>
          <w:rFonts w:ascii="Roboto" w:eastAsia="Roboto" w:hAnsi="Roboto" w:cs="Roboto"/>
          <w:b/>
          <w:color w:val="FF9900"/>
          <w:sz w:val="22"/>
          <w:szCs w:val="22"/>
        </w:rPr>
        <w:t>7</w:t>
      </w:r>
      <w:r>
        <w:rPr>
          <w:rFonts w:ascii="Roboto" w:eastAsia="Roboto" w:hAnsi="Roboto" w:cs="Roboto"/>
          <w:b/>
          <w:color w:val="FF9900"/>
          <w:sz w:val="22"/>
          <w:szCs w:val="22"/>
        </w:rPr>
        <w:t>:</w:t>
      </w:r>
      <w:r>
        <w:t xml:space="preserve"> </w:t>
      </w:r>
      <w:r w:rsidR="00B01DE0" w:rsidRPr="00B01DE0">
        <w:rPr>
          <w:rFonts w:ascii="Roboto" w:eastAsia="Roboto" w:hAnsi="Roboto" w:cs="Roboto"/>
        </w:rPr>
        <w:t>Developing using Tables</w:t>
      </w:r>
      <w:ins w:id="605" w:author="Rich Crane" w:date="2020-05-14T15:20:00Z">
        <w:r w:rsidR="00555403">
          <w:rPr>
            <w:rFonts w:ascii="Roboto" w:eastAsia="Roboto" w:hAnsi="Roboto" w:cs="Roboto"/>
          </w:rPr>
          <w:t xml:space="preserve"> and</w:t>
        </w:r>
      </w:ins>
      <w:del w:id="606" w:author="Rich Crane" w:date="2020-05-14T15:20:00Z">
        <w:r w:rsidR="00B01DE0" w:rsidRPr="00B01DE0" w:rsidDel="00555403">
          <w:rPr>
            <w:rFonts w:ascii="Roboto" w:eastAsia="Roboto" w:hAnsi="Roboto" w:cs="Roboto"/>
          </w:rPr>
          <w:delText>,</w:delText>
        </w:r>
      </w:del>
      <w:r w:rsidR="00B01DE0" w:rsidRPr="00B01DE0">
        <w:rPr>
          <w:rFonts w:ascii="Roboto" w:eastAsia="Roboto" w:hAnsi="Roboto" w:cs="Roboto"/>
        </w:rPr>
        <w:t xml:space="preserve"> Blobs</w:t>
      </w:r>
      <w:del w:id="607" w:author="Rich Crane" w:date="2020-05-14T15:20:00Z">
        <w:r w:rsidR="00B01DE0" w:rsidRPr="00B01DE0" w:rsidDel="00555403">
          <w:rPr>
            <w:rFonts w:ascii="Roboto" w:eastAsia="Roboto" w:hAnsi="Roboto" w:cs="Roboto"/>
          </w:rPr>
          <w:delText xml:space="preserve"> and Queues</w:delText>
        </w:r>
      </w:del>
      <w:r>
        <w:rPr>
          <w:rFonts w:ascii="Roboto" w:eastAsia="Roboto" w:hAnsi="Roboto" w:cs="Roboto"/>
        </w:rPr>
        <w:br/>
      </w:r>
      <w:r>
        <w:rPr>
          <w:rFonts w:ascii="Calibri" w:eastAsia="Calibri" w:hAnsi="Calibri" w:cs="Calibri"/>
          <w:sz w:val="22"/>
          <w:szCs w:val="22"/>
        </w:rPr>
        <w:t xml:space="preserve">- </w:t>
      </w:r>
      <w:r w:rsidR="00922BB8">
        <w:rPr>
          <w:rFonts w:ascii="Calibri" w:eastAsia="Calibri" w:hAnsi="Calibri" w:cs="Calibri"/>
          <w:sz w:val="22"/>
          <w:szCs w:val="22"/>
        </w:rPr>
        <w:t>15-</w:t>
      </w:r>
      <w:del w:id="608" w:author="Rich Crane" w:date="2020-05-14T14:13:00Z">
        <w:r w:rsidR="00922BB8" w:rsidDel="003273D3">
          <w:rPr>
            <w:rFonts w:ascii="Calibri" w:eastAsia="Calibri" w:hAnsi="Calibri" w:cs="Calibri"/>
            <w:sz w:val="22"/>
            <w:szCs w:val="22"/>
          </w:rPr>
          <w:delText>20</w:delText>
        </w:r>
        <w:r w:rsidDel="003273D3">
          <w:rPr>
            <w:rFonts w:ascii="Calibri" w:eastAsia="Calibri" w:hAnsi="Calibri" w:cs="Calibri"/>
            <w:sz w:val="22"/>
            <w:szCs w:val="22"/>
          </w:rPr>
          <w:delText xml:space="preserve"> </w:delText>
        </w:r>
      </w:del>
      <w:ins w:id="609" w:author="Rich Crane" w:date="2020-05-14T14:13:00Z">
        <w:r w:rsidR="003273D3">
          <w:rPr>
            <w:rFonts w:ascii="Calibri" w:eastAsia="Calibri" w:hAnsi="Calibri" w:cs="Calibri"/>
            <w:sz w:val="22"/>
            <w:szCs w:val="22"/>
          </w:rPr>
          <w:t xml:space="preserve">25 </w:t>
        </w:r>
      </w:ins>
      <w:r>
        <w:rPr>
          <w:rFonts w:ascii="Calibri" w:eastAsia="Calibri" w:hAnsi="Calibri" w:cs="Calibri"/>
          <w:sz w:val="22"/>
          <w:szCs w:val="22"/>
        </w:rPr>
        <w:t>pages</w:t>
      </w:r>
    </w:p>
    <w:p w14:paraId="2EDD09D7" w14:textId="77777777" w:rsidR="00F96468" w:rsidRDefault="00F96468" w:rsidP="00DB219A">
      <w:pPr>
        <w:pStyle w:val="Heading3"/>
        <w:widowControl w:val="0"/>
        <w:spacing w:before="0" w:line="240" w:lineRule="auto"/>
        <w:pPrChange w:id="610" w:author="Rich Crane" w:date="2020-05-14T15:56:00Z">
          <w:pPr>
            <w:pStyle w:val="Heading3"/>
            <w:widowControl w:val="0"/>
            <w:spacing w:before="0" w:line="240" w:lineRule="auto"/>
          </w:pPr>
        </w:pPrChange>
      </w:pPr>
      <w:bookmarkStart w:id="611" w:name="_41mghml" w:colFirst="0" w:colLast="0"/>
      <w:bookmarkEnd w:id="611"/>
    </w:p>
    <w:p w14:paraId="70CF59CA" w14:textId="77777777" w:rsidR="00F96468" w:rsidRDefault="004E6F9F" w:rsidP="00DB219A">
      <w:pPr>
        <w:pStyle w:val="Heading3"/>
        <w:widowControl w:val="0"/>
        <w:spacing w:before="0" w:line="240" w:lineRule="auto"/>
        <w:pPrChange w:id="612" w:author="Rich Crane" w:date="2020-05-14T15:56:00Z">
          <w:pPr>
            <w:pStyle w:val="Heading3"/>
            <w:widowControl w:val="0"/>
            <w:spacing w:before="0" w:line="240" w:lineRule="auto"/>
          </w:pPr>
        </w:pPrChange>
      </w:pPr>
      <w:bookmarkStart w:id="613" w:name="_2grqrue" w:colFirst="0" w:colLast="0"/>
      <w:bookmarkEnd w:id="613"/>
      <w:r>
        <w:t xml:space="preserve">DESCRIPTION: </w:t>
      </w:r>
    </w:p>
    <w:p w14:paraId="72D232B9" w14:textId="5CBF8713" w:rsidR="00F96468" w:rsidRDefault="00B01DE0" w:rsidP="00DB219A">
      <w:pPr>
        <w:keepNext/>
        <w:pPrChange w:id="614" w:author="Rich Crane" w:date="2020-05-14T15:56:00Z">
          <w:pPr/>
        </w:pPrChange>
      </w:pPr>
      <w:r>
        <w:t>Tables</w:t>
      </w:r>
      <w:ins w:id="615" w:author="Rich Crane" w:date="2020-05-14T15:22:00Z">
        <w:r w:rsidR="00555403">
          <w:t xml:space="preserve"> and</w:t>
        </w:r>
      </w:ins>
      <w:del w:id="616" w:author="Rich Crane" w:date="2020-05-14T15:22:00Z">
        <w:r w:rsidDel="00555403">
          <w:delText>,</w:delText>
        </w:r>
      </w:del>
      <w:r>
        <w:t xml:space="preserve"> Blobs</w:t>
      </w:r>
      <w:ins w:id="617" w:author="Rich Crane" w:date="2020-05-14T15:22:00Z">
        <w:r w:rsidR="00555403">
          <w:t xml:space="preserve"> </w:t>
        </w:r>
      </w:ins>
      <w:del w:id="618" w:author="Rich Crane" w:date="2020-05-14T15:22:00Z">
        <w:r w:rsidDel="00555403">
          <w:delText xml:space="preserve">, and Queues </w:delText>
        </w:r>
      </w:del>
      <w:r>
        <w:t>are fundamental services which represent the basics o</w:t>
      </w:r>
      <w:r w:rsidR="00E77884">
        <w:t xml:space="preserve">f storage </w:t>
      </w:r>
      <w:del w:id="619" w:author="Rich Crane" w:date="2020-05-13T08:08:00Z">
        <w:r w:rsidR="00E77884" w:rsidDel="00901945">
          <w:delText xml:space="preserve">on </w:delText>
        </w:r>
      </w:del>
      <w:ins w:id="620" w:author="Rich Crane" w:date="2020-05-13T08:08:00Z">
        <w:r w:rsidR="00901945">
          <w:t xml:space="preserve">in </w:t>
        </w:r>
      </w:ins>
      <w:r w:rsidR="00E77884">
        <w:t>Azure</w:t>
      </w:r>
      <w:del w:id="621" w:author="Rich Crane" w:date="2020-05-14T15:01:00Z">
        <w:r w:rsidR="00E77884" w:rsidDel="00672423">
          <w:delText xml:space="preserve">.  </w:delText>
        </w:r>
      </w:del>
      <w:ins w:id="622" w:author="Rich Crane" w:date="2020-05-14T15:01:00Z">
        <w:r w:rsidR="00672423">
          <w:t xml:space="preserve">. </w:t>
        </w:r>
      </w:ins>
      <w:r w:rsidR="00E77884">
        <w:t xml:space="preserve">They </w:t>
      </w:r>
      <w:ins w:id="623" w:author="Rich Crane" w:date="2020-05-13T08:08:00Z">
        <w:r w:rsidR="00901945">
          <w:t xml:space="preserve">also </w:t>
        </w:r>
      </w:ins>
      <w:r w:rsidR="00E77884">
        <w:t>represent the basic building blocks for many cloud-native applications</w:t>
      </w:r>
      <w:del w:id="624" w:author="Rich Crane" w:date="2020-05-14T15:01:00Z">
        <w:r w:rsidR="00E77884" w:rsidDel="00672423">
          <w:delText xml:space="preserve">.  </w:delText>
        </w:r>
      </w:del>
      <w:ins w:id="625" w:author="Rich Crane" w:date="2020-05-14T15:01:00Z">
        <w:r w:rsidR="00672423">
          <w:t xml:space="preserve">. </w:t>
        </w:r>
      </w:ins>
      <w:r w:rsidR="00E77884">
        <w:t>Together we will exam each of these services</w:t>
      </w:r>
      <w:r w:rsidR="001C3E2B">
        <w:t xml:space="preserve"> and where they can be used with</w:t>
      </w:r>
      <w:ins w:id="626" w:author="Rich Crane" w:date="2020-05-13T08:08:00Z">
        <w:r w:rsidR="00901945">
          <w:t>in</w:t>
        </w:r>
      </w:ins>
      <w:del w:id="627" w:author="Rich Crane" w:date="2020-05-13T08:08:00Z">
        <w:r w:rsidR="001C3E2B" w:rsidDel="00901945">
          <w:delText>out</w:delText>
        </w:r>
      </w:del>
      <w:r w:rsidR="001C3E2B">
        <w:t xml:space="preserve"> our application.</w:t>
      </w:r>
    </w:p>
    <w:p w14:paraId="04F0E609" w14:textId="77777777" w:rsidR="00F96468" w:rsidRDefault="00F96468" w:rsidP="00DB219A">
      <w:pPr>
        <w:keepNext/>
        <w:widowControl w:val="0"/>
        <w:spacing w:before="0" w:line="240" w:lineRule="auto"/>
        <w:pPrChange w:id="628" w:author="Rich Crane" w:date="2020-05-14T15:56:00Z">
          <w:pPr>
            <w:widowControl w:val="0"/>
            <w:spacing w:before="0" w:line="240" w:lineRule="auto"/>
          </w:pPr>
        </w:pPrChange>
      </w:pPr>
    </w:p>
    <w:p w14:paraId="28B5A071" w14:textId="5A766D3D" w:rsidR="00F96468" w:rsidRDefault="004E6F9F" w:rsidP="00DB219A">
      <w:pPr>
        <w:pStyle w:val="Heading3"/>
        <w:widowControl w:val="0"/>
        <w:spacing w:before="0" w:line="240" w:lineRule="auto"/>
        <w:rPr>
          <w:rFonts w:ascii="Calibri" w:eastAsia="Calibri" w:hAnsi="Calibri" w:cs="Calibri"/>
          <w:i/>
          <w:sz w:val="22"/>
          <w:szCs w:val="22"/>
        </w:rPr>
        <w:pPrChange w:id="629" w:author="Rich Crane" w:date="2020-05-14T15:56:00Z">
          <w:pPr>
            <w:pStyle w:val="Heading3"/>
            <w:widowControl w:val="0"/>
            <w:spacing w:before="0" w:line="240" w:lineRule="auto"/>
          </w:pPr>
        </w:pPrChange>
      </w:pPr>
      <w:bookmarkStart w:id="630" w:name="_vx1227" w:colFirst="0" w:colLast="0"/>
      <w:bookmarkEnd w:id="630"/>
      <w:r>
        <w:t xml:space="preserve">Level: </w:t>
      </w:r>
      <w:r w:rsidR="00DC025B">
        <w:rPr>
          <w:rFonts w:ascii="Calibri" w:eastAsia="Calibri" w:hAnsi="Calibri" w:cs="Calibri"/>
          <w:sz w:val="22"/>
          <w:szCs w:val="22"/>
        </w:rPr>
        <w:t>Basic</w:t>
      </w:r>
      <w:r>
        <w:rPr>
          <w:rFonts w:ascii="Calibri" w:eastAsia="Calibri" w:hAnsi="Calibri" w:cs="Calibri"/>
          <w:i/>
          <w:sz w:val="22"/>
          <w:szCs w:val="22"/>
        </w:rPr>
        <w:t xml:space="preserve">  </w:t>
      </w:r>
    </w:p>
    <w:p w14:paraId="5AD8D93A" w14:textId="77777777" w:rsidR="00F96468" w:rsidRDefault="004E6F9F" w:rsidP="00DB219A">
      <w:pPr>
        <w:pStyle w:val="Heading3"/>
        <w:keepLines w:val="0"/>
        <w:spacing w:before="360" w:after="80"/>
        <w:pPrChange w:id="631" w:author="Rich Crane" w:date="2020-05-14T15:56:00Z">
          <w:pPr>
            <w:pStyle w:val="Heading3"/>
            <w:keepNext w:val="0"/>
            <w:keepLines w:val="0"/>
            <w:spacing w:before="360" w:after="80"/>
          </w:pPr>
        </w:pPrChange>
      </w:pPr>
      <w:bookmarkStart w:id="632" w:name="_3fwokq0" w:colFirst="0" w:colLast="0"/>
      <w:bookmarkEnd w:id="632"/>
      <w:r>
        <w:t>Main Chapter Headings (3-5 main chapter headings)</w:t>
      </w:r>
    </w:p>
    <w:p w14:paraId="4C127F87" w14:textId="6C8304FA" w:rsidR="00F96468" w:rsidRDefault="004E6F9F" w:rsidP="00DB219A">
      <w:pPr>
        <w:keepNext/>
        <w:numPr>
          <w:ilvl w:val="0"/>
          <w:numId w:val="11"/>
        </w:numPr>
        <w:spacing w:line="276" w:lineRule="auto"/>
        <w:pPrChange w:id="633" w:author="Rich Crane" w:date="2020-05-14T15:56:00Z">
          <w:pPr>
            <w:numPr>
              <w:numId w:val="11"/>
            </w:numPr>
            <w:spacing w:line="276" w:lineRule="auto"/>
            <w:ind w:left="720" w:hanging="360"/>
          </w:pPr>
        </w:pPrChange>
      </w:pPr>
      <w:r>
        <w:t xml:space="preserve">HEADING 1: </w:t>
      </w:r>
      <w:ins w:id="634" w:author="Rich Crane" w:date="2020-05-13T08:08:00Z">
        <w:r w:rsidR="00901945">
          <w:t>Create a Storage Account</w:t>
        </w:r>
      </w:ins>
    </w:p>
    <w:p w14:paraId="7638848A" w14:textId="6282B1A5" w:rsidR="00C7641B" w:rsidRDefault="00C7641B" w:rsidP="00DB219A">
      <w:pPr>
        <w:keepNext/>
        <w:numPr>
          <w:ilvl w:val="0"/>
          <w:numId w:val="11"/>
        </w:numPr>
        <w:spacing w:before="0" w:line="276" w:lineRule="auto"/>
        <w:pPrChange w:id="635" w:author="Rich Crane" w:date="2020-05-14T15:56:00Z">
          <w:pPr>
            <w:numPr>
              <w:numId w:val="11"/>
            </w:numPr>
            <w:spacing w:before="0" w:line="276" w:lineRule="auto"/>
            <w:ind w:left="720" w:hanging="360"/>
          </w:pPr>
        </w:pPrChange>
      </w:pPr>
      <w:r>
        <w:t xml:space="preserve">HEADING 2: </w:t>
      </w:r>
      <w:ins w:id="636" w:author="Rich Crane" w:date="2020-05-13T08:09:00Z">
        <w:r w:rsidR="00901945">
          <w:t>Storing</w:t>
        </w:r>
      </w:ins>
      <w:ins w:id="637" w:author="Rich Crane" w:date="2020-05-13T08:10:00Z">
        <w:r w:rsidR="00901945">
          <w:t xml:space="preserve"> </w:t>
        </w:r>
      </w:ins>
      <w:ins w:id="638" w:author="Rich Crane" w:date="2020-05-13T08:13:00Z">
        <w:r w:rsidR="007E1263">
          <w:t>and retrieving unstructured data using</w:t>
        </w:r>
      </w:ins>
      <w:ins w:id="639" w:author="Rich Crane" w:date="2020-05-13T08:10:00Z">
        <w:r w:rsidR="00901945">
          <w:t xml:space="preserve"> Blobs</w:t>
        </w:r>
      </w:ins>
    </w:p>
    <w:p w14:paraId="4473BD1C" w14:textId="1FBD50F1" w:rsidR="00C7641B" w:rsidRDefault="004E6F9F" w:rsidP="00DB219A">
      <w:pPr>
        <w:keepNext/>
        <w:numPr>
          <w:ilvl w:val="0"/>
          <w:numId w:val="11"/>
        </w:numPr>
        <w:spacing w:before="0" w:line="276" w:lineRule="auto"/>
        <w:pPrChange w:id="640" w:author="Rich Crane" w:date="2020-05-14T15:56:00Z">
          <w:pPr>
            <w:numPr>
              <w:numId w:val="11"/>
            </w:numPr>
            <w:spacing w:before="0" w:line="276" w:lineRule="auto"/>
            <w:ind w:left="720" w:hanging="360"/>
          </w:pPr>
        </w:pPrChange>
      </w:pPr>
      <w:r>
        <w:t xml:space="preserve">HEADING </w:t>
      </w:r>
      <w:r w:rsidR="00806A39">
        <w:t>3</w:t>
      </w:r>
      <w:r>
        <w:t xml:space="preserve">: </w:t>
      </w:r>
      <w:ins w:id="641" w:author="Rich Crane" w:date="2020-05-13T08:13:00Z">
        <w:r w:rsidR="007E1263">
          <w:t xml:space="preserve">Storing and </w:t>
        </w:r>
      </w:ins>
      <w:ins w:id="642" w:author="Rich Crane" w:date="2020-05-13T08:14:00Z">
        <w:r w:rsidR="007E1263">
          <w:t>retrieving structured data using Tables</w:t>
        </w:r>
      </w:ins>
    </w:p>
    <w:p w14:paraId="04FA6DAE" w14:textId="2726C125" w:rsidR="00F96468" w:rsidDel="007E1263" w:rsidRDefault="004E6F9F" w:rsidP="00DB219A">
      <w:pPr>
        <w:keepNext/>
        <w:numPr>
          <w:ilvl w:val="0"/>
          <w:numId w:val="11"/>
        </w:numPr>
        <w:spacing w:before="0" w:line="276" w:lineRule="auto"/>
        <w:rPr>
          <w:del w:id="643" w:author="Rich Crane" w:date="2020-05-13T08:15:00Z"/>
        </w:rPr>
        <w:pPrChange w:id="644" w:author="Rich Crane" w:date="2020-05-14T15:56:00Z">
          <w:pPr>
            <w:numPr>
              <w:numId w:val="11"/>
            </w:numPr>
            <w:spacing w:before="0" w:line="276" w:lineRule="auto"/>
            <w:ind w:left="720" w:hanging="360"/>
          </w:pPr>
        </w:pPrChange>
      </w:pPr>
      <w:del w:id="645" w:author="Rich Crane" w:date="2020-05-14T15:20:00Z">
        <w:r w:rsidDel="00555403">
          <w:delText xml:space="preserve">HEADING </w:delText>
        </w:r>
        <w:r w:rsidR="00806A39" w:rsidDel="00555403">
          <w:delText>4</w:delText>
        </w:r>
        <w:r w:rsidDel="00555403">
          <w:delText xml:space="preserve">: </w:delText>
        </w:r>
      </w:del>
    </w:p>
    <w:p w14:paraId="164E58CC" w14:textId="03DFDF25" w:rsidR="00F96468" w:rsidDel="00555403" w:rsidRDefault="004E6F9F" w:rsidP="00DB219A">
      <w:pPr>
        <w:keepNext/>
        <w:numPr>
          <w:ilvl w:val="0"/>
          <w:numId w:val="11"/>
        </w:numPr>
        <w:spacing w:before="0" w:line="276" w:lineRule="auto"/>
        <w:rPr>
          <w:del w:id="646" w:author="Rich Crane" w:date="2020-05-14T15:20:00Z"/>
        </w:rPr>
        <w:pPrChange w:id="647" w:author="Rich Crane" w:date="2020-05-14T15:56:00Z">
          <w:pPr>
            <w:numPr>
              <w:numId w:val="11"/>
            </w:numPr>
            <w:spacing w:before="0" w:line="276" w:lineRule="auto"/>
            <w:ind w:left="720" w:hanging="360"/>
          </w:pPr>
        </w:pPrChange>
      </w:pPr>
      <w:del w:id="648" w:author="Rich Crane" w:date="2020-05-13T08:15:00Z">
        <w:r w:rsidDel="007E1263">
          <w:delText xml:space="preserve">HEADING </w:delText>
        </w:r>
        <w:r w:rsidR="00806A39" w:rsidDel="007E1263">
          <w:delText>5</w:delText>
        </w:r>
        <w:r w:rsidDel="007E1263">
          <w:delText>:</w:delText>
        </w:r>
      </w:del>
      <w:del w:id="649" w:author="Rich Crane" w:date="2020-05-14T15:20:00Z">
        <w:r w:rsidDel="00555403">
          <w:delText xml:space="preserve"> </w:delText>
        </w:r>
      </w:del>
    </w:p>
    <w:p w14:paraId="2117BC40" w14:textId="57D57868" w:rsidR="00806A39" w:rsidRDefault="00806A39" w:rsidP="00DB219A">
      <w:pPr>
        <w:keepNext/>
        <w:numPr>
          <w:ilvl w:val="0"/>
          <w:numId w:val="11"/>
        </w:numPr>
        <w:spacing w:before="0" w:line="276" w:lineRule="auto"/>
        <w:pPrChange w:id="650" w:author="Rich Crane" w:date="2020-05-14T15:56:00Z">
          <w:pPr>
            <w:numPr>
              <w:numId w:val="11"/>
            </w:numPr>
            <w:spacing w:before="0" w:line="276" w:lineRule="auto"/>
            <w:ind w:left="720" w:hanging="360"/>
          </w:pPr>
        </w:pPrChange>
      </w:pPr>
      <w:r>
        <w:t xml:space="preserve">HEADING </w:t>
      </w:r>
      <w:ins w:id="651" w:author="Rich Crane" w:date="2020-05-14T15:20:00Z">
        <w:r w:rsidR="00555403">
          <w:t>4</w:t>
        </w:r>
      </w:ins>
      <w:del w:id="652" w:author="Rich Crane" w:date="2020-05-13T08:15:00Z">
        <w:r w:rsidDel="007E1263">
          <w:delText>6</w:delText>
        </w:r>
      </w:del>
      <w:r>
        <w:t>: Knowledge Exam</w:t>
      </w:r>
    </w:p>
    <w:p w14:paraId="0277EBA5" w14:textId="0E23937E" w:rsidR="006B2B1B" w:rsidRDefault="006B2B1B" w:rsidP="00DB219A">
      <w:pPr>
        <w:keepNext/>
        <w:numPr>
          <w:ilvl w:val="0"/>
          <w:numId w:val="11"/>
        </w:numPr>
        <w:spacing w:before="0" w:line="276" w:lineRule="auto"/>
        <w:pPrChange w:id="653" w:author="Rich Crane" w:date="2020-05-14T15:56:00Z">
          <w:pPr>
            <w:numPr>
              <w:numId w:val="11"/>
            </w:numPr>
            <w:spacing w:before="0" w:line="276" w:lineRule="auto"/>
            <w:ind w:left="720" w:hanging="360"/>
          </w:pPr>
        </w:pPrChange>
      </w:pPr>
      <w:r>
        <w:t xml:space="preserve">HEADING </w:t>
      </w:r>
      <w:ins w:id="654" w:author="Rich Crane" w:date="2020-05-13T08:15:00Z">
        <w:r w:rsidR="007E1263">
          <w:t>6</w:t>
        </w:r>
      </w:ins>
      <w:del w:id="655" w:author="Rich Crane" w:date="2020-05-13T08:15:00Z">
        <w:r w:rsidDel="007E1263">
          <w:delText>7</w:delText>
        </w:r>
      </w:del>
      <w:r>
        <w:t>: Further Readin</w:t>
      </w:r>
      <w:del w:id="656" w:author="Rich Crane" w:date="2020-05-14T15:33:00Z">
        <w:r w:rsidDel="00A454F8">
          <w:delText>g</w:delText>
        </w:r>
      </w:del>
    </w:p>
    <w:p w14:paraId="56B14082" w14:textId="77777777" w:rsidR="00F96468" w:rsidRDefault="004E6F9F" w:rsidP="00DB219A">
      <w:pPr>
        <w:pStyle w:val="Heading3"/>
        <w:keepLines w:val="0"/>
        <w:spacing w:before="360" w:after="80"/>
        <w:rPr>
          <w:i/>
        </w:rPr>
        <w:pPrChange w:id="657" w:author="Rich Crane" w:date="2020-05-14T15:56:00Z">
          <w:pPr>
            <w:pStyle w:val="Heading3"/>
            <w:keepNext w:val="0"/>
            <w:keepLines w:val="0"/>
            <w:spacing w:before="360" w:after="80"/>
          </w:pPr>
        </w:pPrChange>
      </w:pPr>
      <w:bookmarkStart w:id="658" w:name="_1v1yuxt" w:colFirst="0" w:colLast="0"/>
      <w:bookmarkEnd w:id="658"/>
      <w:r>
        <w:t xml:space="preserve">Skills learned: </w:t>
      </w:r>
      <w:r>
        <w:rPr>
          <w:i/>
        </w:rPr>
        <w:t>For each heading, insert what the reader will learn to DO in this chapter?</w:t>
      </w:r>
    </w:p>
    <w:p w14:paraId="36097E15" w14:textId="5FC60A44" w:rsidR="00C7641B" w:rsidRDefault="00C7641B" w:rsidP="00DB219A">
      <w:pPr>
        <w:keepNext/>
        <w:numPr>
          <w:ilvl w:val="0"/>
          <w:numId w:val="13"/>
        </w:numPr>
        <w:spacing w:before="0" w:line="276" w:lineRule="auto"/>
        <w:pPrChange w:id="659" w:author="Rich Crane" w:date="2020-05-14T15:56:00Z">
          <w:pPr>
            <w:numPr>
              <w:numId w:val="13"/>
            </w:numPr>
            <w:spacing w:before="0" w:line="276" w:lineRule="auto"/>
            <w:ind w:left="720" w:hanging="360"/>
          </w:pPr>
        </w:pPrChange>
      </w:pPr>
      <w:r>
        <w:t>SKILL 1:</w:t>
      </w:r>
      <w:r w:rsidR="00B01DE0">
        <w:t xml:space="preserve"> </w:t>
      </w:r>
      <w:ins w:id="660" w:author="Rich Crane" w:date="2020-05-13T08:15:00Z">
        <w:r w:rsidR="007E1263">
          <w:t>Learn how to create a storage account on Azure.</w:t>
        </w:r>
      </w:ins>
    </w:p>
    <w:p w14:paraId="2D3165C4" w14:textId="0B52E381" w:rsidR="00C7641B" w:rsidRDefault="001B5BE3" w:rsidP="00DB219A">
      <w:pPr>
        <w:keepNext/>
        <w:numPr>
          <w:ilvl w:val="0"/>
          <w:numId w:val="13"/>
        </w:numPr>
        <w:spacing w:before="0" w:line="276" w:lineRule="auto"/>
        <w:pPrChange w:id="661" w:author="Rich Crane" w:date="2020-05-14T15:56:00Z">
          <w:pPr>
            <w:numPr>
              <w:numId w:val="13"/>
            </w:numPr>
            <w:spacing w:before="0" w:line="276" w:lineRule="auto"/>
            <w:ind w:left="720" w:hanging="360"/>
          </w:pPr>
        </w:pPrChange>
      </w:pPr>
      <w:r>
        <w:t xml:space="preserve">SKILL </w:t>
      </w:r>
      <w:r w:rsidR="00C7641B">
        <w:t>2</w:t>
      </w:r>
      <w:r>
        <w:t xml:space="preserve">: </w:t>
      </w:r>
      <w:ins w:id="662" w:author="Rich Crane" w:date="2020-05-13T08:15:00Z">
        <w:r w:rsidR="007E1263">
          <w:t xml:space="preserve">Learn how to store </w:t>
        </w:r>
      </w:ins>
      <w:ins w:id="663" w:author="Rich Crane" w:date="2020-05-13T08:16:00Z">
        <w:r w:rsidR="007E1263">
          <w:t>and access unstructured data (ex. files, images, etc.) in Azure</w:t>
        </w:r>
      </w:ins>
    </w:p>
    <w:p w14:paraId="7229CCD0" w14:textId="661F9315" w:rsidR="00C7641B" w:rsidRDefault="00C7641B" w:rsidP="00DB219A">
      <w:pPr>
        <w:keepNext/>
        <w:numPr>
          <w:ilvl w:val="0"/>
          <w:numId w:val="13"/>
        </w:numPr>
        <w:spacing w:before="0" w:line="276" w:lineRule="auto"/>
        <w:pPrChange w:id="664" w:author="Rich Crane" w:date="2020-05-14T15:56:00Z">
          <w:pPr>
            <w:numPr>
              <w:numId w:val="13"/>
            </w:numPr>
            <w:spacing w:before="0" w:line="276" w:lineRule="auto"/>
            <w:ind w:left="720" w:hanging="360"/>
          </w:pPr>
        </w:pPrChange>
      </w:pPr>
      <w:r>
        <w:t xml:space="preserve">SKILL 3: </w:t>
      </w:r>
      <w:ins w:id="665" w:author="Rich Crane" w:date="2020-05-13T08:16:00Z">
        <w:r w:rsidR="007E1263">
          <w:t>Learn how to store structured data (i.e. relational data) using Tables</w:t>
        </w:r>
      </w:ins>
    </w:p>
    <w:p w14:paraId="5B96553F" w14:textId="0DEC47A1" w:rsidR="00C7641B" w:rsidDel="007E1263" w:rsidRDefault="00C7641B" w:rsidP="00DB219A">
      <w:pPr>
        <w:keepNext/>
        <w:numPr>
          <w:ilvl w:val="0"/>
          <w:numId w:val="13"/>
        </w:numPr>
        <w:spacing w:before="0" w:line="276" w:lineRule="auto"/>
        <w:rPr>
          <w:del w:id="666" w:author="Rich Crane" w:date="2020-05-13T08:17:00Z"/>
        </w:rPr>
        <w:pPrChange w:id="667" w:author="Rich Crane" w:date="2020-05-14T15:56:00Z">
          <w:pPr>
            <w:numPr>
              <w:numId w:val="13"/>
            </w:numPr>
            <w:spacing w:before="0" w:line="276" w:lineRule="auto"/>
            <w:ind w:left="720" w:hanging="360"/>
          </w:pPr>
        </w:pPrChange>
      </w:pPr>
      <w:r>
        <w:t>SKILL 4:</w:t>
      </w:r>
      <w:r w:rsidR="00B01DE0">
        <w:t xml:space="preserve"> </w:t>
      </w:r>
      <w:ins w:id="668" w:author="Rich Crane" w:date="2020-05-13T08:17:00Z">
        <w:r w:rsidR="007E1263">
          <w:t>Learn how to process incoming messages to perform work using Queues</w:t>
        </w:r>
      </w:ins>
    </w:p>
    <w:p w14:paraId="3151479A" w14:textId="3C849599" w:rsidR="00C7641B" w:rsidDel="007E1263" w:rsidRDefault="00C7641B" w:rsidP="00DB219A">
      <w:pPr>
        <w:keepNext/>
        <w:numPr>
          <w:ilvl w:val="0"/>
          <w:numId w:val="13"/>
        </w:numPr>
        <w:spacing w:before="0" w:line="276" w:lineRule="auto"/>
        <w:rPr>
          <w:del w:id="669" w:author="Rich Crane" w:date="2020-05-13T08:17:00Z"/>
        </w:rPr>
        <w:pPrChange w:id="670" w:author="Rich Crane" w:date="2020-05-14T15:56:00Z">
          <w:pPr>
            <w:numPr>
              <w:numId w:val="13"/>
            </w:numPr>
            <w:spacing w:before="0" w:line="276" w:lineRule="auto"/>
            <w:ind w:left="720" w:hanging="360"/>
          </w:pPr>
        </w:pPrChange>
      </w:pPr>
      <w:del w:id="671" w:author="Rich Crane" w:date="2020-05-13T08:17:00Z">
        <w:r w:rsidDel="007E1263">
          <w:delText>SKILL</w:delText>
        </w:r>
      </w:del>
      <w:r>
        <w:t xml:space="preserve"> </w:t>
      </w:r>
      <w:del w:id="672" w:author="Rich Crane" w:date="2020-05-13T08:17:00Z">
        <w:r w:rsidDel="007E1263">
          <w:delText xml:space="preserve">5: </w:delText>
        </w:r>
      </w:del>
    </w:p>
    <w:p w14:paraId="6F19C761" w14:textId="55BF05E0" w:rsidR="00F96468" w:rsidDel="007E1263" w:rsidRDefault="004E6F9F" w:rsidP="00DB219A">
      <w:pPr>
        <w:keepNext/>
        <w:numPr>
          <w:ilvl w:val="0"/>
          <w:numId w:val="13"/>
        </w:numPr>
        <w:spacing w:before="0" w:line="276" w:lineRule="auto"/>
        <w:rPr>
          <w:del w:id="673" w:author="Rich Crane" w:date="2020-05-13T08:17:00Z"/>
        </w:rPr>
        <w:pPrChange w:id="674" w:author="Rich Crane" w:date="2020-05-14T15:56:00Z">
          <w:pPr>
            <w:numPr>
              <w:numId w:val="13"/>
            </w:numPr>
            <w:spacing w:before="0" w:line="276" w:lineRule="auto"/>
            <w:ind w:left="720" w:hanging="360"/>
          </w:pPr>
        </w:pPrChange>
      </w:pPr>
      <w:del w:id="675" w:author="Rich Crane" w:date="2020-05-13T08:17:00Z">
        <w:r w:rsidDel="007E1263">
          <w:delText xml:space="preserve">SKILL </w:delText>
        </w:r>
        <w:r w:rsidR="00C7641B" w:rsidDel="007E1263">
          <w:delText>6</w:delText>
        </w:r>
        <w:r w:rsidDel="007E1263">
          <w:delText xml:space="preserve">: </w:delText>
        </w:r>
      </w:del>
    </w:p>
    <w:p w14:paraId="4B02D770" w14:textId="47A4876D" w:rsidR="00F96468" w:rsidRDefault="004E6F9F" w:rsidP="00DB219A">
      <w:pPr>
        <w:keepNext/>
        <w:numPr>
          <w:ilvl w:val="0"/>
          <w:numId w:val="13"/>
        </w:numPr>
        <w:spacing w:before="0" w:line="276" w:lineRule="auto"/>
        <w:pPrChange w:id="676" w:author="Rich Crane" w:date="2020-05-14T15:56:00Z">
          <w:pPr>
            <w:numPr>
              <w:numId w:val="13"/>
            </w:numPr>
            <w:spacing w:before="0" w:line="276" w:lineRule="auto"/>
            <w:ind w:left="720" w:hanging="360"/>
          </w:pPr>
        </w:pPrChange>
      </w:pPr>
      <w:del w:id="677" w:author="Rich Crane" w:date="2020-05-13T08:17:00Z">
        <w:r w:rsidDel="007E1263">
          <w:delText xml:space="preserve">SKILL </w:delText>
        </w:r>
        <w:r w:rsidR="00C7641B" w:rsidDel="007E1263">
          <w:delText>7</w:delText>
        </w:r>
        <w:r w:rsidDel="007E1263">
          <w:delText xml:space="preserve">: </w:delText>
        </w:r>
      </w:del>
    </w:p>
    <w:p w14:paraId="051B7103" w14:textId="08CB4627" w:rsidR="00922BB8" w:rsidRDefault="00922BB8" w:rsidP="00922BB8">
      <w:pPr>
        <w:spacing w:before="0" w:line="276" w:lineRule="auto"/>
      </w:pPr>
    </w:p>
    <w:p w14:paraId="794EF346" w14:textId="64D7AB9B" w:rsidR="00922BB8" w:rsidRDefault="00922BB8">
      <w:r>
        <w:br w:type="page"/>
      </w:r>
    </w:p>
    <w:p w14:paraId="4E6C4275" w14:textId="19595198" w:rsidR="00922BB8" w:rsidRDefault="00922BB8" w:rsidP="00922BB8">
      <w:pPr>
        <w:pStyle w:val="Heading3"/>
        <w:widowControl w:val="0"/>
        <w:spacing w:before="0" w:line="240" w:lineRule="auto"/>
        <w:jc w:val="center"/>
      </w:pPr>
      <w:r>
        <w:rPr>
          <w:rFonts w:ascii="Roboto" w:eastAsia="Roboto" w:hAnsi="Roboto" w:cs="Roboto"/>
          <w:b/>
          <w:color w:val="FF9900"/>
          <w:sz w:val="22"/>
          <w:szCs w:val="22"/>
        </w:rPr>
        <w:lastRenderedPageBreak/>
        <w:t>CHAPTER 8:</w:t>
      </w:r>
      <w:r>
        <w:t xml:space="preserve"> </w:t>
      </w:r>
      <w:r w:rsidRPr="00922BB8">
        <w:rPr>
          <w:rFonts w:ascii="Roboto" w:eastAsia="Roboto" w:hAnsi="Roboto" w:cs="Roboto"/>
        </w:rPr>
        <w:t>Developing using Azure SQL Database</w:t>
      </w:r>
      <w:r>
        <w:rPr>
          <w:rFonts w:ascii="Roboto" w:eastAsia="Roboto" w:hAnsi="Roboto" w:cs="Roboto"/>
        </w:rPr>
        <w:br/>
      </w:r>
      <w:r>
        <w:rPr>
          <w:rFonts w:ascii="Calibri" w:eastAsia="Calibri" w:hAnsi="Calibri" w:cs="Calibri"/>
          <w:sz w:val="22"/>
          <w:szCs w:val="22"/>
        </w:rPr>
        <w:t>- 20-25 pages</w:t>
      </w:r>
    </w:p>
    <w:p w14:paraId="2A3E68EF" w14:textId="77777777" w:rsidR="00922BB8" w:rsidRDefault="00922BB8" w:rsidP="00922BB8">
      <w:pPr>
        <w:pStyle w:val="Heading3"/>
        <w:widowControl w:val="0"/>
        <w:spacing w:before="0" w:line="240" w:lineRule="auto"/>
      </w:pPr>
    </w:p>
    <w:p w14:paraId="374C57EA" w14:textId="77777777" w:rsidR="00922BB8" w:rsidRDefault="00922BB8" w:rsidP="00922BB8">
      <w:pPr>
        <w:pStyle w:val="Heading3"/>
        <w:widowControl w:val="0"/>
        <w:spacing w:before="0" w:line="240" w:lineRule="auto"/>
      </w:pPr>
      <w:r>
        <w:t xml:space="preserve">DESCRIPTION: </w:t>
      </w:r>
    </w:p>
    <w:p w14:paraId="06D5839A" w14:textId="0E6645FE" w:rsidR="00922BB8" w:rsidRDefault="00922BB8" w:rsidP="00922BB8">
      <w:pPr>
        <w:rPr>
          <w:ins w:id="678" w:author="Rich Crane" w:date="2020-05-14T15:56:00Z"/>
        </w:rPr>
      </w:pPr>
      <w:r>
        <w:t>Many applications have more complex storage needs</w:t>
      </w:r>
      <w:del w:id="679" w:author="Rich Crane" w:date="2020-05-14T15:01:00Z">
        <w:r w:rsidDel="00672423">
          <w:delText xml:space="preserve">.  </w:delText>
        </w:r>
      </w:del>
      <w:ins w:id="680" w:author="Rich Crane" w:date="2020-05-14T15:01:00Z">
        <w:r w:rsidR="00672423">
          <w:t xml:space="preserve">. </w:t>
        </w:r>
      </w:ins>
      <w:r>
        <w:t>One such need is the ability to store data</w:t>
      </w:r>
      <w:ins w:id="681" w:author="Rich Crane" w:date="2020-05-14T15:56:00Z">
        <w:r w:rsidR="00DB219A">
          <w:t xml:space="preserve"> using a</w:t>
        </w:r>
      </w:ins>
      <w:del w:id="682" w:author="Rich Crane" w:date="2020-05-14T15:56:00Z">
        <w:r w:rsidDel="00DB219A">
          <w:delText xml:space="preserve"> using a</w:delText>
        </w:r>
      </w:del>
      <w:r>
        <w:t xml:space="preserve"> relational database such as Azure SQL Database</w:t>
      </w:r>
      <w:del w:id="683" w:author="Rich Crane" w:date="2020-05-14T15:01:00Z">
        <w:r w:rsidDel="00672423">
          <w:delText>.</w:delText>
        </w:r>
        <w:r w:rsidR="003378F3" w:rsidDel="00672423">
          <w:delText xml:space="preserve">  </w:delText>
        </w:r>
      </w:del>
      <w:ins w:id="684" w:author="Rich Crane" w:date="2020-05-14T15:01:00Z">
        <w:r w:rsidR="00672423">
          <w:t xml:space="preserve">. </w:t>
        </w:r>
      </w:ins>
      <w:r w:rsidR="003378F3">
        <w:t>Azure SQL Database is based on the popular SQL Server Database Engine</w:t>
      </w:r>
      <w:del w:id="685" w:author="Rich Crane" w:date="2020-05-14T15:01:00Z">
        <w:r w:rsidR="003378F3" w:rsidDel="00672423">
          <w:delText xml:space="preserve">.  </w:delText>
        </w:r>
      </w:del>
      <w:ins w:id="686" w:author="Rich Crane" w:date="2020-05-14T15:01:00Z">
        <w:r w:rsidR="00672423">
          <w:t xml:space="preserve">. </w:t>
        </w:r>
      </w:ins>
      <w:r w:rsidR="003378F3">
        <w:t>It offers many of the capabilities you would expect from a database such as advanced query processing and high-performance capabilities.</w:t>
      </w:r>
    </w:p>
    <w:p w14:paraId="0497D6DA" w14:textId="33DED759" w:rsidR="00DB219A" w:rsidRDefault="00DB219A" w:rsidP="00922BB8">
      <w:ins w:id="687" w:author="Rich Crane" w:date="2020-05-14T15:56:00Z">
        <w:r>
          <w:t>We will</w:t>
        </w:r>
      </w:ins>
      <w:ins w:id="688" w:author="Rich Crane" w:date="2020-05-14T15:57:00Z">
        <w:r>
          <w:t xml:space="preserve"> start by learning the basics of relational database programming </w:t>
        </w:r>
      </w:ins>
      <w:ins w:id="689" w:author="Rich Crane" w:date="2020-05-14T15:58:00Z">
        <w:r>
          <w:t>by creating our first database.</w:t>
        </w:r>
      </w:ins>
      <w:ins w:id="690" w:author="Rich Crane" w:date="2020-05-14T15:59:00Z">
        <w:r>
          <w:t xml:space="preserve"> We will then access that database using an object relational mapper known as Entity Framework Core (aka EF Core).  EF Core allows </w:t>
        </w:r>
      </w:ins>
      <w:ins w:id="691" w:author="Rich Crane" w:date="2020-05-14T16:00:00Z">
        <w:r>
          <w:t>a type-safe way for us to access data stored in databases such as Azure SQL Database.</w:t>
        </w:r>
      </w:ins>
    </w:p>
    <w:p w14:paraId="48266B62" w14:textId="77777777" w:rsidR="00922BB8" w:rsidRDefault="00922BB8" w:rsidP="00922BB8">
      <w:pPr>
        <w:widowControl w:val="0"/>
        <w:spacing w:before="0" w:line="240" w:lineRule="auto"/>
      </w:pPr>
    </w:p>
    <w:p w14:paraId="04F27089" w14:textId="724C6654" w:rsidR="00922BB8" w:rsidRDefault="00922BB8" w:rsidP="00922BB8">
      <w:pPr>
        <w:pStyle w:val="Heading3"/>
        <w:widowControl w:val="0"/>
        <w:spacing w:before="0" w:line="240" w:lineRule="auto"/>
        <w:rPr>
          <w:rFonts w:ascii="Calibri" w:eastAsia="Calibri" w:hAnsi="Calibri" w:cs="Calibri"/>
          <w:i/>
          <w:sz w:val="22"/>
          <w:szCs w:val="22"/>
        </w:rPr>
      </w:pPr>
      <w:r>
        <w:t xml:space="preserve">Level: </w:t>
      </w:r>
      <w:r w:rsidR="00DC025B">
        <w:rPr>
          <w:rFonts w:ascii="Calibri" w:eastAsia="Calibri" w:hAnsi="Calibri" w:cs="Calibri"/>
          <w:sz w:val="22"/>
          <w:szCs w:val="22"/>
        </w:rPr>
        <w:t>Intermediate</w:t>
      </w:r>
      <w:r>
        <w:rPr>
          <w:rFonts w:ascii="Calibri" w:eastAsia="Calibri" w:hAnsi="Calibri" w:cs="Calibri"/>
          <w:i/>
          <w:sz w:val="22"/>
          <w:szCs w:val="22"/>
        </w:rPr>
        <w:t xml:space="preserve">  </w:t>
      </w:r>
    </w:p>
    <w:p w14:paraId="63D3FAC1" w14:textId="77777777" w:rsidR="00922BB8" w:rsidRDefault="00922BB8" w:rsidP="00922BB8">
      <w:pPr>
        <w:pStyle w:val="Heading3"/>
        <w:keepNext w:val="0"/>
        <w:keepLines w:val="0"/>
        <w:spacing w:before="360" w:after="80"/>
      </w:pPr>
      <w:r>
        <w:t>Main Chapter Headings (3-5 main chapter headings)</w:t>
      </w:r>
    </w:p>
    <w:p w14:paraId="5647A6C9" w14:textId="4FEB61D0" w:rsidR="00922BB8" w:rsidRDefault="00922BB8" w:rsidP="00DC6B9B">
      <w:pPr>
        <w:numPr>
          <w:ilvl w:val="0"/>
          <w:numId w:val="19"/>
        </w:numPr>
        <w:spacing w:line="276" w:lineRule="auto"/>
      </w:pPr>
      <w:r>
        <w:t xml:space="preserve">HEADING 1: </w:t>
      </w:r>
      <w:ins w:id="692" w:author="Rich Crane" w:date="2020-05-13T08:17:00Z">
        <w:r w:rsidR="007E1263">
          <w:t xml:space="preserve">Create an </w:t>
        </w:r>
      </w:ins>
      <w:ins w:id="693" w:author="Rich Crane" w:date="2020-05-13T08:18:00Z">
        <w:r w:rsidR="007E1263">
          <w:t xml:space="preserve">instance of an </w:t>
        </w:r>
      </w:ins>
      <w:ins w:id="694" w:author="Rich Crane" w:date="2020-05-13T08:17:00Z">
        <w:r w:rsidR="007E1263">
          <w:t>Azure SQL Database</w:t>
        </w:r>
      </w:ins>
    </w:p>
    <w:p w14:paraId="15D663B5" w14:textId="41E50CD9" w:rsidR="00922BB8" w:rsidRDefault="00922BB8" w:rsidP="00DC6B9B">
      <w:pPr>
        <w:numPr>
          <w:ilvl w:val="0"/>
          <w:numId w:val="19"/>
        </w:numPr>
        <w:spacing w:before="0" w:line="276" w:lineRule="auto"/>
      </w:pPr>
      <w:r>
        <w:t xml:space="preserve">HEADING 2: </w:t>
      </w:r>
      <w:ins w:id="695" w:author="Rich Crane" w:date="2020-05-14T15:58:00Z">
        <w:r w:rsidR="00DB219A">
          <w:t>Model a</w:t>
        </w:r>
      </w:ins>
      <w:ins w:id="696" w:author="Rich Crane" w:date="2020-05-13T08:17:00Z">
        <w:r w:rsidR="007E1263">
          <w:t xml:space="preserve"> simple relational </w:t>
        </w:r>
      </w:ins>
      <w:ins w:id="697" w:author="Rich Crane" w:date="2020-05-13T08:18:00Z">
        <w:r w:rsidR="007E1263">
          <w:t>database</w:t>
        </w:r>
      </w:ins>
      <w:ins w:id="698" w:author="Rich Crane" w:date="2020-05-13T08:19:00Z">
        <w:r w:rsidR="007E1263">
          <w:t xml:space="preserve"> in Azure SQL Database</w:t>
        </w:r>
      </w:ins>
    </w:p>
    <w:p w14:paraId="5CBBE5CD" w14:textId="30E7B2F7" w:rsidR="00922BB8" w:rsidRDefault="00922BB8" w:rsidP="00DC6B9B">
      <w:pPr>
        <w:numPr>
          <w:ilvl w:val="0"/>
          <w:numId w:val="19"/>
        </w:numPr>
        <w:spacing w:before="0" w:line="276" w:lineRule="auto"/>
      </w:pPr>
      <w:r>
        <w:t xml:space="preserve">HEADING 3: </w:t>
      </w:r>
      <w:ins w:id="699" w:author="Rich Crane" w:date="2020-05-13T08:18:00Z">
        <w:r w:rsidR="007E1263">
          <w:t>Generate a model using Entity Framework Core</w:t>
        </w:r>
      </w:ins>
      <w:ins w:id="700" w:author="Rich Crane" w:date="2020-05-14T15:59:00Z">
        <w:r w:rsidR="00DB219A">
          <w:t xml:space="preserve"> (EF Core)</w:t>
        </w:r>
      </w:ins>
    </w:p>
    <w:p w14:paraId="2F6BDB84" w14:textId="156B28D1" w:rsidR="00922BB8" w:rsidDel="007E1263" w:rsidRDefault="00922BB8" w:rsidP="00DC6B9B">
      <w:pPr>
        <w:numPr>
          <w:ilvl w:val="0"/>
          <w:numId w:val="19"/>
        </w:numPr>
        <w:spacing w:before="0" w:line="276" w:lineRule="auto"/>
        <w:rPr>
          <w:del w:id="701" w:author="Rich Crane" w:date="2020-05-13T08:20:00Z"/>
        </w:rPr>
      </w:pPr>
      <w:r>
        <w:t xml:space="preserve">HEADING 4: </w:t>
      </w:r>
      <w:ins w:id="702" w:author="Rich Crane" w:date="2020-05-13T08:20:00Z">
        <w:r w:rsidR="007E1263">
          <w:t>Save and query entities within Azure SQL Database</w:t>
        </w:r>
      </w:ins>
    </w:p>
    <w:p w14:paraId="57D11BF6" w14:textId="47F54F70" w:rsidR="00922BB8" w:rsidRDefault="00922BB8">
      <w:pPr>
        <w:numPr>
          <w:ilvl w:val="0"/>
          <w:numId w:val="19"/>
        </w:numPr>
        <w:spacing w:before="0" w:line="276" w:lineRule="auto"/>
      </w:pPr>
      <w:del w:id="703" w:author="Rich Crane" w:date="2020-05-13T08:20:00Z">
        <w:r w:rsidDel="007E1263">
          <w:delText xml:space="preserve">HEADING 5: </w:delText>
        </w:r>
      </w:del>
    </w:p>
    <w:p w14:paraId="0C2A9160" w14:textId="34B5FAD9" w:rsidR="00922BB8" w:rsidRDefault="00922BB8" w:rsidP="00DC6B9B">
      <w:pPr>
        <w:numPr>
          <w:ilvl w:val="0"/>
          <w:numId w:val="19"/>
        </w:numPr>
        <w:spacing w:before="0" w:line="276" w:lineRule="auto"/>
      </w:pPr>
      <w:r>
        <w:t xml:space="preserve">HEADING </w:t>
      </w:r>
      <w:ins w:id="704" w:author="Rich Crane" w:date="2020-05-13T08:21:00Z">
        <w:r w:rsidR="007E1263">
          <w:t>5</w:t>
        </w:r>
      </w:ins>
      <w:del w:id="705" w:author="Rich Crane" w:date="2020-05-13T08:21:00Z">
        <w:r w:rsidDel="007E1263">
          <w:delText>6</w:delText>
        </w:r>
      </w:del>
      <w:r>
        <w:t>: Knowledge Exam</w:t>
      </w:r>
    </w:p>
    <w:p w14:paraId="5817BDA8" w14:textId="44652FC6" w:rsidR="00922BB8" w:rsidRDefault="00922BB8" w:rsidP="00DC6B9B">
      <w:pPr>
        <w:numPr>
          <w:ilvl w:val="0"/>
          <w:numId w:val="19"/>
        </w:numPr>
        <w:spacing w:before="0" w:line="276" w:lineRule="auto"/>
      </w:pPr>
      <w:r>
        <w:t xml:space="preserve">HEADING </w:t>
      </w:r>
      <w:ins w:id="706" w:author="Rich Crane" w:date="2020-05-13T08:21:00Z">
        <w:r w:rsidR="007E1263">
          <w:t>6</w:t>
        </w:r>
      </w:ins>
      <w:del w:id="707" w:author="Rich Crane" w:date="2020-05-13T08:21:00Z">
        <w:r w:rsidDel="007E1263">
          <w:delText>7</w:delText>
        </w:r>
      </w:del>
      <w:r>
        <w:t>: Further Reading</w:t>
      </w:r>
    </w:p>
    <w:p w14:paraId="21D3AF33" w14:textId="77777777" w:rsidR="00922BB8" w:rsidRDefault="00922BB8" w:rsidP="00922BB8">
      <w:pPr>
        <w:pStyle w:val="Heading3"/>
        <w:keepNext w:val="0"/>
        <w:keepLines w:val="0"/>
        <w:spacing w:before="360" w:after="80"/>
        <w:rPr>
          <w:i/>
        </w:rPr>
      </w:pPr>
      <w:r>
        <w:t xml:space="preserve">Skills learned: </w:t>
      </w:r>
      <w:r>
        <w:rPr>
          <w:i/>
        </w:rPr>
        <w:t>For each heading, insert what the reader will learn to DO in this chapter?</w:t>
      </w:r>
    </w:p>
    <w:p w14:paraId="50F4F0D9" w14:textId="7C4B6E8A" w:rsidR="00922BB8" w:rsidRDefault="00922BB8" w:rsidP="00DC6B9B">
      <w:pPr>
        <w:numPr>
          <w:ilvl w:val="0"/>
          <w:numId w:val="18"/>
        </w:numPr>
        <w:spacing w:before="0" w:line="276" w:lineRule="auto"/>
      </w:pPr>
      <w:r>
        <w:t xml:space="preserve">SKILL 1: </w:t>
      </w:r>
      <w:ins w:id="708" w:author="Rich Crane" w:date="2020-05-13T08:21:00Z">
        <w:r w:rsidR="007E1263">
          <w:t>Learn how to create an instance of relational database using Azure SQL Database</w:t>
        </w:r>
      </w:ins>
    </w:p>
    <w:p w14:paraId="5FC88CF2" w14:textId="0DBC786D" w:rsidR="00922BB8" w:rsidRDefault="00922BB8" w:rsidP="00DC6B9B">
      <w:pPr>
        <w:numPr>
          <w:ilvl w:val="0"/>
          <w:numId w:val="18"/>
        </w:numPr>
        <w:spacing w:before="0" w:line="276" w:lineRule="auto"/>
      </w:pPr>
      <w:r>
        <w:t xml:space="preserve">SKILL 2: </w:t>
      </w:r>
      <w:ins w:id="709" w:author="Rich Crane" w:date="2020-05-13T08:21:00Z">
        <w:r w:rsidR="007E1263">
          <w:t>Learn basic relational data modeling</w:t>
        </w:r>
      </w:ins>
    </w:p>
    <w:p w14:paraId="2BD41122" w14:textId="288596A9" w:rsidR="00922BB8" w:rsidRDefault="00922BB8" w:rsidP="00DC6B9B">
      <w:pPr>
        <w:numPr>
          <w:ilvl w:val="0"/>
          <w:numId w:val="18"/>
        </w:numPr>
        <w:spacing w:before="0" w:line="276" w:lineRule="auto"/>
      </w:pPr>
      <w:r>
        <w:t xml:space="preserve">SKILL 3: </w:t>
      </w:r>
      <w:ins w:id="710" w:author="Rich Crane" w:date="2020-05-13T08:22:00Z">
        <w:r w:rsidR="007E1263">
          <w:t>Use object relational mappe</w:t>
        </w:r>
        <w:r w:rsidR="008271F7">
          <w:t xml:space="preserve">rs </w:t>
        </w:r>
      </w:ins>
      <w:ins w:id="711" w:author="Rich Crane" w:date="2020-05-13T08:23:00Z">
        <w:r w:rsidR="008271F7">
          <w:t xml:space="preserve">(i.e. </w:t>
        </w:r>
      </w:ins>
      <w:ins w:id="712" w:author="Rich Crane" w:date="2020-05-13T08:22:00Z">
        <w:r w:rsidR="008271F7">
          <w:t>Entity Framework Core</w:t>
        </w:r>
      </w:ins>
      <w:ins w:id="713" w:author="Rich Crane" w:date="2020-05-13T08:23:00Z">
        <w:r w:rsidR="008271F7">
          <w:t>)</w:t>
        </w:r>
      </w:ins>
      <w:ins w:id="714" w:author="Rich Crane" w:date="2020-05-13T08:22:00Z">
        <w:r w:rsidR="008271F7">
          <w:t xml:space="preserve"> to save and access data</w:t>
        </w:r>
      </w:ins>
    </w:p>
    <w:p w14:paraId="01A20A71" w14:textId="27F1A22B" w:rsidR="00922BB8" w:rsidDel="008271F7" w:rsidRDefault="00922BB8">
      <w:pPr>
        <w:spacing w:before="0" w:line="276" w:lineRule="auto"/>
        <w:ind w:left="360"/>
        <w:rPr>
          <w:del w:id="715" w:author="Rich Crane" w:date="2020-05-13T08:23:00Z"/>
        </w:rPr>
        <w:pPrChange w:id="716" w:author="Rich Crane" w:date="2020-05-13T08:23:00Z">
          <w:pPr>
            <w:numPr>
              <w:numId w:val="18"/>
            </w:numPr>
            <w:spacing w:before="0" w:line="276" w:lineRule="auto"/>
            <w:ind w:left="720" w:hanging="360"/>
          </w:pPr>
        </w:pPrChange>
      </w:pPr>
      <w:del w:id="717" w:author="Rich Crane" w:date="2020-05-13T08:23:00Z">
        <w:r w:rsidDel="008271F7">
          <w:delText xml:space="preserve">SKILL 4: </w:delText>
        </w:r>
      </w:del>
    </w:p>
    <w:p w14:paraId="4077304C" w14:textId="6C7B3E36" w:rsidR="00922BB8" w:rsidDel="008271F7" w:rsidRDefault="00922BB8">
      <w:pPr>
        <w:spacing w:before="0" w:line="276" w:lineRule="auto"/>
        <w:ind w:left="360"/>
        <w:rPr>
          <w:del w:id="718" w:author="Rich Crane" w:date="2020-05-13T08:23:00Z"/>
        </w:rPr>
        <w:pPrChange w:id="719" w:author="Rich Crane" w:date="2020-05-13T08:23:00Z">
          <w:pPr>
            <w:numPr>
              <w:numId w:val="18"/>
            </w:numPr>
            <w:spacing w:before="0" w:line="276" w:lineRule="auto"/>
            <w:ind w:left="720" w:hanging="360"/>
          </w:pPr>
        </w:pPrChange>
      </w:pPr>
      <w:del w:id="720" w:author="Rich Crane" w:date="2020-05-13T08:23:00Z">
        <w:r w:rsidDel="008271F7">
          <w:delText xml:space="preserve">SKILL 5: </w:delText>
        </w:r>
      </w:del>
    </w:p>
    <w:p w14:paraId="30B86A24" w14:textId="7C00731B" w:rsidR="00922BB8" w:rsidDel="008271F7" w:rsidRDefault="00922BB8">
      <w:pPr>
        <w:spacing w:before="0" w:line="276" w:lineRule="auto"/>
        <w:ind w:left="360"/>
        <w:rPr>
          <w:del w:id="721" w:author="Rich Crane" w:date="2020-05-13T08:23:00Z"/>
        </w:rPr>
        <w:pPrChange w:id="722" w:author="Rich Crane" w:date="2020-05-13T08:23:00Z">
          <w:pPr>
            <w:numPr>
              <w:numId w:val="18"/>
            </w:numPr>
            <w:spacing w:before="0" w:line="276" w:lineRule="auto"/>
            <w:ind w:left="720" w:hanging="360"/>
          </w:pPr>
        </w:pPrChange>
      </w:pPr>
      <w:del w:id="723" w:author="Rich Crane" w:date="2020-05-13T08:23:00Z">
        <w:r w:rsidDel="008271F7">
          <w:delText xml:space="preserve">SKILL 6: </w:delText>
        </w:r>
      </w:del>
    </w:p>
    <w:p w14:paraId="40DF37CB" w14:textId="75311874" w:rsidR="00922BB8" w:rsidDel="008271F7" w:rsidRDefault="00922BB8">
      <w:pPr>
        <w:spacing w:before="0" w:line="276" w:lineRule="auto"/>
        <w:ind w:left="360"/>
        <w:rPr>
          <w:del w:id="724" w:author="Rich Crane" w:date="2020-05-13T08:23:00Z"/>
        </w:rPr>
        <w:pPrChange w:id="725" w:author="Rich Crane" w:date="2020-05-13T08:23:00Z">
          <w:pPr>
            <w:numPr>
              <w:numId w:val="18"/>
            </w:numPr>
            <w:spacing w:before="0" w:line="276" w:lineRule="auto"/>
            <w:ind w:left="720" w:hanging="360"/>
          </w:pPr>
        </w:pPrChange>
      </w:pPr>
      <w:del w:id="726" w:author="Rich Crane" w:date="2020-05-13T08:23:00Z">
        <w:r w:rsidDel="008271F7">
          <w:delText>SKILL 7:</w:delText>
        </w:r>
      </w:del>
    </w:p>
    <w:p w14:paraId="5C6C9F66" w14:textId="77777777" w:rsidR="001B5BE3" w:rsidRDefault="001B5BE3">
      <w:pPr>
        <w:spacing w:before="0" w:line="276" w:lineRule="auto"/>
        <w:ind w:left="360"/>
        <w:pPrChange w:id="727" w:author="Rich Crane" w:date="2020-05-13T08:23:00Z">
          <w:pPr/>
        </w:pPrChange>
      </w:pPr>
    </w:p>
    <w:p w14:paraId="080212A1" w14:textId="77777777" w:rsidR="001B5BE3" w:rsidRDefault="001B5BE3">
      <w:r>
        <w:br w:type="page"/>
      </w:r>
    </w:p>
    <w:p w14:paraId="5D86FA6A" w14:textId="367ECBFD" w:rsidR="00115C62" w:rsidDel="008D0992" w:rsidRDefault="00115C62" w:rsidP="001B5BE3">
      <w:pPr>
        <w:pStyle w:val="Heading3"/>
        <w:widowControl w:val="0"/>
        <w:spacing w:before="0" w:line="240" w:lineRule="auto"/>
        <w:jc w:val="center"/>
        <w:rPr>
          <w:del w:id="728" w:author="Rich Crane" w:date="2020-05-14T14:14:00Z"/>
          <w:rFonts w:ascii="Roboto" w:eastAsia="Roboto" w:hAnsi="Roboto" w:cs="Roboto"/>
          <w:b/>
          <w:color w:val="FF9900"/>
          <w:sz w:val="22"/>
          <w:szCs w:val="22"/>
        </w:rPr>
      </w:pPr>
    </w:p>
    <w:p w14:paraId="0426F330" w14:textId="7D05CB0F" w:rsidR="00115C62" w:rsidRDefault="00115C62" w:rsidP="00115C62">
      <w:pPr>
        <w:pStyle w:val="Heading3"/>
        <w:widowControl w:val="0"/>
        <w:spacing w:before="0" w:line="240" w:lineRule="auto"/>
        <w:jc w:val="center"/>
      </w:pPr>
      <w:r>
        <w:rPr>
          <w:rFonts w:ascii="Roboto" w:eastAsia="Roboto" w:hAnsi="Roboto" w:cs="Roboto"/>
          <w:b/>
          <w:color w:val="FF9900"/>
          <w:sz w:val="22"/>
          <w:szCs w:val="22"/>
        </w:rPr>
        <w:t xml:space="preserve">CHAPTER </w:t>
      </w:r>
      <w:r w:rsidR="00DC025B">
        <w:rPr>
          <w:rFonts w:ascii="Roboto" w:eastAsia="Roboto" w:hAnsi="Roboto" w:cs="Roboto"/>
          <w:b/>
          <w:color w:val="FF9900"/>
          <w:sz w:val="22"/>
          <w:szCs w:val="22"/>
        </w:rPr>
        <w:t>9</w:t>
      </w:r>
      <w:r>
        <w:rPr>
          <w:rFonts w:ascii="Roboto" w:eastAsia="Roboto" w:hAnsi="Roboto" w:cs="Roboto"/>
          <w:b/>
          <w:color w:val="FF9900"/>
          <w:sz w:val="22"/>
          <w:szCs w:val="22"/>
        </w:rPr>
        <w:t>:</w:t>
      </w:r>
      <w:r>
        <w:t xml:space="preserve"> </w:t>
      </w:r>
      <w:r w:rsidRPr="00922BB8">
        <w:rPr>
          <w:rFonts w:ascii="Roboto" w:eastAsia="Roboto" w:hAnsi="Roboto" w:cs="Roboto"/>
        </w:rPr>
        <w:t xml:space="preserve">Developing using </w:t>
      </w:r>
      <w:r w:rsidR="00DC025B">
        <w:rPr>
          <w:rFonts w:ascii="Roboto" w:eastAsia="Roboto" w:hAnsi="Roboto" w:cs="Roboto"/>
        </w:rPr>
        <w:t>Azure Cosmos</w:t>
      </w:r>
      <w:ins w:id="729" w:author="Rich Crane" w:date="2020-05-14T14:05:00Z">
        <w:r w:rsidR="000D775E">
          <w:rPr>
            <w:rFonts w:ascii="Roboto" w:eastAsia="Roboto" w:hAnsi="Roboto" w:cs="Roboto"/>
          </w:rPr>
          <w:t xml:space="preserve"> </w:t>
        </w:r>
      </w:ins>
      <w:r w:rsidR="00DC025B">
        <w:rPr>
          <w:rFonts w:ascii="Roboto" w:eastAsia="Roboto" w:hAnsi="Roboto" w:cs="Roboto"/>
        </w:rPr>
        <w:t>DB</w:t>
      </w:r>
      <w:r>
        <w:rPr>
          <w:rFonts w:ascii="Roboto" w:eastAsia="Roboto" w:hAnsi="Roboto" w:cs="Roboto"/>
        </w:rPr>
        <w:br/>
      </w:r>
      <w:r>
        <w:rPr>
          <w:rFonts w:ascii="Calibri" w:eastAsia="Calibri" w:hAnsi="Calibri" w:cs="Calibri"/>
          <w:sz w:val="22"/>
          <w:szCs w:val="22"/>
        </w:rPr>
        <w:t>- 20-25 pages</w:t>
      </w:r>
    </w:p>
    <w:p w14:paraId="654C2C49" w14:textId="77777777" w:rsidR="00115C62" w:rsidRDefault="00115C62" w:rsidP="00115C62">
      <w:pPr>
        <w:pStyle w:val="Heading3"/>
        <w:widowControl w:val="0"/>
        <w:spacing w:before="0" w:line="240" w:lineRule="auto"/>
      </w:pPr>
    </w:p>
    <w:p w14:paraId="364BE109" w14:textId="77777777" w:rsidR="00115C62" w:rsidRDefault="00115C62" w:rsidP="00115C62">
      <w:pPr>
        <w:pStyle w:val="Heading3"/>
        <w:widowControl w:val="0"/>
        <w:spacing w:before="0" w:line="240" w:lineRule="auto"/>
      </w:pPr>
      <w:r>
        <w:t xml:space="preserve">DESCRIPTION: </w:t>
      </w:r>
    </w:p>
    <w:p w14:paraId="15C14E13" w14:textId="287BA3CE" w:rsidR="00F766E4" w:rsidRDefault="00F766E4" w:rsidP="00115C62">
      <w:pPr>
        <w:rPr>
          <w:ins w:id="730" w:author="Rich Crane" w:date="2020-05-14T17:53:00Z"/>
        </w:rPr>
      </w:pPr>
      <w:ins w:id="731" w:author="Rich Crane" w:date="2020-05-14T17:51:00Z">
        <w:r>
          <w:t>Azure Cosmos</w:t>
        </w:r>
      </w:ins>
      <w:ins w:id="732" w:author="Rich Crane" w:date="2020-05-14T17:52:00Z">
        <w:r>
          <w:t xml:space="preserve"> </w:t>
        </w:r>
      </w:ins>
      <w:ins w:id="733" w:author="Rich Crane" w:date="2020-05-14T17:51:00Z">
        <w:r>
          <w:t xml:space="preserve">DB is a globally distributed, multi-model database service </w:t>
        </w:r>
      </w:ins>
      <w:ins w:id="734" w:author="Rich Crane" w:date="2020-05-14T17:52:00Z">
        <w:r>
          <w:t xml:space="preserve">from Microsoft running in Azure. It is a multi-model database with support for document, key-value, graph, and column-family data models. </w:t>
        </w:r>
      </w:ins>
      <w:ins w:id="735" w:author="Rich Crane" w:date="2020-05-14T17:53:00Z">
        <w:r>
          <w:t>We will examine the different APIs supported by Cosmos DB and discuss when we might want to use each one.</w:t>
        </w:r>
      </w:ins>
    </w:p>
    <w:p w14:paraId="1804DB0E" w14:textId="2429B5AA" w:rsidR="00115C62" w:rsidDel="00F766E4" w:rsidRDefault="00DC025B" w:rsidP="00115C62">
      <w:pPr>
        <w:rPr>
          <w:del w:id="736" w:author="Rich Crane" w:date="2020-05-14T17:53:00Z"/>
        </w:rPr>
      </w:pPr>
      <w:del w:id="737" w:author="Rich Crane" w:date="2020-05-14T17:53:00Z">
        <w:r w:rsidDel="00F766E4">
          <w:delText>TBD</w:delText>
        </w:r>
      </w:del>
    </w:p>
    <w:p w14:paraId="0D547830" w14:textId="77777777" w:rsidR="00115C62" w:rsidRDefault="00115C62" w:rsidP="00115C62">
      <w:pPr>
        <w:widowControl w:val="0"/>
        <w:spacing w:before="0" w:line="240" w:lineRule="auto"/>
      </w:pPr>
    </w:p>
    <w:p w14:paraId="7C938394" w14:textId="77777777" w:rsidR="00115C62" w:rsidRDefault="00115C62" w:rsidP="00115C62">
      <w:pPr>
        <w:pStyle w:val="Heading3"/>
        <w:widowControl w:val="0"/>
        <w:spacing w:before="0" w:line="240" w:lineRule="auto"/>
        <w:rPr>
          <w:rFonts w:ascii="Calibri" w:eastAsia="Calibri" w:hAnsi="Calibri" w:cs="Calibri"/>
          <w:i/>
          <w:sz w:val="22"/>
          <w:szCs w:val="22"/>
        </w:rPr>
      </w:pPr>
      <w:r>
        <w:t xml:space="preserve">Level: </w:t>
      </w:r>
      <w:r>
        <w:rPr>
          <w:rFonts w:ascii="Calibri" w:eastAsia="Calibri" w:hAnsi="Calibri" w:cs="Calibri"/>
          <w:sz w:val="22"/>
          <w:szCs w:val="22"/>
        </w:rPr>
        <w:t>Advanced</w:t>
      </w:r>
      <w:r>
        <w:rPr>
          <w:rFonts w:ascii="Calibri" w:eastAsia="Calibri" w:hAnsi="Calibri" w:cs="Calibri"/>
          <w:i/>
          <w:sz w:val="22"/>
          <w:szCs w:val="22"/>
        </w:rPr>
        <w:t xml:space="preserve">  </w:t>
      </w:r>
    </w:p>
    <w:p w14:paraId="422BC32B" w14:textId="77777777" w:rsidR="00115C62" w:rsidRDefault="00115C62" w:rsidP="00115C62">
      <w:pPr>
        <w:pStyle w:val="Heading3"/>
        <w:keepNext w:val="0"/>
        <w:keepLines w:val="0"/>
        <w:spacing w:before="360" w:after="80"/>
      </w:pPr>
      <w:r>
        <w:t>Main Chapter Headings (3-5 main chapter headings)</w:t>
      </w:r>
    </w:p>
    <w:p w14:paraId="23EB32F2" w14:textId="741B27DA" w:rsidR="00115C62" w:rsidRDefault="00115C62" w:rsidP="00DC6B9B">
      <w:pPr>
        <w:numPr>
          <w:ilvl w:val="0"/>
          <w:numId w:val="20"/>
        </w:numPr>
        <w:spacing w:line="276" w:lineRule="auto"/>
      </w:pPr>
      <w:r>
        <w:t xml:space="preserve">HEADING 1: </w:t>
      </w:r>
      <w:ins w:id="738" w:author="Rich Crane" w:date="2020-05-14T17:48:00Z">
        <w:r w:rsidR="00BF5B69">
          <w:t>Selecting an appropriate API for Cosmos DB</w:t>
        </w:r>
      </w:ins>
    </w:p>
    <w:p w14:paraId="0BBF4797" w14:textId="552B5795" w:rsidR="00BF5B69" w:rsidRDefault="00115C62" w:rsidP="00DC6B9B">
      <w:pPr>
        <w:numPr>
          <w:ilvl w:val="0"/>
          <w:numId w:val="20"/>
        </w:numPr>
        <w:spacing w:before="0" w:line="276" w:lineRule="auto"/>
        <w:rPr>
          <w:ins w:id="739" w:author="Rich Crane" w:date="2020-05-14T17:50:00Z"/>
        </w:rPr>
      </w:pPr>
      <w:r>
        <w:t xml:space="preserve">HEADING 2: </w:t>
      </w:r>
      <w:ins w:id="740" w:author="Rich Crane" w:date="2020-05-14T17:53:00Z">
        <w:r w:rsidR="00F766E4">
          <w:t>Pa</w:t>
        </w:r>
      </w:ins>
      <w:ins w:id="741" w:author="Rich Crane" w:date="2020-05-14T17:50:00Z">
        <w:r w:rsidR="00BF5B69">
          <w:t>rt</w:t>
        </w:r>
      </w:ins>
      <w:ins w:id="742" w:author="Rich Crane" w:date="2020-05-14T17:53:00Z">
        <w:r w:rsidR="00F766E4">
          <w:t>it</w:t>
        </w:r>
      </w:ins>
      <w:ins w:id="743" w:author="Rich Crane" w:date="2020-05-14T17:50:00Z">
        <w:r w:rsidR="00BF5B69">
          <w:t>ioning in Cosmos DB</w:t>
        </w:r>
      </w:ins>
    </w:p>
    <w:p w14:paraId="110E3E17" w14:textId="0E663BA9" w:rsidR="00115C62" w:rsidRDefault="00BF5B69" w:rsidP="00DC6B9B">
      <w:pPr>
        <w:numPr>
          <w:ilvl w:val="0"/>
          <w:numId w:val="20"/>
        </w:numPr>
        <w:spacing w:before="0" w:line="276" w:lineRule="auto"/>
      </w:pPr>
      <w:ins w:id="744" w:author="Rich Crane" w:date="2020-05-14T17:50:00Z">
        <w:r>
          <w:t xml:space="preserve">HEADING 3: </w:t>
        </w:r>
      </w:ins>
      <w:ins w:id="745" w:author="Rich Crane" w:date="2020-05-14T17:48:00Z">
        <w:r>
          <w:t>Using the Table SDK for Cosmos DB</w:t>
        </w:r>
      </w:ins>
    </w:p>
    <w:p w14:paraId="6A70B977" w14:textId="030B7C51" w:rsidR="00115C62" w:rsidRDefault="00115C62" w:rsidP="00DC6B9B">
      <w:pPr>
        <w:numPr>
          <w:ilvl w:val="0"/>
          <w:numId w:val="20"/>
        </w:numPr>
        <w:spacing w:before="0" w:line="276" w:lineRule="auto"/>
      </w:pPr>
      <w:r>
        <w:t xml:space="preserve">HEADING </w:t>
      </w:r>
      <w:ins w:id="746" w:author="Rich Crane" w:date="2020-05-14T17:50:00Z">
        <w:r w:rsidR="00BF5B69">
          <w:t>4</w:t>
        </w:r>
      </w:ins>
      <w:del w:id="747" w:author="Rich Crane" w:date="2020-05-14T17:50:00Z">
        <w:r w:rsidDel="00BF5B69">
          <w:delText>3</w:delText>
        </w:r>
      </w:del>
      <w:r>
        <w:t xml:space="preserve">: </w:t>
      </w:r>
      <w:ins w:id="748" w:author="Rich Crane" w:date="2020-05-14T17:49:00Z">
        <w:r w:rsidR="00BF5B69">
          <w:t xml:space="preserve">Using the </w:t>
        </w:r>
      </w:ins>
      <w:ins w:id="749" w:author="Rich Crane" w:date="2020-05-14T17:50:00Z">
        <w:r w:rsidR="00BF5B69">
          <w:t>Graph</w:t>
        </w:r>
      </w:ins>
      <w:ins w:id="750" w:author="Rich Crane" w:date="2020-05-14T17:49:00Z">
        <w:r w:rsidR="00BF5B69">
          <w:t xml:space="preserve"> SDK for Cosmos DB</w:t>
        </w:r>
      </w:ins>
    </w:p>
    <w:p w14:paraId="01880484" w14:textId="6AACF28F" w:rsidR="00115C62" w:rsidRDefault="00115C62" w:rsidP="00DC6B9B">
      <w:pPr>
        <w:numPr>
          <w:ilvl w:val="0"/>
          <w:numId w:val="20"/>
        </w:numPr>
        <w:spacing w:before="0" w:line="276" w:lineRule="auto"/>
      </w:pPr>
      <w:r>
        <w:t xml:space="preserve">HEADING </w:t>
      </w:r>
      <w:ins w:id="751" w:author="Rich Crane" w:date="2020-05-14T17:50:00Z">
        <w:r w:rsidR="00BF5B69">
          <w:t>5</w:t>
        </w:r>
      </w:ins>
      <w:del w:id="752" w:author="Rich Crane" w:date="2020-05-14T17:50:00Z">
        <w:r w:rsidDel="00BF5B69">
          <w:delText>4</w:delText>
        </w:r>
      </w:del>
      <w:r>
        <w:t xml:space="preserve">: </w:t>
      </w:r>
      <w:ins w:id="753" w:author="Rich Crane" w:date="2020-05-14T17:50:00Z">
        <w:r w:rsidR="00BF5B69">
          <w:t>Using the MongoDB API for Cosmos DB</w:t>
        </w:r>
      </w:ins>
    </w:p>
    <w:p w14:paraId="5A220036" w14:textId="01127C91" w:rsidR="00115C62" w:rsidDel="00F766E4" w:rsidRDefault="00115C62" w:rsidP="00DC6B9B">
      <w:pPr>
        <w:numPr>
          <w:ilvl w:val="0"/>
          <w:numId w:val="20"/>
        </w:numPr>
        <w:spacing w:before="0" w:line="276" w:lineRule="auto"/>
        <w:rPr>
          <w:del w:id="754" w:author="Rich Crane" w:date="2020-05-14T17:50:00Z"/>
        </w:rPr>
      </w:pPr>
      <w:del w:id="755" w:author="Rich Crane" w:date="2020-05-14T17:50:00Z">
        <w:r w:rsidDel="00F766E4">
          <w:delText xml:space="preserve">HEADING 5: </w:delText>
        </w:r>
      </w:del>
    </w:p>
    <w:p w14:paraId="656F03AA" w14:textId="77777777" w:rsidR="00115C62" w:rsidRDefault="00115C62" w:rsidP="00DC6B9B">
      <w:pPr>
        <w:numPr>
          <w:ilvl w:val="0"/>
          <w:numId w:val="20"/>
        </w:numPr>
        <w:spacing w:before="0" w:line="276" w:lineRule="auto"/>
      </w:pPr>
      <w:r>
        <w:t>HEADING 6: Knowledge Exam</w:t>
      </w:r>
    </w:p>
    <w:p w14:paraId="6EEC7336" w14:textId="77777777" w:rsidR="00115C62" w:rsidRDefault="00115C62" w:rsidP="00DC6B9B">
      <w:pPr>
        <w:numPr>
          <w:ilvl w:val="0"/>
          <w:numId w:val="20"/>
        </w:numPr>
        <w:spacing w:before="0" w:line="276" w:lineRule="auto"/>
      </w:pPr>
      <w:r>
        <w:t>HEADING 7: Further Reading</w:t>
      </w:r>
    </w:p>
    <w:p w14:paraId="000CD263" w14:textId="77777777" w:rsidR="00115C62" w:rsidRDefault="00115C62" w:rsidP="00115C62">
      <w:pPr>
        <w:pStyle w:val="Heading3"/>
        <w:keepNext w:val="0"/>
        <w:keepLines w:val="0"/>
        <w:spacing w:before="360" w:after="80"/>
        <w:rPr>
          <w:i/>
        </w:rPr>
      </w:pPr>
      <w:r>
        <w:t xml:space="preserve">Skills learned: </w:t>
      </w:r>
      <w:r>
        <w:rPr>
          <w:i/>
        </w:rPr>
        <w:t>For each heading, insert what the reader will learn to DO in this chapter?</w:t>
      </w:r>
    </w:p>
    <w:p w14:paraId="06EFC582" w14:textId="4574C0E8" w:rsidR="00115C62" w:rsidRDefault="00115C62" w:rsidP="00DC6B9B">
      <w:pPr>
        <w:numPr>
          <w:ilvl w:val="0"/>
          <w:numId w:val="21"/>
        </w:numPr>
        <w:spacing w:before="0" w:line="276" w:lineRule="auto"/>
      </w:pPr>
      <w:r>
        <w:t xml:space="preserve">SKILL 1: </w:t>
      </w:r>
      <w:ins w:id="756" w:author="Rich Crane" w:date="2020-05-14T17:53:00Z">
        <w:r w:rsidR="00F766E4">
          <w:t xml:space="preserve">Learn how to create an instance of </w:t>
        </w:r>
      </w:ins>
      <w:ins w:id="757" w:author="Rich Crane" w:date="2020-05-14T17:54:00Z">
        <w:r w:rsidR="00F766E4">
          <w:t>Cosmos DB</w:t>
        </w:r>
      </w:ins>
    </w:p>
    <w:p w14:paraId="3778BFC8" w14:textId="606D3D37" w:rsidR="00115C62" w:rsidRDefault="00115C62" w:rsidP="00DC6B9B">
      <w:pPr>
        <w:numPr>
          <w:ilvl w:val="0"/>
          <w:numId w:val="21"/>
        </w:numPr>
        <w:spacing w:before="0" w:line="276" w:lineRule="auto"/>
      </w:pPr>
      <w:r>
        <w:t xml:space="preserve">SKILL 2: </w:t>
      </w:r>
      <w:ins w:id="758" w:author="Rich Crane" w:date="2020-05-14T17:54:00Z">
        <w:r w:rsidR="00F766E4">
          <w:t>Learn what is the appropriate API for Cosmos DB to use within your application</w:t>
        </w:r>
      </w:ins>
    </w:p>
    <w:p w14:paraId="2E621B97" w14:textId="59D249A9" w:rsidR="00115C62" w:rsidDel="00F766E4" w:rsidRDefault="00115C62" w:rsidP="00F766E4">
      <w:pPr>
        <w:numPr>
          <w:ilvl w:val="0"/>
          <w:numId w:val="21"/>
        </w:numPr>
        <w:spacing w:before="0" w:line="276" w:lineRule="auto"/>
        <w:rPr>
          <w:del w:id="759" w:author="Rich Crane" w:date="2020-05-14T17:55:00Z"/>
        </w:rPr>
        <w:pPrChange w:id="760" w:author="Rich Crane" w:date="2020-05-14T17:55:00Z">
          <w:pPr>
            <w:numPr>
              <w:numId w:val="21"/>
            </w:numPr>
            <w:spacing w:before="0" w:line="276" w:lineRule="auto"/>
            <w:ind w:left="720" w:hanging="360"/>
          </w:pPr>
        </w:pPrChange>
      </w:pPr>
      <w:r>
        <w:t xml:space="preserve">SKILL 3: </w:t>
      </w:r>
      <w:ins w:id="761" w:author="Rich Crane" w:date="2020-05-14T17:54:00Z">
        <w:r w:rsidR="00F766E4">
          <w:t xml:space="preserve">Learn </w:t>
        </w:r>
      </w:ins>
      <w:ins w:id="762" w:author="Rich Crane" w:date="2020-05-14T17:55:00Z">
        <w:r w:rsidR="00F766E4">
          <w:t>some</w:t>
        </w:r>
      </w:ins>
      <w:ins w:id="763" w:author="Rich Crane" w:date="2020-05-14T17:54:00Z">
        <w:r w:rsidR="00F766E4">
          <w:t xml:space="preserve"> of </w:t>
        </w:r>
      </w:ins>
      <w:ins w:id="764" w:author="Rich Crane" w:date="2020-05-14T17:55:00Z">
        <w:r w:rsidR="00F766E4">
          <w:t>the APIs (i.e. Table, Graph, and MongoDB) with Cosmos DB</w:t>
        </w:r>
      </w:ins>
    </w:p>
    <w:p w14:paraId="04C93F82" w14:textId="60E74ADA" w:rsidR="00115C62" w:rsidDel="00F766E4" w:rsidRDefault="00115C62" w:rsidP="00F766E4">
      <w:pPr>
        <w:numPr>
          <w:ilvl w:val="0"/>
          <w:numId w:val="21"/>
        </w:numPr>
        <w:spacing w:before="0" w:line="276" w:lineRule="auto"/>
        <w:rPr>
          <w:del w:id="765" w:author="Rich Crane" w:date="2020-05-14T17:55:00Z"/>
        </w:rPr>
        <w:pPrChange w:id="766" w:author="Rich Crane" w:date="2020-05-14T17:55:00Z">
          <w:pPr>
            <w:numPr>
              <w:numId w:val="21"/>
            </w:numPr>
            <w:spacing w:before="0" w:line="276" w:lineRule="auto"/>
            <w:ind w:left="720" w:hanging="360"/>
          </w:pPr>
        </w:pPrChange>
      </w:pPr>
      <w:del w:id="767" w:author="Rich Crane" w:date="2020-05-14T17:55:00Z">
        <w:r w:rsidDel="00F766E4">
          <w:delText xml:space="preserve">SKILL 4: </w:delText>
        </w:r>
      </w:del>
    </w:p>
    <w:p w14:paraId="379614ED" w14:textId="4E75DD8E" w:rsidR="00115C62" w:rsidDel="00F766E4" w:rsidRDefault="00115C62" w:rsidP="00F766E4">
      <w:pPr>
        <w:numPr>
          <w:ilvl w:val="0"/>
          <w:numId w:val="21"/>
        </w:numPr>
        <w:spacing w:before="0" w:line="276" w:lineRule="auto"/>
        <w:rPr>
          <w:del w:id="768" w:author="Rich Crane" w:date="2020-05-14T17:55:00Z"/>
        </w:rPr>
        <w:pPrChange w:id="769" w:author="Rich Crane" w:date="2020-05-14T17:55:00Z">
          <w:pPr>
            <w:numPr>
              <w:numId w:val="21"/>
            </w:numPr>
            <w:spacing w:before="0" w:line="276" w:lineRule="auto"/>
            <w:ind w:left="720" w:hanging="360"/>
          </w:pPr>
        </w:pPrChange>
      </w:pPr>
      <w:del w:id="770" w:author="Rich Crane" w:date="2020-05-14T17:55:00Z">
        <w:r w:rsidDel="00F766E4">
          <w:delText xml:space="preserve">SKILL 5: </w:delText>
        </w:r>
      </w:del>
    </w:p>
    <w:p w14:paraId="13AD9281" w14:textId="09FCDF30" w:rsidR="00115C62" w:rsidDel="00F766E4" w:rsidRDefault="00115C62" w:rsidP="00F766E4">
      <w:pPr>
        <w:numPr>
          <w:ilvl w:val="0"/>
          <w:numId w:val="21"/>
        </w:numPr>
        <w:spacing w:before="0" w:line="276" w:lineRule="auto"/>
        <w:rPr>
          <w:del w:id="771" w:author="Rich Crane" w:date="2020-05-14T17:55:00Z"/>
        </w:rPr>
        <w:pPrChange w:id="772" w:author="Rich Crane" w:date="2020-05-14T17:55:00Z">
          <w:pPr>
            <w:numPr>
              <w:numId w:val="21"/>
            </w:numPr>
            <w:spacing w:before="0" w:line="276" w:lineRule="auto"/>
            <w:ind w:left="720" w:hanging="360"/>
          </w:pPr>
        </w:pPrChange>
      </w:pPr>
      <w:del w:id="773" w:author="Rich Crane" w:date="2020-05-14T17:55:00Z">
        <w:r w:rsidDel="00F766E4">
          <w:delText xml:space="preserve">SKILL 6: </w:delText>
        </w:r>
      </w:del>
    </w:p>
    <w:p w14:paraId="04DA2081" w14:textId="4C30E78B" w:rsidR="00115C62" w:rsidDel="00F766E4" w:rsidRDefault="00115C62" w:rsidP="00F766E4">
      <w:pPr>
        <w:numPr>
          <w:ilvl w:val="0"/>
          <w:numId w:val="21"/>
        </w:numPr>
        <w:spacing w:before="0" w:line="276" w:lineRule="auto"/>
        <w:rPr>
          <w:del w:id="774" w:author="Rich Crane" w:date="2020-05-14T17:55:00Z"/>
        </w:rPr>
        <w:pPrChange w:id="775" w:author="Rich Crane" w:date="2020-05-14T17:55:00Z">
          <w:pPr>
            <w:numPr>
              <w:numId w:val="21"/>
            </w:numPr>
            <w:spacing w:before="0" w:line="276" w:lineRule="auto"/>
            <w:ind w:left="720" w:hanging="360"/>
          </w:pPr>
        </w:pPrChange>
      </w:pPr>
      <w:del w:id="776" w:author="Rich Crane" w:date="2020-05-14T17:55:00Z">
        <w:r w:rsidDel="00F766E4">
          <w:delText>SKILL 7:</w:delText>
        </w:r>
      </w:del>
    </w:p>
    <w:p w14:paraId="0675A2F5" w14:textId="69F94334" w:rsidR="00DC025B" w:rsidRDefault="00DC025B" w:rsidP="00F766E4">
      <w:pPr>
        <w:numPr>
          <w:ilvl w:val="0"/>
          <w:numId w:val="21"/>
        </w:numPr>
        <w:spacing w:before="0" w:line="276" w:lineRule="auto"/>
        <w:pPrChange w:id="777" w:author="Rich Crane" w:date="2020-05-14T17:55:00Z">
          <w:pPr>
            <w:spacing w:before="0" w:line="276" w:lineRule="auto"/>
          </w:pPr>
        </w:pPrChange>
      </w:pPr>
    </w:p>
    <w:p w14:paraId="1A94168E" w14:textId="3E32184F" w:rsidR="00DC025B" w:rsidRDefault="00DC025B">
      <w:r>
        <w:br w:type="page"/>
      </w:r>
    </w:p>
    <w:p w14:paraId="539466D8" w14:textId="70567A96" w:rsidR="00DC025B" w:rsidRDefault="00DC025B" w:rsidP="00DC025B">
      <w:pPr>
        <w:pStyle w:val="Heading3"/>
        <w:widowControl w:val="0"/>
        <w:spacing w:before="0" w:line="240" w:lineRule="auto"/>
        <w:jc w:val="center"/>
      </w:pPr>
      <w:r>
        <w:rPr>
          <w:rFonts w:ascii="Roboto" w:eastAsia="Roboto" w:hAnsi="Roboto" w:cs="Roboto"/>
          <w:b/>
          <w:color w:val="FF9900"/>
          <w:sz w:val="22"/>
          <w:szCs w:val="22"/>
        </w:rPr>
        <w:lastRenderedPageBreak/>
        <w:t>CHAPTER 10:</w:t>
      </w:r>
      <w:r>
        <w:t xml:space="preserve"> </w:t>
      </w:r>
      <w:del w:id="778" w:author="Rich Crane" w:date="2020-05-14T15:22:00Z">
        <w:r w:rsidRPr="00922BB8" w:rsidDel="00555403">
          <w:rPr>
            <w:rFonts w:ascii="Roboto" w:eastAsia="Roboto" w:hAnsi="Roboto" w:cs="Roboto"/>
          </w:rPr>
          <w:delText xml:space="preserve">Developing </w:delText>
        </w:r>
      </w:del>
      <w:ins w:id="779" w:author="Rich Crane" w:date="2020-05-14T15:22:00Z">
        <w:r w:rsidR="00555403">
          <w:rPr>
            <w:rFonts w:ascii="Roboto" w:eastAsia="Roboto" w:hAnsi="Roboto" w:cs="Roboto"/>
          </w:rPr>
          <w:t>Messaging</w:t>
        </w:r>
        <w:r w:rsidR="00555403" w:rsidRPr="00922BB8">
          <w:rPr>
            <w:rFonts w:ascii="Roboto" w:eastAsia="Roboto" w:hAnsi="Roboto" w:cs="Roboto"/>
          </w:rPr>
          <w:t xml:space="preserve"> </w:t>
        </w:r>
      </w:ins>
      <w:r w:rsidRPr="00922BB8">
        <w:rPr>
          <w:rFonts w:ascii="Roboto" w:eastAsia="Roboto" w:hAnsi="Roboto" w:cs="Roboto"/>
        </w:rPr>
        <w:t xml:space="preserve">using </w:t>
      </w:r>
      <w:ins w:id="780" w:author="Rich Crane" w:date="2020-05-14T15:22:00Z">
        <w:r w:rsidR="00555403">
          <w:rPr>
            <w:rFonts w:ascii="Roboto" w:eastAsia="Roboto" w:hAnsi="Roboto" w:cs="Roboto"/>
          </w:rPr>
          <w:t xml:space="preserve">Queues and </w:t>
        </w:r>
      </w:ins>
      <w:del w:id="781" w:author="Rich Crane" w:date="2020-05-14T15:22:00Z">
        <w:r w:rsidDel="00555403">
          <w:rPr>
            <w:rFonts w:ascii="Roboto" w:eastAsia="Roboto" w:hAnsi="Roboto" w:cs="Roboto"/>
          </w:rPr>
          <w:delText xml:space="preserve">Azure </w:delText>
        </w:r>
      </w:del>
      <w:r>
        <w:rPr>
          <w:rFonts w:ascii="Roboto" w:eastAsia="Roboto" w:hAnsi="Roboto" w:cs="Roboto"/>
        </w:rPr>
        <w:t>ServiceBus</w:t>
      </w:r>
      <w:r>
        <w:rPr>
          <w:rFonts w:ascii="Roboto" w:eastAsia="Roboto" w:hAnsi="Roboto" w:cs="Roboto"/>
        </w:rPr>
        <w:br/>
      </w:r>
      <w:r>
        <w:rPr>
          <w:rFonts w:ascii="Calibri" w:eastAsia="Calibri" w:hAnsi="Calibri" w:cs="Calibri"/>
          <w:sz w:val="22"/>
          <w:szCs w:val="22"/>
        </w:rPr>
        <w:t xml:space="preserve">- </w:t>
      </w:r>
      <w:del w:id="782" w:author="Rich Crane" w:date="2020-05-14T13:28:00Z">
        <w:r w:rsidDel="007104D0">
          <w:rPr>
            <w:rFonts w:ascii="Calibri" w:eastAsia="Calibri" w:hAnsi="Calibri" w:cs="Calibri"/>
            <w:sz w:val="22"/>
            <w:szCs w:val="22"/>
          </w:rPr>
          <w:delText>20</w:delText>
        </w:r>
      </w:del>
      <w:ins w:id="783" w:author="Rich Crane" w:date="2020-05-14T18:15:00Z">
        <w:r w:rsidR="00556263">
          <w:rPr>
            <w:rFonts w:ascii="Calibri" w:eastAsia="Calibri" w:hAnsi="Calibri" w:cs="Calibri"/>
            <w:sz w:val="22"/>
            <w:szCs w:val="22"/>
          </w:rPr>
          <w:t>15</w:t>
        </w:r>
      </w:ins>
      <w:r>
        <w:rPr>
          <w:rFonts w:ascii="Calibri" w:eastAsia="Calibri" w:hAnsi="Calibri" w:cs="Calibri"/>
          <w:sz w:val="22"/>
          <w:szCs w:val="22"/>
        </w:rPr>
        <w:t>-</w:t>
      </w:r>
      <w:ins w:id="784" w:author="Rich Crane" w:date="2020-05-14T18:15:00Z">
        <w:r w:rsidR="00556263">
          <w:rPr>
            <w:rFonts w:ascii="Calibri" w:eastAsia="Calibri" w:hAnsi="Calibri" w:cs="Calibri"/>
            <w:sz w:val="22"/>
            <w:szCs w:val="22"/>
          </w:rPr>
          <w:t>25</w:t>
        </w:r>
      </w:ins>
      <w:del w:id="785" w:author="Rich Crane" w:date="2020-05-14T13:28:00Z">
        <w:r w:rsidDel="007104D0">
          <w:rPr>
            <w:rFonts w:ascii="Calibri" w:eastAsia="Calibri" w:hAnsi="Calibri" w:cs="Calibri"/>
            <w:sz w:val="22"/>
            <w:szCs w:val="22"/>
          </w:rPr>
          <w:delText>25</w:delText>
        </w:r>
      </w:del>
      <w:r>
        <w:rPr>
          <w:rFonts w:ascii="Calibri" w:eastAsia="Calibri" w:hAnsi="Calibri" w:cs="Calibri"/>
          <w:sz w:val="22"/>
          <w:szCs w:val="22"/>
        </w:rPr>
        <w:t xml:space="preserve"> pages</w:t>
      </w:r>
    </w:p>
    <w:p w14:paraId="7F3A3D76" w14:textId="77777777" w:rsidR="00DC025B" w:rsidRDefault="00DC025B" w:rsidP="00DC025B">
      <w:pPr>
        <w:pStyle w:val="Heading3"/>
        <w:widowControl w:val="0"/>
        <w:spacing w:before="0" w:line="240" w:lineRule="auto"/>
      </w:pPr>
    </w:p>
    <w:p w14:paraId="7854E5A1" w14:textId="77777777" w:rsidR="00DC025B" w:rsidRDefault="00DC025B" w:rsidP="00DC025B">
      <w:pPr>
        <w:pStyle w:val="Heading3"/>
        <w:widowControl w:val="0"/>
        <w:spacing w:before="0" w:line="240" w:lineRule="auto"/>
      </w:pPr>
      <w:r>
        <w:t xml:space="preserve">DESCRIPTION: </w:t>
      </w:r>
    </w:p>
    <w:p w14:paraId="48C2C057" w14:textId="46B7CEDF" w:rsidR="00E11926" w:rsidRDefault="00DC025B" w:rsidP="00DC025B">
      <w:pPr>
        <w:rPr>
          <w:ins w:id="786" w:author="Rich Crane" w:date="2020-05-14T18:06:00Z"/>
        </w:rPr>
      </w:pPr>
      <w:del w:id="787" w:author="Rich Crane" w:date="2020-05-14T17:56:00Z">
        <w:r w:rsidDel="002245EB">
          <w:delText>TBD</w:delText>
        </w:r>
      </w:del>
      <w:ins w:id="788" w:author="Rich Crane" w:date="2020-05-14T17:58:00Z">
        <w:r w:rsidR="002245EB">
          <w:t>Azure supports two types of queues: Azure Queue Storage and Azure ServiceBus.</w:t>
        </w:r>
      </w:ins>
      <w:ins w:id="789" w:author="Rich Crane" w:date="2020-05-14T17:59:00Z">
        <w:r w:rsidR="002245EB">
          <w:t xml:space="preserve"> Azure Queue Storage (aka Queues or Storage queues) is based on </w:t>
        </w:r>
      </w:ins>
      <w:ins w:id="790" w:author="Rich Crane" w:date="2020-05-14T18:00:00Z">
        <w:r w:rsidR="002245EB">
          <w:t>Azure storage. It provides a reliable way to persist message within and between services</w:t>
        </w:r>
      </w:ins>
      <w:ins w:id="791" w:author="Rich Crane" w:date="2020-05-14T18:03:00Z">
        <w:r w:rsidR="00E11926">
          <w:t xml:space="preserve"> using queuing</w:t>
        </w:r>
      </w:ins>
      <w:ins w:id="792" w:author="Rich Crane" w:date="2020-05-14T18:01:00Z">
        <w:r w:rsidR="002245EB">
          <w:t xml:space="preserve">. </w:t>
        </w:r>
        <w:r w:rsidR="00E11926">
          <w:t xml:space="preserve">Azure Service Bus </w:t>
        </w:r>
      </w:ins>
      <w:ins w:id="793" w:author="Rich Crane" w:date="2020-05-14T18:02:00Z">
        <w:r w:rsidR="00E11926">
          <w:t>offers queui</w:t>
        </w:r>
      </w:ins>
      <w:ins w:id="794" w:author="Rich Crane" w:date="2020-05-14T18:03:00Z">
        <w:r w:rsidR="00E11926">
          <w:t xml:space="preserve">ng capabilities as well, but also offers more advanced messaging capabilities such as </w:t>
        </w:r>
      </w:ins>
      <w:ins w:id="795" w:author="Rich Crane" w:date="2020-05-14T18:04:00Z">
        <w:r w:rsidR="00E11926">
          <w:t xml:space="preserve">in-order processing and publish/subscribe semantics using </w:t>
        </w:r>
      </w:ins>
      <w:ins w:id="796" w:author="Rich Crane" w:date="2020-05-14T18:05:00Z">
        <w:r w:rsidR="00E11926">
          <w:t>topics and subscriptions.</w:t>
        </w:r>
      </w:ins>
    </w:p>
    <w:p w14:paraId="7AAFF593" w14:textId="65F81BC4" w:rsidR="00E11926" w:rsidRDefault="00E11926" w:rsidP="00DC025B">
      <w:pPr>
        <w:rPr>
          <w:ins w:id="797" w:author="Rich Crane" w:date="2020-05-14T18:09:00Z"/>
        </w:rPr>
      </w:pPr>
      <w:ins w:id="798" w:author="Rich Crane" w:date="2020-05-14T18:06:00Z">
        <w:r>
          <w:t xml:space="preserve">We will start by </w:t>
        </w:r>
      </w:ins>
      <w:ins w:id="799" w:author="Rich Crane" w:date="2020-05-14T18:09:00Z">
        <w:r>
          <w:t>examining</w:t>
        </w:r>
      </w:ins>
      <w:ins w:id="800" w:author="Rich Crane" w:date="2020-05-14T18:06:00Z">
        <w:r>
          <w:t xml:space="preserve"> Queues to process </w:t>
        </w:r>
      </w:ins>
      <w:ins w:id="801" w:author="Rich Crane" w:date="2020-05-14T18:07:00Z">
        <w:r>
          <w:t xml:space="preserve">incoming work based on </w:t>
        </w:r>
      </w:ins>
      <w:ins w:id="802" w:author="Rich Crane" w:date="2020-05-14T18:06:00Z">
        <w:r>
          <w:t>messages.</w:t>
        </w:r>
      </w:ins>
      <w:ins w:id="803" w:author="Rich Crane" w:date="2020-05-14T18:07:00Z">
        <w:r>
          <w:t xml:space="preserve"> Messages will be </w:t>
        </w:r>
      </w:ins>
      <w:ins w:id="804" w:author="Rich Crane" w:date="2020-05-14T18:12:00Z">
        <w:r w:rsidR="00556263">
          <w:t>sent</w:t>
        </w:r>
      </w:ins>
      <w:ins w:id="805" w:author="Rich Crane" w:date="2020-05-14T18:07:00Z">
        <w:r>
          <w:t xml:space="preserve"> allowing us to scale and process messages asynchronously</w:t>
        </w:r>
      </w:ins>
      <w:ins w:id="806" w:author="Rich Crane" w:date="2020-05-14T18:09:00Z">
        <w:r>
          <w:t>.</w:t>
        </w:r>
      </w:ins>
    </w:p>
    <w:p w14:paraId="4B569F75" w14:textId="6AA6FDB6" w:rsidR="00E11926" w:rsidRDefault="00E11926" w:rsidP="00DC025B">
      <w:pPr>
        <w:rPr>
          <w:ins w:id="807" w:author="Rich Crane" w:date="2020-05-14T18:04:00Z"/>
        </w:rPr>
      </w:pPr>
      <w:ins w:id="808" w:author="Rich Crane" w:date="2020-05-14T18:09:00Z">
        <w:r>
          <w:t>Next</w:t>
        </w:r>
      </w:ins>
      <w:ins w:id="809" w:author="Rich Crane" w:date="2020-05-14T18:08:00Z">
        <w:r>
          <w:t xml:space="preserve">, we will examine some of the advanced </w:t>
        </w:r>
      </w:ins>
      <w:ins w:id="810" w:author="Rich Crane" w:date="2020-05-14T18:12:00Z">
        <w:r w:rsidR="00556263">
          <w:t xml:space="preserve">messaging </w:t>
        </w:r>
      </w:ins>
      <w:ins w:id="811" w:author="Rich Crane" w:date="2020-05-14T18:08:00Z">
        <w:r>
          <w:t xml:space="preserve">capabilities offered </w:t>
        </w:r>
      </w:ins>
      <w:ins w:id="812" w:author="Rich Crane" w:date="2020-05-14T18:09:00Z">
        <w:r>
          <w:t>by</w:t>
        </w:r>
      </w:ins>
      <w:ins w:id="813" w:author="Rich Crane" w:date="2020-05-14T18:08:00Z">
        <w:r>
          <w:t xml:space="preserve"> ServiceBus</w:t>
        </w:r>
      </w:ins>
      <w:ins w:id="814" w:author="Rich Crane" w:date="2020-05-14T18:09:00Z">
        <w:r>
          <w:t xml:space="preserve">. We will </w:t>
        </w:r>
      </w:ins>
      <w:ins w:id="815" w:author="Rich Crane" w:date="2020-05-14T18:11:00Z">
        <w:r w:rsidR="00556263">
          <w:t xml:space="preserve">send </w:t>
        </w:r>
      </w:ins>
      <w:ins w:id="816" w:author="Rich Crane" w:date="2020-05-14T18:10:00Z">
        <w:r>
          <w:t>messages using publish</w:t>
        </w:r>
      </w:ins>
      <w:ins w:id="817" w:author="Rich Crane" w:date="2020-05-14T18:11:00Z">
        <w:r w:rsidR="00556263">
          <w:t>/</w:t>
        </w:r>
      </w:ins>
      <w:ins w:id="818" w:author="Rich Crane" w:date="2020-05-14T18:10:00Z">
        <w:r>
          <w:t xml:space="preserve">subscribe </w:t>
        </w:r>
      </w:ins>
      <w:ins w:id="819" w:author="Rich Crane" w:date="2020-05-14T18:11:00Z">
        <w:r w:rsidR="00556263">
          <w:t>pattern to send messages to one or more subscribers.</w:t>
        </w:r>
      </w:ins>
    </w:p>
    <w:p w14:paraId="3D047639" w14:textId="4ACD538D" w:rsidR="002245EB" w:rsidDel="00E11926" w:rsidRDefault="002245EB" w:rsidP="00DC025B">
      <w:pPr>
        <w:rPr>
          <w:del w:id="820" w:author="Rich Crane" w:date="2020-05-14T18:05:00Z"/>
        </w:rPr>
      </w:pPr>
    </w:p>
    <w:p w14:paraId="7B2E5B4A" w14:textId="77777777" w:rsidR="00DC025B" w:rsidRDefault="00DC025B" w:rsidP="00DC025B">
      <w:pPr>
        <w:widowControl w:val="0"/>
        <w:spacing w:before="0" w:line="240" w:lineRule="auto"/>
      </w:pPr>
    </w:p>
    <w:p w14:paraId="3C711899" w14:textId="71D76331" w:rsidR="00DC025B" w:rsidRDefault="00DC025B" w:rsidP="00DC025B">
      <w:pPr>
        <w:pStyle w:val="Heading3"/>
        <w:widowControl w:val="0"/>
        <w:spacing w:before="0" w:line="240" w:lineRule="auto"/>
        <w:rPr>
          <w:rFonts w:ascii="Calibri" w:eastAsia="Calibri" w:hAnsi="Calibri" w:cs="Calibri"/>
          <w:i/>
          <w:sz w:val="22"/>
          <w:szCs w:val="22"/>
        </w:rPr>
      </w:pPr>
      <w:r>
        <w:t xml:space="preserve">Level: </w:t>
      </w:r>
      <w:r w:rsidR="00D86D38">
        <w:rPr>
          <w:rFonts w:ascii="Calibri" w:eastAsia="Calibri" w:hAnsi="Calibri" w:cs="Calibri"/>
          <w:sz w:val="22"/>
          <w:szCs w:val="22"/>
        </w:rPr>
        <w:t>Intermediate</w:t>
      </w:r>
      <w:r>
        <w:rPr>
          <w:rFonts w:ascii="Calibri" w:eastAsia="Calibri" w:hAnsi="Calibri" w:cs="Calibri"/>
          <w:i/>
          <w:sz w:val="22"/>
          <w:szCs w:val="22"/>
        </w:rPr>
        <w:t xml:space="preserve">  </w:t>
      </w:r>
    </w:p>
    <w:p w14:paraId="59C98304" w14:textId="77777777" w:rsidR="00DC025B" w:rsidRDefault="00DC025B" w:rsidP="00DC025B">
      <w:pPr>
        <w:pStyle w:val="Heading3"/>
        <w:keepNext w:val="0"/>
        <w:keepLines w:val="0"/>
        <w:spacing w:before="360" w:after="80"/>
      </w:pPr>
      <w:r>
        <w:t>Main Chapter Headings (3-5 main chapter headings)</w:t>
      </w:r>
    </w:p>
    <w:p w14:paraId="22B41DB3" w14:textId="28F6AEFD" w:rsidR="00DC025B" w:rsidRDefault="00DC025B" w:rsidP="00DC6B9B">
      <w:pPr>
        <w:numPr>
          <w:ilvl w:val="0"/>
          <w:numId w:val="22"/>
        </w:numPr>
        <w:spacing w:line="276" w:lineRule="auto"/>
      </w:pPr>
      <w:r>
        <w:t xml:space="preserve">HEADING 1: </w:t>
      </w:r>
      <w:ins w:id="821" w:author="Rich Crane" w:date="2020-05-14T18:13:00Z">
        <w:r w:rsidR="00556263">
          <w:t>Process messages using Queues</w:t>
        </w:r>
      </w:ins>
    </w:p>
    <w:p w14:paraId="72E42F6B" w14:textId="3CD7581A" w:rsidR="00DC025B" w:rsidRDefault="00DC025B" w:rsidP="00DC6B9B">
      <w:pPr>
        <w:numPr>
          <w:ilvl w:val="0"/>
          <w:numId w:val="22"/>
        </w:numPr>
        <w:spacing w:before="0" w:line="276" w:lineRule="auto"/>
      </w:pPr>
      <w:r>
        <w:t xml:space="preserve">HEADING 2: </w:t>
      </w:r>
      <w:ins w:id="822" w:author="Rich Crane" w:date="2020-05-14T18:13:00Z">
        <w:r w:rsidR="00556263">
          <w:t>Implementing publish/subscribe messaging using ServiceBus</w:t>
        </w:r>
      </w:ins>
    </w:p>
    <w:p w14:paraId="36FC2271" w14:textId="531603C3" w:rsidR="00DC025B" w:rsidDel="00556263" w:rsidRDefault="00DC025B" w:rsidP="00DC6B9B">
      <w:pPr>
        <w:numPr>
          <w:ilvl w:val="0"/>
          <w:numId w:val="22"/>
        </w:numPr>
        <w:spacing w:before="0" w:line="276" w:lineRule="auto"/>
        <w:rPr>
          <w:del w:id="823" w:author="Rich Crane" w:date="2020-05-14T18:15:00Z"/>
        </w:rPr>
      </w:pPr>
      <w:del w:id="824" w:author="Rich Crane" w:date="2020-05-14T18:15:00Z">
        <w:r w:rsidDel="00556263">
          <w:delText xml:space="preserve">HEADING 3: </w:delText>
        </w:r>
      </w:del>
    </w:p>
    <w:p w14:paraId="01C22B96" w14:textId="727DDFAA" w:rsidR="00DC025B" w:rsidDel="00556263" w:rsidRDefault="00DC025B" w:rsidP="00DC6B9B">
      <w:pPr>
        <w:numPr>
          <w:ilvl w:val="0"/>
          <w:numId w:val="22"/>
        </w:numPr>
        <w:spacing w:before="0" w:line="276" w:lineRule="auto"/>
        <w:rPr>
          <w:del w:id="825" w:author="Rich Crane" w:date="2020-05-14T18:15:00Z"/>
        </w:rPr>
      </w:pPr>
      <w:del w:id="826" w:author="Rich Crane" w:date="2020-05-14T18:15:00Z">
        <w:r w:rsidDel="00556263">
          <w:delText xml:space="preserve">HEADING 4: </w:delText>
        </w:r>
      </w:del>
    </w:p>
    <w:p w14:paraId="110EC780" w14:textId="5EBBBC04" w:rsidR="00DC025B" w:rsidDel="00556263" w:rsidRDefault="00DC025B" w:rsidP="00DC6B9B">
      <w:pPr>
        <w:numPr>
          <w:ilvl w:val="0"/>
          <w:numId w:val="22"/>
        </w:numPr>
        <w:spacing w:before="0" w:line="276" w:lineRule="auto"/>
        <w:rPr>
          <w:del w:id="827" w:author="Rich Crane" w:date="2020-05-14T18:15:00Z"/>
        </w:rPr>
      </w:pPr>
      <w:del w:id="828" w:author="Rich Crane" w:date="2020-05-14T18:15:00Z">
        <w:r w:rsidDel="00556263">
          <w:delText xml:space="preserve">HEADING 5: </w:delText>
        </w:r>
      </w:del>
    </w:p>
    <w:p w14:paraId="7F084135" w14:textId="6328CDE7" w:rsidR="00DC025B" w:rsidRDefault="00DC025B" w:rsidP="00DC6B9B">
      <w:pPr>
        <w:numPr>
          <w:ilvl w:val="0"/>
          <w:numId w:val="22"/>
        </w:numPr>
        <w:spacing w:before="0" w:line="276" w:lineRule="auto"/>
      </w:pPr>
      <w:r>
        <w:t xml:space="preserve">HEADING </w:t>
      </w:r>
      <w:ins w:id="829" w:author="Rich Crane" w:date="2020-05-14T18:15:00Z">
        <w:r w:rsidR="00556263">
          <w:t>3</w:t>
        </w:r>
      </w:ins>
      <w:del w:id="830" w:author="Rich Crane" w:date="2020-05-14T18:15:00Z">
        <w:r w:rsidDel="00556263">
          <w:delText>6</w:delText>
        </w:r>
      </w:del>
      <w:r>
        <w:t>: Knowledge Exam</w:t>
      </w:r>
    </w:p>
    <w:p w14:paraId="7ABA7893" w14:textId="2F6FF8B3" w:rsidR="00DC025B" w:rsidRDefault="00DC025B" w:rsidP="00DC6B9B">
      <w:pPr>
        <w:numPr>
          <w:ilvl w:val="0"/>
          <w:numId w:val="22"/>
        </w:numPr>
        <w:spacing w:before="0" w:line="276" w:lineRule="auto"/>
      </w:pPr>
      <w:r>
        <w:t xml:space="preserve">HEADING </w:t>
      </w:r>
      <w:ins w:id="831" w:author="Rich Crane" w:date="2020-05-14T18:15:00Z">
        <w:r w:rsidR="00556263">
          <w:t>4</w:t>
        </w:r>
      </w:ins>
      <w:del w:id="832" w:author="Rich Crane" w:date="2020-05-14T18:15:00Z">
        <w:r w:rsidDel="00556263">
          <w:delText>7</w:delText>
        </w:r>
      </w:del>
      <w:r>
        <w:t>: Further Reading</w:t>
      </w:r>
    </w:p>
    <w:p w14:paraId="5EB09603" w14:textId="77777777" w:rsidR="00DC025B" w:rsidRDefault="00DC025B" w:rsidP="00DC025B">
      <w:pPr>
        <w:pStyle w:val="Heading3"/>
        <w:keepNext w:val="0"/>
        <w:keepLines w:val="0"/>
        <w:spacing w:before="360" w:after="80"/>
        <w:rPr>
          <w:i/>
        </w:rPr>
      </w:pPr>
      <w:r>
        <w:t xml:space="preserve">Skills learned: </w:t>
      </w:r>
      <w:r>
        <w:rPr>
          <w:i/>
        </w:rPr>
        <w:t>For each heading, insert what the reader will learn to DO in this chapter?</w:t>
      </w:r>
    </w:p>
    <w:p w14:paraId="3777DF9C" w14:textId="47828AC3" w:rsidR="00DC025B" w:rsidRDefault="00DC025B" w:rsidP="00DC6B9B">
      <w:pPr>
        <w:numPr>
          <w:ilvl w:val="0"/>
          <w:numId w:val="23"/>
        </w:numPr>
        <w:spacing w:before="0" w:line="276" w:lineRule="auto"/>
      </w:pPr>
      <w:r>
        <w:t xml:space="preserve">SKILL 1: </w:t>
      </w:r>
      <w:ins w:id="833" w:author="Rich Crane" w:date="2020-05-14T18:14:00Z">
        <w:r w:rsidR="00556263">
          <w:t>Learn how to integrate Azure Storage Queues into applications.</w:t>
        </w:r>
      </w:ins>
    </w:p>
    <w:p w14:paraId="0CCA3A71" w14:textId="256CF8F6" w:rsidR="00DC025B" w:rsidRDefault="00DC025B" w:rsidP="00DC6B9B">
      <w:pPr>
        <w:numPr>
          <w:ilvl w:val="0"/>
          <w:numId w:val="23"/>
        </w:numPr>
        <w:spacing w:before="0" w:line="276" w:lineRule="auto"/>
      </w:pPr>
      <w:r>
        <w:t xml:space="preserve">SKILL 2: </w:t>
      </w:r>
      <w:ins w:id="834" w:author="Rich Crane" w:date="2020-05-14T18:14:00Z">
        <w:r w:rsidR="00556263">
          <w:t>Learn how to integrate Azure ServiceBus into appl</w:t>
        </w:r>
      </w:ins>
      <w:ins w:id="835" w:author="Rich Crane" w:date="2020-05-14T18:15:00Z">
        <w:r w:rsidR="00556263">
          <w:t>ications.</w:t>
        </w:r>
      </w:ins>
    </w:p>
    <w:p w14:paraId="4530C190" w14:textId="6B1ACB85" w:rsidR="00DC025B" w:rsidRDefault="00DC025B" w:rsidP="00DC6B9B">
      <w:pPr>
        <w:numPr>
          <w:ilvl w:val="0"/>
          <w:numId w:val="23"/>
        </w:numPr>
        <w:spacing w:before="0" w:line="276" w:lineRule="auto"/>
      </w:pPr>
      <w:r>
        <w:t xml:space="preserve">SKILL 3: </w:t>
      </w:r>
      <w:ins w:id="836" w:author="Rich Crane" w:date="2020-05-14T18:16:00Z">
        <w:r w:rsidR="00556263">
          <w:t>Know the differences between Queues and ServiceBus</w:t>
        </w:r>
      </w:ins>
    </w:p>
    <w:p w14:paraId="7A7E9A35" w14:textId="7DFEAA25" w:rsidR="00DC025B" w:rsidDel="00556263" w:rsidRDefault="00DC025B" w:rsidP="00556263">
      <w:pPr>
        <w:spacing w:before="0" w:line="276" w:lineRule="auto"/>
        <w:rPr>
          <w:del w:id="837" w:author="Rich Crane" w:date="2020-05-14T18:16:00Z"/>
        </w:rPr>
        <w:pPrChange w:id="838" w:author="Rich Crane" w:date="2020-05-14T18:16:00Z">
          <w:pPr>
            <w:numPr>
              <w:numId w:val="23"/>
            </w:numPr>
            <w:spacing w:before="0" w:line="276" w:lineRule="auto"/>
            <w:ind w:left="720" w:hanging="360"/>
          </w:pPr>
        </w:pPrChange>
      </w:pPr>
      <w:del w:id="839" w:author="Rich Crane" w:date="2020-05-14T18:16:00Z">
        <w:r w:rsidDel="00556263">
          <w:delText xml:space="preserve">SKILL 4: </w:delText>
        </w:r>
      </w:del>
    </w:p>
    <w:p w14:paraId="65EEEED8" w14:textId="75C61E08" w:rsidR="00DC025B" w:rsidDel="00556263" w:rsidRDefault="00DC025B" w:rsidP="00556263">
      <w:pPr>
        <w:spacing w:before="0" w:line="276" w:lineRule="auto"/>
        <w:rPr>
          <w:del w:id="840" w:author="Rich Crane" w:date="2020-05-14T18:16:00Z"/>
        </w:rPr>
        <w:pPrChange w:id="841" w:author="Rich Crane" w:date="2020-05-14T18:16:00Z">
          <w:pPr>
            <w:numPr>
              <w:numId w:val="23"/>
            </w:numPr>
            <w:spacing w:before="0" w:line="276" w:lineRule="auto"/>
            <w:ind w:left="720" w:hanging="360"/>
          </w:pPr>
        </w:pPrChange>
      </w:pPr>
      <w:del w:id="842" w:author="Rich Crane" w:date="2020-05-14T18:16:00Z">
        <w:r w:rsidDel="00556263">
          <w:delText xml:space="preserve">SKILL 5: </w:delText>
        </w:r>
      </w:del>
    </w:p>
    <w:p w14:paraId="1A4DBD99" w14:textId="2AC9AA1F" w:rsidR="00DC025B" w:rsidDel="00556263" w:rsidRDefault="00DC025B" w:rsidP="00556263">
      <w:pPr>
        <w:spacing w:before="0" w:line="276" w:lineRule="auto"/>
        <w:rPr>
          <w:del w:id="843" w:author="Rich Crane" w:date="2020-05-14T18:16:00Z"/>
        </w:rPr>
        <w:pPrChange w:id="844" w:author="Rich Crane" w:date="2020-05-14T18:16:00Z">
          <w:pPr>
            <w:numPr>
              <w:numId w:val="23"/>
            </w:numPr>
            <w:spacing w:before="0" w:line="276" w:lineRule="auto"/>
            <w:ind w:left="720" w:hanging="360"/>
          </w:pPr>
        </w:pPrChange>
      </w:pPr>
      <w:del w:id="845" w:author="Rich Crane" w:date="2020-05-14T18:16:00Z">
        <w:r w:rsidDel="00556263">
          <w:delText xml:space="preserve">SKILL 6: </w:delText>
        </w:r>
      </w:del>
    </w:p>
    <w:p w14:paraId="336F43FD" w14:textId="645EBFFA" w:rsidR="00DC025B" w:rsidDel="00556263" w:rsidRDefault="00DC025B" w:rsidP="00556263">
      <w:pPr>
        <w:spacing w:before="0" w:line="276" w:lineRule="auto"/>
        <w:rPr>
          <w:del w:id="846" w:author="Rich Crane" w:date="2020-05-14T18:16:00Z"/>
        </w:rPr>
        <w:pPrChange w:id="847" w:author="Rich Crane" w:date="2020-05-14T18:16:00Z">
          <w:pPr>
            <w:numPr>
              <w:numId w:val="23"/>
            </w:numPr>
            <w:spacing w:before="0" w:line="276" w:lineRule="auto"/>
            <w:ind w:left="720" w:hanging="360"/>
          </w:pPr>
        </w:pPrChange>
      </w:pPr>
      <w:del w:id="848" w:author="Rich Crane" w:date="2020-05-14T18:16:00Z">
        <w:r w:rsidDel="00556263">
          <w:delText>SKILL 7:</w:delText>
        </w:r>
      </w:del>
    </w:p>
    <w:p w14:paraId="22DB568F" w14:textId="0955E86F" w:rsidR="00DC025B" w:rsidDel="001E76A1" w:rsidRDefault="00DC025B" w:rsidP="00556263">
      <w:pPr>
        <w:spacing w:before="0" w:line="276" w:lineRule="auto"/>
        <w:rPr>
          <w:del w:id="849" w:author="Rich Crane" w:date="2020-05-14T13:58:00Z"/>
        </w:rPr>
        <w:pPrChange w:id="850" w:author="Rich Crane" w:date="2020-05-14T18:16:00Z">
          <w:pPr/>
        </w:pPrChange>
      </w:pPr>
      <w:del w:id="851" w:author="Rich Crane" w:date="2020-05-14T13:58:00Z">
        <w:r w:rsidDel="001E76A1">
          <w:br w:type="page"/>
        </w:r>
      </w:del>
    </w:p>
    <w:p w14:paraId="12481B2C" w14:textId="26F900FC" w:rsidR="00DC025B" w:rsidDel="008D0992" w:rsidRDefault="00DC025B" w:rsidP="00556263">
      <w:pPr>
        <w:spacing w:before="0" w:line="276" w:lineRule="auto"/>
        <w:rPr>
          <w:del w:id="852" w:author="Rich Crane" w:date="2020-05-14T14:13:00Z"/>
        </w:rPr>
        <w:pPrChange w:id="853" w:author="Rich Crane" w:date="2020-05-14T18:16:00Z">
          <w:pPr>
            <w:pStyle w:val="Heading1"/>
            <w:widowControl w:val="0"/>
            <w:spacing w:before="0" w:line="360" w:lineRule="auto"/>
            <w:jc w:val="center"/>
          </w:pPr>
        </w:pPrChange>
      </w:pPr>
      <w:del w:id="854" w:author="Rich Crane" w:date="2020-05-14T13:58:00Z">
        <w:r w:rsidDel="001E76A1">
          <w:delText xml:space="preserve">PART 3: </w:delText>
        </w:r>
        <w:r w:rsidRPr="00DC025B" w:rsidDel="001E76A1">
          <w:delText>Developing Container-based Applications with Kubernetes</w:delText>
        </w:r>
      </w:del>
    </w:p>
    <w:p w14:paraId="73471D61" w14:textId="5396DB08" w:rsidR="00DC025B" w:rsidDel="001E76A1" w:rsidRDefault="00DC025B" w:rsidP="00556263">
      <w:pPr>
        <w:spacing w:before="0" w:line="276" w:lineRule="auto"/>
        <w:rPr>
          <w:del w:id="855" w:author="Rich Crane" w:date="2020-05-14T13:52:00Z"/>
        </w:rPr>
        <w:pPrChange w:id="856" w:author="Rich Crane" w:date="2020-05-14T18:16:00Z">
          <w:pPr/>
        </w:pPrChange>
      </w:pPr>
      <w:del w:id="857" w:author="Rich Crane" w:date="2020-05-14T13:52:00Z">
        <w:r w:rsidDel="001E76A1">
          <w:delText>Kubernetes, referred to as k8s or k-eights, has become the standard for deploying, managing and scaling</w:delText>
        </w:r>
        <w:r w:rsidR="00F01C48" w:rsidDel="001E76A1">
          <w:delText xml:space="preserve"> </w:delText>
        </w:r>
        <w:r w:rsidDel="001E76A1">
          <w:delText>applications</w:delText>
        </w:r>
        <w:r w:rsidR="00F01C48" w:rsidDel="001E76A1">
          <w:delText xml:space="preserve"> using containers</w:delText>
        </w:r>
        <w:r w:rsidDel="001E76A1">
          <w:delText>.  We will learn how to leverage Azure Kubernetes Service</w:delText>
        </w:r>
        <w:r w:rsidR="00F01C48" w:rsidDel="001E76A1">
          <w:delText xml:space="preserve"> (AKS)</w:delText>
        </w:r>
        <w:r w:rsidDel="001E76A1">
          <w:delText xml:space="preserve"> to create and deploy applications on Azure</w:delText>
        </w:r>
        <w:r w:rsidR="00F01C48" w:rsidDel="001E76A1">
          <w:delText>.</w:delText>
        </w:r>
      </w:del>
    </w:p>
    <w:p w14:paraId="0A3F0D80" w14:textId="5D5D996C" w:rsidR="00DC025B" w:rsidDel="001E76A1" w:rsidRDefault="00DC025B" w:rsidP="00556263">
      <w:pPr>
        <w:spacing w:before="0" w:line="276" w:lineRule="auto"/>
        <w:rPr>
          <w:del w:id="858" w:author="Rich Crane" w:date="2020-05-14T13:52:00Z"/>
        </w:rPr>
        <w:pPrChange w:id="859" w:author="Rich Crane" w:date="2020-05-14T18:16:00Z">
          <w:pPr/>
        </w:pPrChange>
      </w:pPr>
    </w:p>
    <w:p w14:paraId="2FF59356" w14:textId="3C92BFF0" w:rsidR="00DC025B" w:rsidRPr="00DC025B" w:rsidDel="001E76A1" w:rsidRDefault="00DC025B" w:rsidP="00556263">
      <w:pPr>
        <w:spacing w:before="0" w:line="276" w:lineRule="auto"/>
        <w:rPr>
          <w:del w:id="860" w:author="Rich Crane" w:date="2020-05-14T13:52:00Z"/>
          <w:color w:val="auto"/>
        </w:rPr>
        <w:pPrChange w:id="861" w:author="Rich Crane" w:date="2020-05-14T18:16:00Z">
          <w:pPr>
            <w:keepNext/>
            <w:keepLines/>
            <w:widowControl w:val="0"/>
            <w:spacing w:before="0" w:line="240" w:lineRule="auto"/>
            <w:jc w:val="center"/>
          </w:pPr>
        </w:pPrChange>
      </w:pPr>
      <w:del w:id="862" w:author="Rich Crane" w:date="2020-05-14T13:52:00Z">
        <w:r w:rsidDel="001E76A1">
          <w:rPr>
            <w:b/>
            <w:color w:val="FF9900"/>
            <w:sz w:val="22"/>
            <w:szCs w:val="22"/>
          </w:rPr>
          <w:delText>CHAPTER 11:</w:delText>
        </w:r>
        <w:r w:rsidRPr="00DC025B" w:rsidDel="001E76A1">
          <w:rPr>
            <w:color w:val="auto"/>
          </w:rPr>
          <w:delText xml:space="preserve"> </w:delText>
        </w:r>
        <w:r w:rsidR="00F01C48" w:rsidDel="001E76A1">
          <w:rPr>
            <w:color w:val="auto"/>
          </w:rPr>
          <w:delText>Deploying Applications on Azure Kubernetes Service (AKS</w:delText>
        </w:r>
        <w:r w:rsidDel="001E76A1">
          <w:rPr>
            <w:color w:val="auto"/>
          </w:rPr>
          <w:delText>)</w:delText>
        </w:r>
        <w:r w:rsidDel="001E76A1">
          <w:br/>
        </w:r>
        <w:r w:rsidDel="001E76A1">
          <w:rPr>
            <w:rFonts w:ascii="Calibri" w:eastAsia="Calibri" w:hAnsi="Calibri" w:cs="Calibri"/>
            <w:sz w:val="22"/>
            <w:szCs w:val="22"/>
          </w:rPr>
          <w:delText xml:space="preserve">- </w:delText>
        </w:r>
        <w:r w:rsidR="00316132" w:rsidDel="001E76A1">
          <w:rPr>
            <w:rFonts w:ascii="Calibri" w:eastAsia="Calibri" w:hAnsi="Calibri" w:cs="Calibri"/>
            <w:sz w:val="22"/>
            <w:szCs w:val="22"/>
          </w:rPr>
          <w:delText>20</w:delText>
        </w:r>
        <w:r w:rsidDel="001E76A1">
          <w:rPr>
            <w:rFonts w:ascii="Calibri" w:eastAsia="Calibri" w:hAnsi="Calibri" w:cs="Calibri"/>
            <w:sz w:val="22"/>
            <w:szCs w:val="22"/>
          </w:rPr>
          <w:delText>-</w:delText>
        </w:r>
        <w:r w:rsidR="00316132" w:rsidDel="001E76A1">
          <w:rPr>
            <w:rFonts w:ascii="Calibri" w:eastAsia="Calibri" w:hAnsi="Calibri" w:cs="Calibri"/>
            <w:sz w:val="22"/>
            <w:szCs w:val="22"/>
          </w:rPr>
          <w:delText>2</w:delText>
        </w:r>
        <w:r w:rsidDel="001E76A1">
          <w:rPr>
            <w:rFonts w:ascii="Calibri" w:eastAsia="Calibri" w:hAnsi="Calibri" w:cs="Calibri"/>
            <w:sz w:val="22"/>
            <w:szCs w:val="22"/>
          </w:rPr>
          <w:delText>5 pages</w:delText>
        </w:r>
      </w:del>
    </w:p>
    <w:p w14:paraId="7B2207AE" w14:textId="64DA3440" w:rsidR="00DC025B" w:rsidDel="001E76A1" w:rsidRDefault="00DC025B" w:rsidP="00556263">
      <w:pPr>
        <w:spacing w:before="0" w:line="276" w:lineRule="auto"/>
        <w:rPr>
          <w:del w:id="863" w:author="Rich Crane" w:date="2020-05-14T13:52:00Z"/>
        </w:rPr>
        <w:pPrChange w:id="864" w:author="Rich Crane" w:date="2020-05-14T18:16:00Z">
          <w:pPr>
            <w:pStyle w:val="Heading3"/>
            <w:widowControl w:val="0"/>
            <w:spacing w:before="0" w:line="240" w:lineRule="auto"/>
          </w:pPr>
        </w:pPrChange>
      </w:pPr>
    </w:p>
    <w:p w14:paraId="638D9C50" w14:textId="5C9CCF0A" w:rsidR="00DC025B" w:rsidDel="001E76A1" w:rsidRDefault="00DC025B" w:rsidP="00556263">
      <w:pPr>
        <w:spacing w:before="0" w:line="276" w:lineRule="auto"/>
        <w:rPr>
          <w:del w:id="865" w:author="Rich Crane" w:date="2020-05-14T13:52:00Z"/>
        </w:rPr>
        <w:pPrChange w:id="866" w:author="Rich Crane" w:date="2020-05-14T18:16:00Z">
          <w:pPr>
            <w:pStyle w:val="Heading3"/>
            <w:widowControl w:val="0"/>
            <w:spacing w:before="0" w:line="240" w:lineRule="auto"/>
          </w:pPr>
        </w:pPrChange>
      </w:pPr>
      <w:del w:id="867" w:author="Rich Crane" w:date="2020-05-14T13:52:00Z">
        <w:r w:rsidDel="001E76A1">
          <w:delText xml:space="preserve">DESCRIPTION:  </w:delText>
        </w:r>
      </w:del>
    </w:p>
    <w:p w14:paraId="6C7CC7B1" w14:textId="2177F132" w:rsidR="00BD5086" w:rsidDel="001E76A1" w:rsidRDefault="00DC025B" w:rsidP="00556263">
      <w:pPr>
        <w:spacing w:before="0" w:line="276" w:lineRule="auto"/>
        <w:rPr>
          <w:del w:id="868" w:author="Rich Crane" w:date="2020-05-14T13:52:00Z"/>
          <w:moveTo w:id="869" w:author="Rich Crane" w:date="2020-05-14T13:49:00Z"/>
        </w:rPr>
        <w:pPrChange w:id="870" w:author="Rich Crane" w:date="2020-05-14T18:16:00Z">
          <w:pPr/>
        </w:pPrChange>
      </w:pPr>
      <w:del w:id="871" w:author="Rich Crane" w:date="2020-05-14T13:52:00Z">
        <w:r w:rsidDel="001E76A1">
          <w:delText>We will create a Kubernetes cluster using Azure Kubernetes Service (AKS).</w:delText>
        </w:r>
      </w:del>
      <w:moveToRangeStart w:id="872" w:author="Rich Crane" w:date="2020-05-14T13:49:00Z" w:name="move40356587"/>
      <w:moveTo w:id="873" w:author="Rich Crane" w:date="2020-05-14T13:49:00Z">
        <w:del w:id="874" w:author="Rich Crane" w:date="2020-05-14T13:52:00Z">
          <w:r w:rsidR="00BD5086" w:rsidDel="001E76A1">
            <w:delText>Deploying and debugging applications in Kubernetes clusters can be hard especially during development.  Azure Dev Spaces simplifies the development, deployment, and debugging of applications to Azure Kubernetes Service (AKS) with minimal setup allowing for rapid prototyping and development of your application.  Together we will configure our AKS cluster to support Azure Dev Spaces so that we can develop our application.</w:delText>
          </w:r>
        </w:del>
      </w:moveTo>
    </w:p>
    <w:moveToRangeEnd w:id="872"/>
    <w:p w14:paraId="4AB29DE0" w14:textId="314E5FC1" w:rsidR="00DC025B" w:rsidDel="007F118D" w:rsidRDefault="00DC025B" w:rsidP="00556263">
      <w:pPr>
        <w:spacing w:before="0" w:line="276" w:lineRule="auto"/>
        <w:rPr>
          <w:del w:id="875" w:author="Rich Crane" w:date="2020-05-13T08:25:00Z"/>
        </w:rPr>
        <w:pPrChange w:id="876" w:author="Rich Crane" w:date="2020-05-14T18:16:00Z">
          <w:pPr/>
        </w:pPrChange>
      </w:pPr>
    </w:p>
    <w:p w14:paraId="415F7B08" w14:textId="6E755FA2" w:rsidR="00DC025B" w:rsidDel="001E76A1" w:rsidRDefault="00DC025B" w:rsidP="00556263">
      <w:pPr>
        <w:spacing w:before="0" w:line="276" w:lineRule="auto"/>
        <w:rPr>
          <w:del w:id="877" w:author="Rich Crane" w:date="2020-05-14T13:52:00Z"/>
        </w:rPr>
        <w:pPrChange w:id="878" w:author="Rich Crane" w:date="2020-05-14T18:16:00Z">
          <w:pPr>
            <w:spacing w:before="0" w:line="240" w:lineRule="auto"/>
          </w:pPr>
        </w:pPrChange>
      </w:pPr>
    </w:p>
    <w:p w14:paraId="06FFC7E3" w14:textId="39546AC2" w:rsidR="00DC025B" w:rsidDel="001E76A1" w:rsidRDefault="00DC025B" w:rsidP="00556263">
      <w:pPr>
        <w:spacing w:before="0" w:line="276" w:lineRule="auto"/>
        <w:rPr>
          <w:del w:id="879" w:author="Rich Crane" w:date="2020-05-14T13:52:00Z"/>
          <w:rFonts w:ascii="Calibri" w:eastAsia="Calibri" w:hAnsi="Calibri" w:cs="Calibri"/>
          <w:i/>
          <w:sz w:val="22"/>
          <w:szCs w:val="22"/>
        </w:rPr>
        <w:pPrChange w:id="880" w:author="Rich Crane" w:date="2020-05-14T18:16:00Z">
          <w:pPr>
            <w:pStyle w:val="Heading3"/>
            <w:widowControl w:val="0"/>
            <w:spacing w:before="0" w:line="240" w:lineRule="auto"/>
          </w:pPr>
        </w:pPrChange>
      </w:pPr>
      <w:del w:id="881" w:author="Rich Crane" w:date="2020-05-14T13:52:00Z">
        <w:r w:rsidDel="001E76A1">
          <w:delText xml:space="preserve">Level: </w:delText>
        </w:r>
        <w:r w:rsidDel="001E76A1">
          <w:rPr>
            <w:rFonts w:ascii="Calibri" w:eastAsia="Calibri" w:hAnsi="Calibri" w:cs="Calibri"/>
            <w:sz w:val="22"/>
            <w:szCs w:val="22"/>
          </w:rPr>
          <w:delText>Intermediate</w:delText>
        </w:r>
        <w:r w:rsidDel="001E76A1">
          <w:rPr>
            <w:rFonts w:ascii="Calibri" w:eastAsia="Calibri" w:hAnsi="Calibri" w:cs="Calibri"/>
            <w:i/>
            <w:sz w:val="22"/>
            <w:szCs w:val="22"/>
          </w:rPr>
          <w:delText xml:space="preserve"> </w:delText>
        </w:r>
      </w:del>
    </w:p>
    <w:p w14:paraId="1DA40B1C" w14:textId="1DFEC9F0" w:rsidR="00DC025B" w:rsidDel="001E76A1" w:rsidRDefault="00DC025B" w:rsidP="00556263">
      <w:pPr>
        <w:spacing w:before="0" w:line="276" w:lineRule="auto"/>
        <w:rPr>
          <w:del w:id="882" w:author="Rich Crane" w:date="2020-05-14T13:52:00Z"/>
        </w:rPr>
        <w:pPrChange w:id="883" w:author="Rich Crane" w:date="2020-05-14T18:16:00Z">
          <w:pPr>
            <w:pStyle w:val="Heading3"/>
            <w:keepNext w:val="0"/>
            <w:keepLines w:val="0"/>
            <w:spacing w:before="360" w:after="80"/>
          </w:pPr>
        </w:pPrChange>
      </w:pPr>
      <w:del w:id="884" w:author="Rich Crane" w:date="2020-05-14T13:52:00Z">
        <w:r w:rsidDel="001E76A1">
          <w:delText>Main Chapter Headings (3-5 main chapter headings)</w:delText>
        </w:r>
      </w:del>
    </w:p>
    <w:p w14:paraId="394AFB20" w14:textId="53A35CE0" w:rsidR="00DC025B" w:rsidDel="001E76A1" w:rsidRDefault="00DC025B" w:rsidP="00556263">
      <w:pPr>
        <w:spacing w:before="0" w:line="276" w:lineRule="auto"/>
        <w:rPr>
          <w:del w:id="885" w:author="Rich Crane" w:date="2020-05-14T13:52:00Z"/>
        </w:rPr>
        <w:pPrChange w:id="886" w:author="Rich Crane" w:date="2020-05-14T18:16:00Z">
          <w:pPr>
            <w:numPr>
              <w:numId w:val="1"/>
            </w:numPr>
            <w:spacing w:line="276" w:lineRule="auto"/>
            <w:ind w:left="720" w:hanging="360"/>
          </w:pPr>
        </w:pPrChange>
      </w:pPr>
      <w:del w:id="887" w:author="Rich Crane" w:date="2020-05-14T13:52:00Z">
        <w:r w:rsidDel="001E76A1">
          <w:delText>HEADING 1: Create a cluster in Azure Kubernetes Service</w:delText>
        </w:r>
      </w:del>
    </w:p>
    <w:p w14:paraId="0C90DF2F" w14:textId="2D22A9D3" w:rsidR="00DC025B" w:rsidDel="00BD5086" w:rsidRDefault="00DC025B" w:rsidP="00556263">
      <w:pPr>
        <w:spacing w:before="0" w:line="276" w:lineRule="auto"/>
        <w:rPr>
          <w:del w:id="888" w:author="Rich Crane" w:date="2020-05-14T13:48:00Z"/>
        </w:rPr>
        <w:pPrChange w:id="889" w:author="Rich Crane" w:date="2020-05-14T18:16:00Z">
          <w:pPr>
            <w:numPr>
              <w:numId w:val="1"/>
            </w:numPr>
            <w:spacing w:before="0" w:line="276" w:lineRule="auto"/>
            <w:ind w:left="720" w:hanging="360"/>
          </w:pPr>
        </w:pPrChange>
      </w:pPr>
      <w:del w:id="890" w:author="Rich Crane" w:date="2020-05-14T13:48:00Z">
        <w:r w:rsidDel="00BD5086">
          <w:delText>HEADING 2: Create a service based on Helm Charts</w:delText>
        </w:r>
      </w:del>
    </w:p>
    <w:p w14:paraId="77773E45" w14:textId="33479044" w:rsidR="00F01C48" w:rsidDel="00BD5086" w:rsidRDefault="00F01C48" w:rsidP="00556263">
      <w:pPr>
        <w:spacing w:before="0" w:line="276" w:lineRule="auto"/>
        <w:rPr>
          <w:del w:id="891" w:author="Rich Crane" w:date="2020-05-14T13:47:00Z"/>
        </w:rPr>
        <w:pPrChange w:id="892" w:author="Rich Crane" w:date="2020-05-14T18:16:00Z">
          <w:pPr>
            <w:numPr>
              <w:numId w:val="1"/>
            </w:numPr>
            <w:spacing w:before="0" w:line="276" w:lineRule="auto"/>
            <w:ind w:left="720" w:hanging="360"/>
          </w:pPr>
        </w:pPrChange>
      </w:pPr>
      <w:del w:id="893" w:author="Rich Crane" w:date="2020-05-14T13:52:00Z">
        <w:r w:rsidDel="001E76A1">
          <w:delText xml:space="preserve">HEADING </w:delText>
        </w:r>
      </w:del>
      <w:del w:id="894" w:author="Rich Crane" w:date="2020-05-14T13:48:00Z">
        <w:r w:rsidDel="00BD5086">
          <w:delText>3</w:delText>
        </w:r>
      </w:del>
      <w:del w:id="895" w:author="Rich Crane" w:date="2020-05-14T13:52:00Z">
        <w:r w:rsidDel="001E76A1">
          <w:delText>: Deploy applications to AKS</w:delText>
        </w:r>
      </w:del>
    </w:p>
    <w:p w14:paraId="44B426EC" w14:textId="220677AD" w:rsidR="00DC025B" w:rsidDel="001E76A1" w:rsidRDefault="00DC025B" w:rsidP="00556263">
      <w:pPr>
        <w:spacing w:before="0" w:line="276" w:lineRule="auto"/>
        <w:rPr>
          <w:del w:id="896" w:author="Rich Crane" w:date="2020-05-14T13:52:00Z"/>
        </w:rPr>
        <w:pPrChange w:id="897" w:author="Rich Crane" w:date="2020-05-14T18:16:00Z">
          <w:pPr>
            <w:numPr>
              <w:numId w:val="1"/>
            </w:numPr>
            <w:spacing w:before="0" w:line="276" w:lineRule="auto"/>
            <w:ind w:left="720" w:hanging="360"/>
          </w:pPr>
        </w:pPrChange>
      </w:pPr>
      <w:del w:id="898" w:author="Rich Crane" w:date="2020-05-14T13:52:00Z">
        <w:r w:rsidDel="001E76A1">
          <w:delText xml:space="preserve">HEADING </w:delText>
        </w:r>
      </w:del>
      <w:del w:id="899" w:author="Rich Crane" w:date="2020-05-14T13:48:00Z">
        <w:r w:rsidR="002F279C" w:rsidDel="00BD5086">
          <w:delText>3</w:delText>
        </w:r>
      </w:del>
      <w:del w:id="900" w:author="Rich Crane" w:date="2020-05-14T13:52:00Z">
        <w:r w:rsidDel="001E76A1">
          <w:delText>: Knowledge Exam</w:delText>
        </w:r>
      </w:del>
    </w:p>
    <w:p w14:paraId="4E45F29E" w14:textId="73F40488" w:rsidR="00DC025B" w:rsidDel="001E76A1" w:rsidRDefault="00DC025B" w:rsidP="00556263">
      <w:pPr>
        <w:spacing w:before="0" w:line="276" w:lineRule="auto"/>
        <w:rPr>
          <w:del w:id="901" w:author="Rich Crane" w:date="2020-05-14T13:52:00Z"/>
        </w:rPr>
        <w:pPrChange w:id="902" w:author="Rich Crane" w:date="2020-05-14T18:16:00Z">
          <w:pPr>
            <w:numPr>
              <w:numId w:val="1"/>
            </w:numPr>
            <w:spacing w:before="0" w:line="276" w:lineRule="auto"/>
            <w:ind w:left="720" w:hanging="360"/>
          </w:pPr>
        </w:pPrChange>
      </w:pPr>
      <w:del w:id="903" w:author="Rich Crane" w:date="2020-05-14T13:52:00Z">
        <w:r w:rsidDel="001E76A1">
          <w:delText xml:space="preserve">HEADING </w:delText>
        </w:r>
      </w:del>
      <w:del w:id="904" w:author="Rich Crane" w:date="2020-05-14T13:48:00Z">
        <w:r w:rsidR="002F279C" w:rsidDel="00BD5086">
          <w:delText>4</w:delText>
        </w:r>
      </w:del>
      <w:del w:id="905" w:author="Rich Crane" w:date="2020-05-14T13:52:00Z">
        <w:r w:rsidDel="001E76A1">
          <w:delText>: Further Reading</w:delText>
        </w:r>
      </w:del>
    </w:p>
    <w:p w14:paraId="6C796ACB" w14:textId="38D90826" w:rsidR="00DC025B" w:rsidDel="001E76A1" w:rsidRDefault="00DC025B" w:rsidP="00556263">
      <w:pPr>
        <w:spacing w:before="0" w:line="276" w:lineRule="auto"/>
        <w:rPr>
          <w:del w:id="906" w:author="Rich Crane" w:date="2020-05-14T13:52:00Z"/>
          <w:i/>
        </w:rPr>
        <w:pPrChange w:id="907" w:author="Rich Crane" w:date="2020-05-14T18:16:00Z">
          <w:pPr>
            <w:pStyle w:val="Heading3"/>
            <w:keepNext w:val="0"/>
            <w:keepLines w:val="0"/>
            <w:spacing w:before="360" w:after="80"/>
          </w:pPr>
        </w:pPrChange>
      </w:pPr>
      <w:del w:id="908" w:author="Rich Crane" w:date="2020-05-14T13:52:00Z">
        <w:r w:rsidDel="001E76A1">
          <w:delText xml:space="preserve">Skills learned: </w:delText>
        </w:r>
        <w:r w:rsidDel="001E76A1">
          <w:rPr>
            <w:i/>
          </w:rPr>
          <w:delText>For each heading, insert what the reader will learn to DO in this chapter?</w:delText>
        </w:r>
      </w:del>
    </w:p>
    <w:p w14:paraId="0902CDF5" w14:textId="66295C84" w:rsidR="00DC025B" w:rsidDel="001E76A1" w:rsidRDefault="00DC025B" w:rsidP="00556263">
      <w:pPr>
        <w:spacing w:before="0" w:line="276" w:lineRule="auto"/>
        <w:rPr>
          <w:del w:id="909" w:author="Rich Crane" w:date="2020-05-14T13:52:00Z"/>
        </w:rPr>
        <w:pPrChange w:id="910" w:author="Rich Crane" w:date="2020-05-14T18:16:00Z">
          <w:pPr>
            <w:numPr>
              <w:numId w:val="5"/>
            </w:numPr>
            <w:spacing w:line="276" w:lineRule="auto"/>
            <w:ind w:left="720" w:hanging="360"/>
          </w:pPr>
        </w:pPrChange>
      </w:pPr>
      <w:del w:id="911" w:author="Rich Crane" w:date="2020-05-14T13:52:00Z">
        <w:r w:rsidDel="001E76A1">
          <w:delText xml:space="preserve">SKILL 1: Learn how to </w:delText>
        </w:r>
        <w:r w:rsidR="002F279C" w:rsidDel="001E76A1">
          <w:delText>create a Kubernetes cluster using AKS</w:delText>
        </w:r>
      </w:del>
    </w:p>
    <w:p w14:paraId="4BA3EC2C" w14:textId="622A273B" w:rsidR="00DC025B" w:rsidDel="001E76A1" w:rsidRDefault="00DC025B" w:rsidP="00556263">
      <w:pPr>
        <w:spacing w:before="0" w:line="276" w:lineRule="auto"/>
        <w:rPr>
          <w:del w:id="912" w:author="Rich Crane" w:date="2020-05-14T13:52:00Z"/>
        </w:rPr>
        <w:pPrChange w:id="913" w:author="Rich Crane" w:date="2020-05-14T18:16:00Z">
          <w:pPr>
            <w:numPr>
              <w:numId w:val="5"/>
            </w:numPr>
            <w:spacing w:before="0" w:line="276" w:lineRule="auto"/>
            <w:ind w:left="720" w:hanging="360"/>
          </w:pPr>
        </w:pPrChange>
      </w:pPr>
      <w:del w:id="914" w:author="Rich Crane" w:date="2020-05-14T13:52:00Z">
        <w:r w:rsidDel="001E76A1">
          <w:delText xml:space="preserve">SKILL 2: </w:delText>
        </w:r>
        <w:r w:rsidR="00F01C48" w:rsidDel="001E76A1">
          <w:delText>Learn how to create Helm Charts which describe the deployment of our applications</w:delText>
        </w:r>
      </w:del>
    </w:p>
    <w:p w14:paraId="0AE95244" w14:textId="06C1A412" w:rsidR="00BD5086" w:rsidDel="001E76A1" w:rsidRDefault="00F01C48" w:rsidP="00556263">
      <w:pPr>
        <w:spacing w:before="0" w:line="276" w:lineRule="auto"/>
        <w:rPr>
          <w:del w:id="915" w:author="Rich Crane" w:date="2020-05-14T13:51:00Z"/>
        </w:rPr>
        <w:pPrChange w:id="916" w:author="Rich Crane" w:date="2020-05-14T18:16:00Z">
          <w:pPr>
            <w:numPr>
              <w:numId w:val="5"/>
            </w:numPr>
            <w:spacing w:before="0" w:line="276" w:lineRule="auto"/>
            <w:ind w:left="720" w:hanging="360"/>
          </w:pPr>
        </w:pPrChange>
      </w:pPr>
      <w:del w:id="917" w:author="Rich Crane" w:date="2020-05-14T13:52:00Z">
        <w:r w:rsidDel="001E76A1">
          <w:delText>SKILL 3: Learn how to deploy applications to AKS</w:delText>
        </w:r>
      </w:del>
    </w:p>
    <w:p w14:paraId="1B0E1C87" w14:textId="4DBFEB07" w:rsidR="00DC025B" w:rsidDel="001E76A1" w:rsidRDefault="00DC025B" w:rsidP="00556263">
      <w:pPr>
        <w:spacing w:before="0" w:line="276" w:lineRule="auto"/>
        <w:rPr>
          <w:del w:id="918" w:author="Rich Crane" w:date="2020-05-14T13:52:00Z"/>
        </w:rPr>
        <w:pPrChange w:id="919" w:author="Rich Crane" w:date="2020-05-14T18:16:00Z">
          <w:pPr>
            <w:spacing w:line="276" w:lineRule="auto"/>
          </w:pPr>
        </w:pPrChange>
      </w:pPr>
    </w:p>
    <w:p w14:paraId="076919EC" w14:textId="753A8273" w:rsidR="00DC025B" w:rsidDel="001E76A1" w:rsidRDefault="00DC025B" w:rsidP="00556263">
      <w:pPr>
        <w:spacing w:before="0" w:line="276" w:lineRule="auto"/>
        <w:rPr>
          <w:del w:id="920" w:author="Rich Crane" w:date="2020-05-14T13:51:00Z"/>
          <w:rFonts w:ascii="Oswald" w:eastAsia="Oswald" w:hAnsi="Oswald" w:cs="Oswald"/>
          <w:sz w:val="28"/>
          <w:szCs w:val="28"/>
        </w:rPr>
        <w:pPrChange w:id="921" w:author="Rich Crane" w:date="2020-05-14T18:16:00Z">
          <w:pPr/>
        </w:pPrChange>
      </w:pPr>
      <w:del w:id="922" w:author="Rich Crane" w:date="2020-05-14T13:51:00Z">
        <w:r w:rsidDel="001E76A1">
          <w:br w:type="page"/>
        </w:r>
      </w:del>
    </w:p>
    <w:p w14:paraId="66143305" w14:textId="39F8A4F6" w:rsidR="00DC025B" w:rsidDel="00BD5086" w:rsidRDefault="00DC025B" w:rsidP="00556263">
      <w:pPr>
        <w:spacing w:before="0" w:line="276" w:lineRule="auto"/>
        <w:rPr>
          <w:del w:id="923" w:author="Rich Crane" w:date="2020-05-14T13:49:00Z"/>
        </w:rPr>
        <w:pPrChange w:id="924" w:author="Rich Crane" w:date="2020-05-14T18:16:00Z">
          <w:pPr>
            <w:pStyle w:val="Heading3"/>
            <w:widowControl w:val="0"/>
            <w:spacing w:before="0" w:line="240" w:lineRule="auto"/>
            <w:jc w:val="center"/>
          </w:pPr>
        </w:pPrChange>
      </w:pPr>
      <w:del w:id="925" w:author="Rich Crane" w:date="2020-05-14T13:49:00Z">
        <w:r w:rsidDel="00BD5086">
          <w:rPr>
            <w:b/>
            <w:color w:val="FF9900"/>
            <w:sz w:val="22"/>
            <w:szCs w:val="22"/>
          </w:rPr>
          <w:delText xml:space="preserve">CHAPTER </w:delText>
        </w:r>
        <w:r w:rsidR="00D86D38" w:rsidDel="00BD5086">
          <w:rPr>
            <w:b/>
            <w:color w:val="FF9900"/>
            <w:sz w:val="22"/>
            <w:szCs w:val="22"/>
          </w:rPr>
          <w:delText>12</w:delText>
        </w:r>
        <w:r w:rsidDel="00BD5086">
          <w:rPr>
            <w:b/>
            <w:color w:val="FF9900"/>
            <w:sz w:val="22"/>
            <w:szCs w:val="22"/>
          </w:rPr>
          <w:delText>:</w:delText>
        </w:r>
        <w:r w:rsidDel="00BD5086">
          <w:delText xml:space="preserve"> </w:delText>
        </w:r>
        <w:r w:rsidR="00F01C48" w:rsidRPr="00F01C48" w:rsidDel="00BD5086">
          <w:delText xml:space="preserve">Debugging in </w:delText>
        </w:r>
        <w:r w:rsidR="00F01C48" w:rsidDel="00BD5086">
          <w:delText xml:space="preserve">AKS </w:delText>
        </w:r>
        <w:r w:rsidR="00F01C48" w:rsidRPr="00F01C48" w:rsidDel="00BD5086">
          <w:delText>using Azure Dev Spaces</w:delText>
        </w:r>
        <w:r w:rsidDel="00BD5086">
          <w:br/>
        </w:r>
        <w:r w:rsidDel="00BD5086">
          <w:rPr>
            <w:rFonts w:ascii="Calibri" w:eastAsia="Calibri" w:hAnsi="Calibri" w:cs="Calibri"/>
            <w:sz w:val="22"/>
            <w:szCs w:val="22"/>
          </w:rPr>
          <w:delText xml:space="preserve">- </w:delText>
        </w:r>
      </w:del>
      <w:del w:id="926" w:author="Rich Crane" w:date="2020-05-14T13:28:00Z">
        <w:r w:rsidR="00316132" w:rsidDel="007104D0">
          <w:rPr>
            <w:rFonts w:ascii="Calibri" w:eastAsia="Calibri" w:hAnsi="Calibri" w:cs="Calibri"/>
            <w:sz w:val="22"/>
            <w:szCs w:val="22"/>
          </w:rPr>
          <w:delText>10</w:delText>
        </w:r>
      </w:del>
      <w:del w:id="927" w:author="Rich Crane" w:date="2020-05-14T13:49:00Z">
        <w:r w:rsidDel="00BD5086">
          <w:rPr>
            <w:rFonts w:ascii="Calibri" w:eastAsia="Calibri" w:hAnsi="Calibri" w:cs="Calibri"/>
            <w:sz w:val="22"/>
            <w:szCs w:val="22"/>
          </w:rPr>
          <w:delText>-</w:delText>
        </w:r>
        <w:r w:rsidR="00D86D38" w:rsidDel="00BD5086">
          <w:rPr>
            <w:rFonts w:ascii="Calibri" w:eastAsia="Calibri" w:hAnsi="Calibri" w:cs="Calibri"/>
            <w:sz w:val="22"/>
            <w:szCs w:val="22"/>
          </w:rPr>
          <w:delText>1</w:delText>
        </w:r>
      </w:del>
      <w:del w:id="928" w:author="Rich Crane" w:date="2020-05-14T13:28:00Z">
        <w:r w:rsidR="00316132" w:rsidDel="007104D0">
          <w:rPr>
            <w:rFonts w:ascii="Calibri" w:eastAsia="Calibri" w:hAnsi="Calibri" w:cs="Calibri"/>
            <w:sz w:val="22"/>
            <w:szCs w:val="22"/>
          </w:rPr>
          <w:delText>5</w:delText>
        </w:r>
      </w:del>
      <w:del w:id="929" w:author="Rich Crane" w:date="2020-05-14T13:49:00Z">
        <w:r w:rsidDel="00BD5086">
          <w:rPr>
            <w:rFonts w:ascii="Calibri" w:eastAsia="Calibri" w:hAnsi="Calibri" w:cs="Calibri"/>
            <w:sz w:val="22"/>
            <w:szCs w:val="22"/>
          </w:rPr>
          <w:delText xml:space="preserve"> pages</w:delText>
        </w:r>
      </w:del>
    </w:p>
    <w:p w14:paraId="2FF6412D" w14:textId="12DD3362" w:rsidR="00DC025B" w:rsidDel="00BD5086" w:rsidRDefault="00DC025B" w:rsidP="00556263">
      <w:pPr>
        <w:spacing w:before="0" w:line="276" w:lineRule="auto"/>
        <w:rPr>
          <w:del w:id="930" w:author="Rich Crane" w:date="2020-05-14T13:49:00Z"/>
        </w:rPr>
        <w:pPrChange w:id="931" w:author="Rich Crane" w:date="2020-05-14T18:16:00Z">
          <w:pPr>
            <w:pStyle w:val="Heading3"/>
            <w:widowControl w:val="0"/>
            <w:spacing w:before="0" w:line="240" w:lineRule="auto"/>
          </w:pPr>
        </w:pPrChange>
      </w:pPr>
    </w:p>
    <w:p w14:paraId="152F2694" w14:textId="302E3142" w:rsidR="00DC025B" w:rsidDel="00BD5086" w:rsidRDefault="00DC025B" w:rsidP="00556263">
      <w:pPr>
        <w:spacing w:before="0" w:line="276" w:lineRule="auto"/>
        <w:rPr>
          <w:del w:id="932" w:author="Rich Crane" w:date="2020-05-14T13:49:00Z"/>
        </w:rPr>
        <w:pPrChange w:id="933" w:author="Rich Crane" w:date="2020-05-14T18:16:00Z">
          <w:pPr>
            <w:pStyle w:val="Heading3"/>
            <w:widowControl w:val="0"/>
            <w:spacing w:before="0" w:line="240" w:lineRule="auto"/>
          </w:pPr>
        </w:pPrChange>
      </w:pPr>
      <w:del w:id="934" w:author="Rich Crane" w:date="2020-05-14T13:49:00Z">
        <w:r w:rsidDel="00BD5086">
          <w:delText xml:space="preserve">DESCRIPTION:  </w:delText>
        </w:r>
      </w:del>
    </w:p>
    <w:p w14:paraId="4CE7BD54" w14:textId="3699620E" w:rsidR="00DC025B" w:rsidDel="00BD5086" w:rsidRDefault="00F01C48" w:rsidP="00556263">
      <w:pPr>
        <w:spacing w:before="0" w:line="276" w:lineRule="auto"/>
        <w:rPr>
          <w:del w:id="935" w:author="Rich Crane" w:date="2020-05-14T13:49:00Z"/>
          <w:moveFrom w:id="936" w:author="Rich Crane" w:date="2020-05-14T13:49:00Z"/>
        </w:rPr>
        <w:pPrChange w:id="937" w:author="Rich Crane" w:date="2020-05-14T18:16:00Z">
          <w:pPr/>
        </w:pPrChange>
      </w:pPr>
      <w:moveFromRangeStart w:id="938" w:author="Rich Crane" w:date="2020-05-14T13:49:00Z" w:name="move40356587"/>
      <w:moveFrom w:id="939" w:author="Rich Crane" w:date="2020-05-14T13:49:00Z">
        <w:del w:id="940" w:author="Rich Crane" w:date="2020-05-14T13:49:00Z">
          <w:r w:rsidDel="00BD5086">
            <w:delText xml:space="preserve">Deploying and debugging applications </w:delText>
          </w:r>
          <w:r w:rsidR="00D86D38" w:rsidDel="00BD5086">
            <w:delText>in</w:delText>
          </w:r>
          <w:r w:rsidDel="00BD5086">
            <w:delText xml:space="preserve"> Kubernetes clusters can be hard especially during development.  Azure Dev Spaces simplifies the development, deployment, and debugging of applications to Azure Kubernetes Service (AKS) with minimal setup allowing for rapid prototyping and development of your application.  Together we will configure our AKS cluster to support Azure Dev Spaces</w:delText>
          </w:r>
          <w:r w:rsidR="00DA4936" w:rsidDel="00BD5086">
            <w:delText xml:space="preserve"> </w:delText>
          </w:r>
          <w:r w:rsidR="00D86D38" w:rsidDel="00BD5086">
            <w:delText>so that we can develop our application.</w:delText>
          </w:r>
        </w:del>
      </w:moveFrom>
    </w:p>
    <w:moveFromRangeEnd w:id="938"/>
    <w:p w14:paraId="715716E1" w14:textId="547A0589" w:rsidR="00DC025B" w:rsidDel="00BD5086" w:rsidRDefault="00DC025B" w:rsidP="00556263">
      <w:pPr>
        <w:spacing w:before="0" w:line="276" w:lineRule="auto"/>
        <w:rPr>
          <w:del w:id="941" w:author="Rich Crane" w:date="2020-05-14T13:49:00Z"/>
        </w:rPr>
        <w:pPrChange w:id="942" w:author="Rich Crane" w:date="2020-05-14T18:16:00Z">
          <w:pPr>
            <w:spacing w:before="0" w:line="240" w:lineRule="auto"/>
          </w:pPr>
        </w:pPrChange>
      </w:pPr>
    </w:p>
    <w:p w14:paraId="3515AE00" w14:textId="540B9836" w:rsidR="00DC025B" w:rsidDel="00BD5086" w:rsidRDefault="00DC025B" w:rsidP="00556263">
      <w:pPr>
        <w:spacing w:before="0" w:line="276" w:lineRule="auto"/>
        <w:rPr>
          <w:del w:id="943" w:author="Rich Crane" w:date="2020-05-14T13:49:00Z"/>
          <w:rFonts w:ascii="Calibri" w:eastAsia="Calibri" w:hAnsi="Calibri" w:cs="Calibri"/>
          <w:i/>
          <w:sz w:val="22"/>
          <w:szCs w:val="22"/>
        </w:rPr>
        <w:pPrChange w:id="944" w:author="Rich Crane" w:date="2020-05-14T18:16:00Z">
          <w:pPr>
            <w:pStyle w:val="Heading3"/>
            <w:widowControl w:val="0"/>
            <w:spacing w:before="0" w:line="240" w:lineRule="auto"/>
          </w:pPr>
        </w:pPrChange>
      </w:pPr>
      <w:del w:id="945" w:author="Rich Crane" w:date="2020-05-14T13:49:00Z">
        <w:r w:rsidDel="00BD5086">
          <w:delText xml:space="preserve">Level: </w:delText>
        </w:r>
        <w:r w:rsidDel="00BD5086">
          <w:rPr>
            <w:rFonts w:ascii="Calibri" w:eastAsia="Calibri" w:hAnsi="Calibri" w:cs="Calibri"/>
            <w:sz w:val="22"/>
            <w:szCs w:val="22"/>
          </w:rPr>
          <w:delText>Intermediate</w:delText>
        </w:r>
      </w:del>
    </w:p>
    <w:p w14:paraId="0458EB3E" w14:textId="017EE2EE" w:rsidR="00D86D38" w:rsidDel="00BD5086" w:rsidRDefault="00D86D38" w:rsidP="00556263">
      <w:pPr>
        <w:spacing w:before="0" w:line="276" w:lineRule="auto"/>
        <w:rPr>
          <w:del w:id="946" w:author="Rich Crane" w:date="2020-05-14T13:49:00Z"/>
        </w:rPr>
        <w:pPrChange w:id="947" w:author="Rich Crane" w:date="2020-05-14T18:16:00Z">
          <w:pPr>
            <w:pStyle w:val="Heading3"/>
            <w:keepNext w:val="0"/>
            <w:keepLines w:val="0"/>
            <w:spacing w:before="360" w:after="80"/>
          </w:pPr>
        </w:pPrChange>
      </w:pPr>
      <w:del w:id="948" w:author="Rich Crane" w:date="2020-05-14T13:49:00Z">
        <w:r w:rsidDel="00BD5086">
          <w:delText>Main Chapter Headings (3-5 main chapter headings)</w:delText>
        </w:r>
      </w:del>
    </w:p>
    <w:p w14:paraId="62455CC6" w14:textId="0A6139FE" w:rsidR="00D86D38" w:rsidDel="00BD5086" w:rsidRDefault="00D86D38" w:rsidP="00556263">
      <w:pPr>
        <w:spacing w:before="0" w:line="276" w:lineRule="auto"/>
        <w:rPr>
          <w:del w:id="949" w:author="Rich Crane" w:date="2020-05-14T13:49:00Z"/>
        </w:rPr>
        <w:pPrChange w:id="950" w:author="Rich Crane" w:date="2020-05-14T18:16:00Z">
          <w:pPr>
            <w:numPr>
              <w:numId w:val="24"/>
            </w:numPr>
            <w:spacing w:line="276" w:lineRule="auto"/>
            <w:ind w:left="720" w:hanging="360"/>
          </w:pPr>
        </w:pPrChange>
      </w:pPr>
      <w:del w:id="951" w:author="Rich Crane" w:date="2020-05-14T13:49:00Z">
        <w:r w:rsidDel="00BD5086">
          <w:delText xml:space="preserve">HEADING 1: </w:delText>
        </w:r>
      </w:del>
    </w:p>
    <w:p w14:paraId="1A04FB10" w14:textId="24ABB6E8" w:rsidR="00D86D38" w:rsidDel="00BD5086" w:rsidRDefault="00D86D38" w:rsidP="00556263">
      <w:pPr>
        <w:spacing w:before="0" w:line="276" w:lineRule="auto"/>
        <w:rPr>
          <w:del w:id="952" w:author="Rich Crane" w:date="2020-05-14T13:49:00Z"/>
        </w:rPr>
        <w:pPrChange w:id="953" w:author="Rich Crane" w:date="2020-05-14T18:16:00Z">
          <w:pPr>
            <w:numPr>
              <w:numId w:val="24"/>
            </w:numPr>
            <w:spacing w:before="0" w:line="276" w:lineRule="auto"/>
            <w:ind w:left="720" w:hanging="360"/>
          </w:pPr>
        </w:pPrChange>
      </w:pPr>
      <w:del w:id="954" w:author="Rich Crane" w:date="2020-05-14T13:49:00Z">
        <w:r w:rsidDel="00BD5086">
          <w:delText xml:space="preserve">HEADING 2: </w:delText>
        </w:r>
      </w:del>
    </w:p>
    <w:p w14:paraId="4C205434" w14:textId="215C3A03" w:rsidR="00D86D38" w:rsidDel="00BD5086" w:rsidRDefault="00D86D38" w:rsidP="00556263">
      <w:pPr>
        <w:spacing w:before="0" w:line="276" w:lineRule="auto"/>
        <w:rPr>
          <w:del w:id="955" w:author="Rich Crane" w:date="2020-05-14T13:49:00Z"/>
        </w:rPr>
        <w:pPrChange w:id="956" w:author="Rich Crane" w:date="2020-05-14T18:16:00Z">
          <w:pPr>
            <w:numPr>
              <w:numId w:val="24"/>
            </w:numPr>
            <w:spacing w:before="0" w:line="276" w:lineRule="auto"/>
            <w:ind w:left="720" w:hanging="360"/>
          </w:pPr>
        </w:pPrChange>
      </w:pPr>
      <w:del w:id="957" w:author="Rich Crane" w:date="2020-05-14T13:49:00Z">
        <w:r w:rsidDel="00BD5086">
          <w:delText xml:space="preserve">HEADING 3: </w:delText>
        </w:r>
      </w:del>
    </w:p>
    <w:p w14:paraId="0F4B1BFF" w14:textId="4A72016F" w:rsidR="00D86D38" w:rsidDel="00CF56D6" w:rsidRDefault="00D86D38" w:rsidP="00556263">
      <w:pPr>
        <w:spacing w:before="0" w:line="276" w:lineRule="auto"/>
        <w:rPr>
          <w:del w:id="958" w:author="Rich Crane" w:date="2020-05-13T08:38:00Z"/>
        </w:rPr>
        <w:pPrChange w:id="959" w:author="Rich Crane" w:date="2020-05-14T18:16:00Z">
          <w:pPr>
            <w:numPr>
              <w:numId w:val="24"/>
            </w:numPr>
            <w:spacing w:before="0" w:line="276" w:lineRule="auto"/>
            <w:ind w:left="720" w:hanging="360"/>
          </w:pPr>
        </w:pPrChange>
      </w:pPr>
      <w:del w:id="960" w:author="Rich Crane" w:date="2020-05-13T08:38:00Z">
        <w:r w:rsidDel="00CF56D6">
          <w:delText xml:space="preserve">HEADING 4: </w:delText>
        </w:r>
      </w:del>
    </w:p>
    <w:p w14:paraId="4F7DB597" w14:textId="310C81F8" w:rsidR="00D86D38" w:rsidDel="00CF56D6" w:rsidRDefault="00D86D38" w:rsidP="00556263">
      <w:pPr>
        <w:spacing w:before="0" w:line="276" w:lineRule="auto"/>
        <w:rPr>
          <w:del w:id="961" w:author="Rich Crane" w:date="2020-05-13T08:38:00Z"/>
        </w:rPr>
        <w:pPrChange w:id="962" w:author="Rich Crane" w:date="2020-05-14T18:16:00Z">
          <w:pPr>
            <w:numPr>
              <w:numId w:val="24"/>
            </w:numPr>
            <w:spacing w:before="0" w:line="276" w:lineRule="auto"/>
            <w:ind w:left="720" w:hanging="360"/>
          </w:pPr>
        </w:pPrChange>
      </w:pPr>
      <w:del w:id="963" w:author="Rich Crane" w:date="2020-05-13T08:38:00Z">
        <w:r w:rsidDel="00CF56D6">
          <w:delText xml:space="preserve">HEADING 5: </w:delText>
        </w:r>
      </w:del>
    </w:p>
    <w:p w14:paraId="24AC454A" w14:textId="3DD4BBC8" w:rsidR="00D86D38" w:rsidDel="00BD5086" w:rsidRDefault="00D86D38" w:rsidP="00556263">
      <w:pPr>
        <w:spacing w:before="0" w:line="276" w:lineRule="auto"/>
        <w:rPr>
          <w:del w:id="964" w:author="Rich Crane" w:date="2020-05-14T13:49:00Z"/>
        </w:rPr>
        <w:pPrChange w:id="965" w:author="Rich Crane" w:date="2020-05-14T18:16:00Z">
          <w:pPr>
            <w:numPr>
              <w:numId w:val="24"/>
            </w:numPr>
            <w:spacing w:before="0" w:line="276" w:lineRule="auto"/>
            <w:ind w:left="720" w:hanging="360"/>
          </w:pPr>
        </w:pPrChange>
      </w:pPr>
      <w:del w:id="966" w:author="Rich Crane" w:date="2020-05-14T13:49:00Z">
        <w:r w:rsidDel="00BD5086">
          <w:delText xml:space="preserve">HEADING </w:delText>
        </w:r>
      </w:del>
      <w:del w:id="967" w:author="Rich Crane" w:date="2020-05-13T08:38:00Z">
        <w:r w:rsidDel="00CF56D6">
          <w:delText>6</w:delText>
        </w:r>
      </w:del>
      <w:del w:id="968" w:author="Rich Crane" w:date="2020-05-14T13:49:00Z">
        <w:r w:rsidDel="00BD5086">
          <w:delText>: Knowledge Exam</w:delText>
        </w:r>
      </w:del>
    </w:p>
    <w:p w14:paraId="7FEADCC7" w14:textId="1B149D58" w:rsidR="00D86D38" w:rsidDel="00BD5086" w:rsidRDefault="00D86D38" w:rsidP="00556263">
      <w:pPr>
        <w:spacing w:before="0" w:line="276" w:lineRule="auto"/>
        <w:rPr>
          <w:del w:id="969" w:author="Rich Crane" w:date="2020-05-14T13:49:00Z"/>
        </w:rPr>
        <w:pPrChange w:id="970" w:author="Rich Crane" w:date="2020-05-14T18:16:00Z">
          <w:pPr>
            <w:numPr>
              <w:numId w:val="24"/>
            </w:numPr>
            <w:spacing w:before="0" w:line="276" w:lineRule="auto"/>
            <w:ind w:left="720" w:hanging="360"/>
          </w:pPr>
        </w:pPrChange>
      </w:pPr>
      <w:del w:id="971" w:author="Rich Crane" w:date="2020-05-14T13:49:00Z">
        <w:r w:rsidDel="00BD5086">
          <w:delText xml:space="preserve">HEADING </w:delText>
        </w:r>
      </w:del>
      <w:del w:id="972" w:author="Rich Crane" w:date="2020-05-13T08:38:00Z">
        <w:r w:rsidDel="00CF56D6">
          <w:delText>7</w:delText>
        </w:r>
      </w:del>
      <w:del w:id="973" w:author="Rich Crane" w:date="2020-05-14T13:49:00Z">
        <w:r w:rsidDel="00BD5086">
          <w:delText>: Further Reading</w:delText>
        </w:r>
      </w:del>
    </w:p>
    <w:p w14:paraId="7024C7A2" w14:textId="03CAEECE" w:rsidR="00D86D38" w:rsidDel="00BD5086" w:rsidRDefault="00D86D38" w:rsidP="00556263">
      <w:pPr>
        <w:spacing w:before="0" w:line="276" w:lineRule="auto"/>
        <w:rPr>
          <w:del w:id="974" w:author="Rich Crane" w:date="2020-05-14T13:49:00Z"/>
          <w:i/>
        </w:rPr>
        <w:pPrChange w:id="975" w:author="Rich Crane" w:date="2020-05-14T18:16:00Z">
          <w:pPr>
            <w:pStyle w:val="Heading3"/>
            <w:keepNext w:val="0"/>
            <w:keepLines w:val="0"/>
            <w:spacing w:before="360" w:after="80"/>
          </w:pPr>
        </w:pPrChange>
      </w:pPr>
      <w:del w:id="976" w:author="Rich Crane" w:date="2020-05-14T13:49:00Z">
        <w:r w:rsidDel="00BD5086">
          <w:delText xml:space="preserve">Skills learned: </w:delText>
        </w:r>
        <w:r w:rsidDel="00BD5086">
          <w:rPr>
            <w:i/>
          </w:rPr>
          <w:delText>For each heading, insert what the reader will learn to DO in this chapter?</w:delText>
        </w:r>
      </w:del>
    </w:p>
    <w:p w14:paraId="4E0B901B" w14:textId="51B77ECF" w:rsidR="00D86D38" w:rsidDel="00BD5086" w:rsidRDefault="00D86D38" w:rsidP="00556263">
      <w:pPr>
        <w:spacing w:before="0" w:line="276" w:lineRule="auto"/>
        <w:rPr>
          <w:del w:id="977" w:author="Rich Crane" w:date="2020-05-14T13:49:00Z"/>
        </w:rPr>
        <w:pPrChange w:id="978" w:author="Rich Crane" w:date="2020-05-14T18:16:00Z">
          <w:pPr>
            <w:numPr>
              <w:numId w:val="25"/>
            </w:numPr>
            <w:spacing w:before="0" w:line="276" w:lineRule="auto"/>
            <w:ind w:left="720" w:hanging="360"/>
          </w:pPr>
        </w:pPrChange>
      </w:pPr>
      <w:del w:id="979" w:author="Rich Crane" w:date="2020-05-14T13:49:00Z">
        <w:r w:rsidDel="00BD5086">
          <w:delText xml:space="preserve">SKILL 1: </w:delText>
        </w:r>
      </w:del>
    </w:p>
    <w:p w14:paraId="2CA43832" w14:textId="20D9DAAD" w:rsidR="00D86D38" w:rsidDel="00BD5086" w:rsidRDefault="00D86D38" w:rsidP="00556263">
      <w:pPr>
        <w:spacing w:before="0" w:line="276" w:lineRule="auto"/>
        <w:rPr>
          <w:del w:id="980" w:author="Rich Crane" w:date="2020-05-14T13:49:00Z"/>
        </w:rPr>
        <w:pPrChange w:id="981" w:author="Rich Crane" w:date="2020-05-14T18:16:00Z">
          <w:pPr>
            <w:numPr>
              <w:numId w:val="25"/>
            </w:numPr>
            <w:spacing w:before="0" w:line="276" w:lineRule="auto"/>
            <w:ind w:left="720" w:hanging="360"/>
          </w:pPr>
        </w:pPrChange>
      </w:pPr>
      <w:del w:id="982" w:author="Rich Crane" w:date="2020-05-14T13:49:00Z">
        <w:r w:rsidDel="00BD5086">
          <w:delText xml:space="preserve">SKILL 2: </w:delText>
        </w:r>
      </w:del>
    </w:p>
    <w:p w14:paraId="330CAE95" w14:textId="7E9CC0C1" w:rsidR="00D86D38" w:rsidDel="00BD5086" w:rsidRDefault="00D86D38" w:rsidP="00556263">
      <w:pPr>
        <w:spacing w:before="0" w:line="276" w:lineRule="auto"/>
        <w:rPr>
          <w:del w:id="983" w:author="Rich Crane" w:date="2020-05-14T13:49:00Z"/>
        </w:rPr>
        <w:pPrChange w:id="984" w:author="Rich Crane" w:date="2020-05-14T18:16:00Z">
          <w:pPr>
            <w:numPr>
              <w:numId w:val="25"/>
            </w:numPr>
            <w:spacing w:before="0" w:line="276" w:lineRule="auto"/>
            <w:ind w:left="720" w:hanging="360"/>
          </w:pPr>
        </w:pPrChange>
      </w:pPr>
      <w:del w:id="985" w:author="Rich Crane" w:date="2020-05-14T13:49:00Z">
        <w:r w:rsidDel="00BD5086">
          <w:delText xml:space="preserve">SKILL 3: </w:delText>
        </w:r>
      </w:del>
    </w:p>
    <w:p w14:paraId="08924A7F" w14:textId="51A6FCD6" w:rsidR="00D86D38" w:rsidDel="00CF56D6" w:rsidRDefault="00D86D38" w:rsidP="00556263">
      <w:pPr>
        <w:spacing w:before="0" w:line="276" w:lineRule="auto"/>
        <w:rPr>
          <w:del w:id="986" w:author="Rich Crane" w:date="2020-05-13T08:39:00Z"/>
        </w:rPr>
        <w:pPrChange w:id="987" w:author="Rich Crane" w:date="2020-05-14T18:16:00Z">
          <w:pPr>
            <w:numPr>
              <w:numId w:val="25"/>
            </w:numPr>
            <w:spacing w:before="0" w:line="276" w:lineRule="auto"/>
            <w:ind w:left="720" w:hanging="360"/>
          </w:pPr>
        </w:pPrChange>
      </w:pPr>
      <w:del w:id="988" w:author="Rich Crane" w:date="2020-05-13T08:39:00Z">
        <w:r w:rsidDel="00CF56D6">
          <w:delText xml:space="preserve">SKILL 4: </w:delText>
        </w:r>
      </w:del>
    </w:p>
    <w:p w14:paraId="6F409EBC" w14:textId="1113578D" w:rsidR="00D86D38" w:rsidDel="00CF56D6" w:rsidRDefault="00D86D38" w:rsidP="00556263">
      <w:pPr>
        <w:spacing w:before="0" w:line="276" w:lineRule="auto"/>
        <w:rPr>
          <w:del w:id="989" w:author="Rich Crane" w:date="2020-05-13T08:39:00Z"/>
        </w:rPr>
        <w:pPrChange w:id="990" w:author="Rich Crane" w:date="2020-05-14T18:16:00Z">
          <w:pPr>
            <w:numPr>
              <w:numId w:val="25"/>
            </w:numPr>
            <w:spacing w:before="0" w:line="276" w:lineRule="auto"/>
            <w:ind w:left="720" w:hanging="360"/>
          </w:pPr>
        </w:pPrChange>
      </w:pPr>
      <w:del w:id="991" w:author="Rich Crane" w:date="2020-05-13T08:39:00Z">
        <w:r w:rsidDel="00CF56D6">
          <w:delText xml:space="preserve">SKILL 5: </w:delText>
        </w:r>
      </w:del>
    </w:p>
    <w:p w14:paraId="1D167FC5" w14:textId="12B8EA32" w:rsidR="00D86D38" w:rsidDel="00CF56D6" w:rsidRDefault="00D86D38" w:rsidP="00556263">
      <w:pPr>
        <w:spacing w:before="0" w:line="276" w:lineRule="auto"/>
        <w:rPr>
          <w:del w:id="992" w:author="Rich Crane" w:date="2020-05-13T08:39:00Z"/>
        </w:rPr>
        <w:pPrChange w:id="993" w:author="Rich Crane" w:date="2020-05-14T18:16:00Z">
          <w:pPr>
            <w:numPr>
              <w:numId w:val="25"/>
            </w:numPr>
            <w:spacing w:before="0" w:line="276" w:lineRule="auto"/>
            <w:ind w:left="720" w:hanging="360"/>
          </w:pPr>
        </w:pPrChange>
      </w:pPr>
      <w:del w:id="994" w:author="Rich Crane" w:date="2020-05-13T08:39:00Z">
        <w:r w:rsidDel="00CF56D6">
          <w:delText xml:space="preserve">SKILL 6: </w:delText>
        </w:r>
      </w:del>
    </w:p>
    <w:p w14:paraId="03306A95" w14:textId="40B5751A" w:rsidR="00D86D38" w:rsidDel="00CF56D6" w:rsidRDefault="00D86D38" w:rsidP="00556263">
      <w:pPr>
        <w:spacing w:before="0" w:line="276" w:lineRule="auto"/>
        <w:rPr>
          <w:del w:id="995" w:author="Rich Crane" w:date="2020-05-13T08:39:00Z"/>
        </w:rPr>
        <w:pPrChange w:id="996" w:author="Rich Crane" w:date="2020-05-14T18:16:00Z">
          <w:pPr>
            <w:numPr>
              <w:numId w:val="25"/>
            </w:numPr>
            <w:spacing w:before="0" w:line="276" w:lineRule="auto"/>
            <w:ind w:left="720" w:hanging="360"/>
          </w:pPr>
        </w:pPrChange>
      </w:pPr>
      <w:del w:id="997" w:author="Rich Crane" w:date="2020-05-13T08:39:00Z">
        <w:r w:rsidDel="00CF56D6">
          <w:delText>SKILL 7:</w:delText>
        </w:r>
      </w:del>
    </w:p>
    <w:p w14:paraId="27C71F8F" w14:textId="5E9BB4A2" w:rsidR="00DC025B" w:rsidDel="00BD5086" w:rsidRDefault="00DC025B" w:rsidP="00556263">
      <w:pPr>
        <w:spacing w:before="0" w:line="276" w:lineRule="auto"/>
        <w:rPr>
          <w:del w:id="998" w:author="Rich Crane" w:date="2020-05-14T13:49:00Z"/>
        </w:rPr>
        <w:pPrChange w:id="999" w:author="Rich Crane" w:date="2020-05-14T18:16:00Z">
          <w:pPr>
            <w:spacing w:before="0" w:line="276" w:lineRule="auto"/>
            <w:ind w:left="360"/>
          </w:pPr>
        </w:pPrChange>
      </w:pPr>
    </w:p>
    <w:p w14:paraId="1D1288FE" w14:textId="166D82E5" w:rsidR="00DC025B" w:rsidDel="00BD5086" w:rsidRDefault="00DC025B" w:rsidP="00556263">
      <w:pPr>
        <w:spacing w:before="0" w:line="276" w:lineRule="auto"/>
        <w:rPr>
          <w:del w:id="1000" w:author="Rich Crane" w:date="2020-05-14T13:49:00Z"/>
        </w:rPr>
        <w:pPrChange w:id="1001" w:author="Rich Crane" w:date="2020-05-14T18:16:00Z">
          <w:pPr>
            <w:spacing w:before="0" w:line="276" w:lineRule="auto"/>
            <w:ind w:left="720"/>
          </w:pPr>
        </w:pPrChange>
      </w:pPr>
    </w:p>
    <w:p w14:paraId="6B1E3C28" w14:textId="77777777" w:rsidR="00DC025B" w:rsidDel="001E76A1" w:rsidRDefault="00DC025B" w:rsidP="00556263">
      <w:pPr>
        <w:spacing w:before="0" w:line="276" w:lineRule="auto"/>
        <w:rPr>
          <w:del w:id="1002" w:author="Rich Crane" w:date="2020-05-14T13:51:00Z"/>
          <w:b/>
          <w:color w:val="FF9900"/>
          <w:sz w:val="22"/>
          <w:szCs w:val="22"/>
        </w:rPr>
        <w:pPrChange w:id="1003" w:author="Rich Crane" w:date="2020-05-14T18:16:00Z">
          <w:pPr>
            <w:pStyle w:val="Heading3"/>
            <w:widowControl w:val="0"/>
            <w:spacing w:before="0" w:line="480" w:lineRule="auto"/>
            <w:jc w:val="center"/>
          </w:pPr>
        </w:pPrChange>
      </w:pPr>
    </w:p>
    <w:p w14:paraId="01F6BA1B" w14:textId="4C314862" w:rsidR="00DC025B" w:rsidDel="001E76A1" w:rsidRDefault="00DC025B" w:rsidP="00556263">
      <w:pPr>
        <w:spacing w:before="0" w:line="276" w:lineRule="auto"/>
        <w:rPr>
          <w:del w:id="1004" w:author="Rich Crane" w:date="2020-05-14T13:51:00Z"/>
          <w:b/>
          <w:color w:val="FF9900"/>
          <w:sz w:val="22"/>
          <w:szCs w:val="22"/>
        </w:rPr>
        <w:pPrChange w:id="1005" w:author="Rich Crane" w:date="2020-05-14T18:16:00Z">
          <w:pPr/>
        </w:pPrChange>
      </w:pPr>
      <w:del w:id="1006" w:author="Rich Crane" w:date="2020-05-14T14:14:00Z">
        <w:r w:rsidDel="008D0992">
          <w:br w:type="page"/>
        </w:r>
      </w:del>
    </w:p>
    <w:p w14:paraId="714E3CC0" w14:textId="3628D0E8" w:rsidR="00DC025B" w:rsidDel="001E76A1" w:rsidRDefault="00DC025B" w:rsidP="00556263">
      <w:pPr>
        <w:spacing w:before="0" w:line="276" w:lineRule="auto"/>
        <w:rPr>
          <w:del w:id="1007" w:author="Rich Crane" w:date="2020-05-14T13:51:00Z"/>
        </w:rPr>
        <w:pPrChange w:id="1008" w:author="Rich Crane" w:date="2020-05-14T18:16:00Z">
          <w:pPr>
            <w:pStyle w:val="Heading3"/>
            <w:widowControl w:val="0"/>
            <w:spacing w:before="0" w:line="240" w:lineRule="auto"/>
            <w:jc w:val="center"/>
          </w:pPr>
        </w:pPrChange>
      </w:pPr>
      <w:del w:id="1009" w:author="Rich Crane" w:date="2020-05-14T13:51:00Z">
        <w:r w:rsidDel="001E76A1">
          <w:rPr>
            <w:b/>
            <w:color w:val="FF9900"/>
            <w:sz w:val="22"/>
            <w:szCs w:val="22"/>
          </w:rPr>
          <w:delText xml:space="preserve">CHAPTER </w:delText>
        </w:r>
        <w:r w:rsidR="00D86D38" w:rsidDel="001E76A1">
          <w:rPr>
            <w:b/>
            <w:color w:val="FF9900"/>
            <w:sz w:val="22"/>
            <w:szCs w:val="22"/>
          </w:rPr>
          <w:delText>13</w:delText>
        </w:r>
        <w:r w:rsidDel="001E76A1">
          <w:rPr>
            <w:b/>
            <w:color w:val="FF9900"/>
            <w:sz w:val="22"/>
            <w:szCs w:val="22"/>
          </w:rPr>
          <w:delText>:</w:delText>
        </w:r>
        <w:r w:rsidDel="001E76A1">
          <w:delText xml:space="preserve"> Scaling </w:delText>
        </w:r>
        <w:r w:rsidR="00D86D38" w:rsidDel="001E76A1">
          <w:delText>AKS using Azure Container Instances</w:delText>
        </w:r>
        <w:r w:rsidR="00F372C9" w:rsidDel="001E76A1">
          <w:delText xml:space="preserve"> (ACI)</w:delText>
        </w:r>
        <w:r w:rsidDel="001E76A1">
          <w:br/>
        </w:r>
        <w:r w:rsidDel="001E76A1">
          <w:rPr>
            <w:rFonts w:ascii="Calibri" w:eastAsia="Calibri" w:hAnsi="Calibri" w:cs="Calibri"/>
            <w:sz w:val="22"/>
            <w:szCs w:val="22"/>
          </w:rPr>
          <w:delText xml:space="preserve">- </w:delText>
        </w:r>
        <w:r w:rsidR="00316132" w:rsidDel="001E76A1">
          <w:rPr>
            <w:rFonts w:ascii="Calibri" w:eastAsia="Calibri" w:hAnsi="Calibri" w:cs="Calibri"/>
            <w:sz w:val="22"/>
            <w:szCs w:val="22"/>
          </w:rPr>
          <w:delText>10</w:delText>
        </w:r>
        <w:r w:rsidDel="001E76A1">
          <w:rPr>
            <w:rFonts w:ascii="Calibri" w:eastAsia="Calibri" w:hAnsi="Calibri" w:cs="Calibri"/>
            <w:sz w:val="22"/>
            <w:szCs w:val="22"/>
          </w:rPr>
          <w:delText>-</w:delText>
        </w:r>
        <w:r w:rsidR="00316132" w:rsidDel="001E76A1">
          <w:rPr>
            <w:rFonts w:ascii="Calibri" w:eastAsia="Calibri" w:hAnsi="Calibri" w:cs="Calibri"/>
            <w:sz w:val="22"/>
            <w:szCs w:val="22"/>
          </w:rPr>
          <w:delText>15</w:delText>
        </w:r>
        <w:r w:rsidDel="001E76A1">
          <w:rPr>
            <w:rFonts w:ascii="Calibri" w:eastAsia="Calibri" w:hAnsi="Calibri" w:cs="Calibri"/>
            <w:sz w:val="22"/>
            <w:szCs w:val="22"/>
          </w:rPr>
          <w:delText xml:space="preserve"> pages</w:delText>
        </w:r>
      </w:del>
    </w:p>
    <w:p w14:paraId="617D92A1" w14:textId="56E313F8" w:rsidR="00DC025B" w:rsidDel="001E76A1" w:rsidRDefault="00DC025B" w:rsidP="00556263">
      <w:pPr>
        <w:spacing w:before="0" w:line="276" w:lineRule="auto"/>
        <w:rPr>
          <w:del w:id="1010" w:author="Rich Crane" w:date="2020-05-14T13:51:00Z"/>
        </w:rPr>
        <w:pPrChange w:id="1011" w:author="Rich Crane" w:date="2020-05-14T18:16:00Z">
          <w:pPr>
            <w:pStyle w:val="Heading3"/>
            <w:widowControl w:val="0"/>
            <w:spacing w:before="0" w:line="240" w:lineRule="auto"/>
          </w:pPr>
        </w:pPrChange>
      </w:pPr>
    </w:p>
    <w:p w14:paraId="296F053A" w14:textId="75634A5F" w:rsidR="00DC025B" w:rsidDel="001E76A1" w:rsidRDefault="00DC025B" w:rsidP="00556263">
      <w:pPr>
        <w:spacing w:before="0" w:line="276" w:lineRule="auto"/>
        <w:rPr>
          <w:del w:id="1012" w:author="Rich Crane" w:date="2020-05-14T13:51:00Z"/>
        </w:rPr>
        <w:pPrChange w:id="1013" w:author="Rich Crane" w:date="2020-05-14T18:16:00Z">
          <w:pPr>
            <w:pStyle w:val="Heading3"/>
            <w:widowControl w:val="0"/>
            <w:spacing w:before="0" w:line="240" w:lineRule="auto"/>
          </w:pPr>
        </w:pPrChange>
      </w:pPr>
      <w:del w:id="1014" w:author="Rich Crane" w:date="2020-05-14T13:51:00Z">
        <w:r w:rsidDel="001E76A1">
          <w:delText xml:space="preserve">DESCRIPTION: </w:delText>
        </w:r>
      </w:del>
    </w:p>
    <w:p w14:paraId="23285AA3" w14:textId="08298AE1" w:rsidR="00DC025B" w:rsidDel="00BD5086" w:rsidRDefault="00F372C9" w:rsidP="00556263">
      <w:pPr>
        <w:spacing w:before="0" w:line="276" w:lineRule="auto"/>
        <w:rPr>
          <w:del w:id="1015" w:author="Rich Crane" w:date="2020-05-14T13:49:00Z"/>
        </w:rPr>
        <w:pPrChange w:id="1016" w:author="Rich Crane" w:date="2020-05-14T18:16:00Z">
          <w:pPr/>
        </w:pPrChange>
      </w:pPr>
      <w:del w:id="1017" w:author="Rich Crane" w:date="2020-05-14T13:49:00Z">
        <w:r w:rsidDel="00BD5086">
          <w:delText>One of the benefits using cloud platforms such as Azure is the ability to scale your applications on-demand</w:delText>
        </w:r>
        <w:r w:rsidR="00DC025B" w:rsidDel="00BD5086">
          <w:delText>.</w:delText>
        </w:r>
        <w:r w:rsidDel="00BD5086">
          <w:delText xml:space="preserve">  We will use Azure Container Instances (ACI) to extend Azure Kubernetes Service (AKS) using the AKS virtual nodes to scale our cluster.</w:delText>
        </w:r>
      </w:del>
    </w:p>
    <w:p w14:paraId="5E29ED83" w14:textId="7D290370" w:rsidR="00DC025B" w:rsidDel="001E76A1" w:rsidRDefault="00DC025B" w:rsidP="00556263">
      <w:pPr>
        <w:spacing w:before="0" w:line="276" w:lineRule="auto"/>
        <w:rPr>
          <w:del w:id="1018" w:author="Rich Crane" w:date="2020-05-14T13:51:00Z"/>
        </w:rPr>
        <w:pPrChange w:id="1019" w:author="Rich Crane" w:date="2020-05-14T18:16:00Z">
          <w:pPr>
            <w:widowControl w:val="0"/>
            <w:spacing w:before="0" w:line="240" w:lineRule="auto"/>
          </w:pPr>
        </w:pPrChange>
      </w:pPr>
    </w:p>
    <w:p w14:paraId="0989B3AD" w14:textId="398282E1" w:rsidR="00DC025B" w:rsidDel="001E76A1" w:rsidRDefault="00DC025B" w:rsidP="00556263">
      <w:pPr>
        <w:spacing w:before="0" w:line="276" w:lineRule="auto"/>
        <w:rPr>
          <w:del w:id="1020" w:author="Rich Crane" w:date="2020-05-14T13:51:00Z"/>
          <w:rFonts w:ascii="Calibri" w:eastAsia="Calibri" w:hAnsi="Calibri" w:cs="Calibri"/>
          <w:i/>
          <w:sz w:val="22"/>
          <w:szCs w:val="22"/>
        </w:rPr>
        <w:pPrChange w:id="1021" w:author="Rich Crane" w:date="2020-05-14T18:16:00Z">
          <w:pPr>
            <w:pStyle w:val="Heading3"/>
            <w:widowControl w:val="0"/>
            <w:spacing w:before="0" w:line="240" w:lineRule="auto"/>
          </w:pPr>
        </w:pPrChange>
      </w:pPr>
      <w:del w:id="1022" w:author="Rich Crane" w:date="2020-05-14T13:51:00Z">
        <w:r w:rsidDel="001E76A1">
          <w:delText xml:space="preserve">Level: </w:delText>
        </w:r>
        <w:r w:rsidDel="001E76A1">
          <w:rPr>
            <w:rFonts w:ascii="Calibri" w:eastAsia="Calibri" w:hAnsi="Calibri" w:cs="Calibri"/>
            <w:sz w:val="22"/>
            <w:szCs w:val="22"/>
          </w:rPr>
          <w:delText>Intermediate</w:delText>
        </w:r>
        <w:r w:rsidDel="001E76A1">
          <w:rPr>
            <w:rFonts w:ascii="Calibri" w:eastAsia="Calibri" w:hAnsi="Calibri" w:cs="Calibri"/>
            <w:i/>
            <w:sz w:val="22"/>
            <w:szCs w:val="22"/>
          </w:rPr>
          <w:delText xml:space="preserve">  </w:delText>
        </w:r>
      </w:del>
    </w:p>
    <w:p w14:paraId="762D83FC" w14:textId="027B4E79" w:rsidR="00D86D38" w:rsidDel="001E76A1" w:rsidRDefault="00D86D38" w:rsidP="00556263">
      <w:pPr>
        <w:spacing w:before="0" w:line="276" w:lineRule="auto"/>
        <w:rPr>
          <w:del w:id="1023" w:author="Rich Crane" w:date="2020-05-14T13:51:00Z"/>
        </w:rPr>
        <w:pPrChange w:id="1024" w:author="Rich Crane" w:date="2020-05-14T18:16:00Z">
          <w:pPr>
            <w:pStyle w:val="Heading3"/>
            <w:keepNext w:val="0"/>
            <w:keepLines w:val="0"/>
            <w:spacing w:before="360" w:after="80"/>
          </w:pPr>
        </w:pPrChange>
      </w:pPr>
      <w:del w:id="1025" w:author="Rich Crane" w:date="2020-05-14T13:51:00Z">
        <w:r w:rsidDel="001E76A1">
          <w:delText>Main Chapter Headings (3-5 main chapter headings)</w:delText>
        </w:r>
      </w:del>
    </w:p>
    <w:p w14:paraId="4B2D62EA" w14:textId="3671D1B5" w:rsidR="00D86D38" w:rsidDel="001E76A1" w:rsidRDefault="00D86D38" w:rsidP="00556263">
      <w:pPr>
        <w:spacing w:before="0" w:line="276" w:lineRule="auto"/>
        <w:rPr>
          <w:del w:id="1026" w:author="Rich Crane" w:date="2020-05-14T13:51:00Z"/>
        </w:rPr>
        <w:pPrChange w:id="1027" w:author="Rich Crane" w:date="2020-05-14T18:16:00Z">
          <w:pPr>
            <w:numPr>
              <w:numId w:val="26"/>
            </w:numPr>
            <w:spacing w:line="276" w:lineRule="auto"/>
            <w:ind w:left="720" w:hanging="360"/>
          </w:pPr>
        </w:pPrChange>
      </w:pPr>
      <w:del w:id="1028" w:author="Rich Crane" w:date="2020-05-14T13:51:00Z">
        <w:r w:rsidDel="001E76A1">
          <w:delText xml:space="preserve">HEADING 1: </w:delText>
        </w:r>
      </w:del>
      <w:del w:id="1029" w:author="Rich Crane" w:date="2020-05-14T13:49:00Z">
        <w:r w:rsidR="00F372C9" w:rsidDel="00BD5086">
          <w:delText>Extend AKS using virtual nodes.</w:delText>
        </w:r>
      </w:del>
    </w:p>
    <w:p w14:paraId="27389B54" w14:textId="1A047A15" w:rsidR="00D86D38" w:rsidDel="001E76A1" w:rsidRDefault="00D86D38" w:rsidP="00556263">
      <w:pPr>
        <w:spacing w:before="0" w:line="276" w:lineRule="auto"/>
        <w:rPr>
          <w:del w:id="1030" w:author="Rich Crane" w:date="2020-05-14T13:51:00Z"/>
        </w:rPr>
        <w:pPrChange w:id="1031" w:author="Rich Crane" w:date="2020-05-14T18:16:00Z">
          <w:pPr>
            <w:numPr>
              <w:numId w:val="26"/>
            </w:numPr>
            <w:spacing w:before="0" w:line="276" w:lineRule="auto"/>
            <w:ind w:left="720" w:hanging="360"/>
          </w:pPr>
        </w:pPrChange>
      </w:pPr>
      <w:del w:id="1032" w:author="Rich Crane" w:date="2020-05-14T13:51:00Z">
        <w:r w:rsidDel="001E76A1">
          <w:delText xml:space="preserve">HEADING 2: </w:delText>
        </w:r>
        <w:r w:rsidR="00F372C9" w:rsidDel="001E76A1">
          <w:delText>Provision pods inside of ACI on-demand.</w:delText>
        </w:r>
      </w:del>
    </w:p>
    <w:p w14:paraId="41ABA3B5" w14:textId="792426A0" w:rsidR="00D86D38" w:rsidDel="001E76A1" w:rsidRDefault="00D86D38" w:rsidP="00556263">
      <w:pPr>
        <w:spacing w:before="0" w:line="276" w:lineRule="auto"/>
        <w:rPr>
          <w:del w:id="1033" w:author="Rich Crane" w:date="2020-05-14T13:51:00Z"/>
        </w:rPr>
        <w:pPrChange w:id="1034" w:author="Rich Crane" w:date="2020-05-14T18:16:00Z">
          <w:pPr>
            <w:numPr>
              <w:numId w:val="26"/>
            </w:numPr>
            <w:spacing w:before="0" w:line="276" w:lineRule="auto"/>
            <w:ind w:left="720" w:hanging="360"/>
          </w:pPr>
        </w:pPrChange>
      </w:pPr>
      <w:del w:id="1035" w:author="Rich Crane" w:date="2020-05-14T13:51:00Z">
        <w:r w:rsidDel="001E76A1">
          <w:delText xml:space="preserve">HEADING 3: </w:delText>
        </w:r>
        <w:r w:rsidR="00F372C9" w:rsidDel="001E76A1">
          <w:delText>Share storage between AKS and ACI containers.</w:delText>
        </w:r>
      </w:del>
    </w:p>
    <w:p w14:paraId="0708758F" w14:textId="1F71DE6A" w:rsidR="00D86D38" w:rsidDel="001E76A1" w:rsidRDefault="00D86D38" w:rsidP="00556263">
      <w:pPr>
        <w:spacing w:before="0" w:line="276" w:lineRule="auto"/>
        <w:rPr>
          <w:del w:id="1036" w:author="Rich Crane" w:date="2020-05-14T13:51:00Z"/>
        </w:rPr>
        <w:pPrChange w:id="1037" w:author="Rich Crane" w:date="2020-05-14T18:16:00Z">
          <w:pPr>
            <w:numPr>
              <w:numId w:val="26"/>
            </w:numPr>
            <w:spacing w:before="0" w:line="276" w:lineRule="auto"/>
            <w:ind w:left="720" w:hanging="360"/>
          </w:pPr>
        </w:pPrChange>
      </w:pPr>
      <w:del w:id="1038" w:author="Rich Crane" w:date="2020-05-14T13:51:00Z">
        <w:r w:rsidDel="001E76A1">
          <w:delText xml:space="preserve">HEADING </w:delText>
        </w:r>
        <w:r w:rsidR="00A415E4" w:rsidDel="001E76A1">
          <w:delText>4</w:delText>
        </w:r>
        <w:r w:rsidDel="001E76A1">
          <w:delText>: Knowledge Exam</w:delText>
        </w:r>
      </w:del>
    </w:p>
    <w:p w14:paraId="6A92B5D4" w14:textId="0D26E184" w:rsidR="00D86D38" w:rsidDel="001E76A1" w:rsidRDefault="00D86D38" w:rsidP="00556263">
      <w:pPr>
        <w:spacing w:before="0" w:line="276" w:lineRule="auto"/>
        <w:rPr>
          <w:del w:id="1039" w:author="Rich Crane" w:date="2020-05-14T13:51:00Z"/>
        </w:rPr>
        <w:pPrChange w:id="1040" w:author="Rich Crane" w:date="2020-05-14T18:16:00Z">
          <w:pPr>
            <w:numPr>
              <w:numId w:val="26"/>
            </w:numPr>
            <w:spacing w:before="0" w:line="276" w:lineRule="auto"/>
            <w:ind w:left="720" w:hanging="360"/>
          </w:pPr>
        </w:pPrChange>
      </w:pPr>
      <w:del w:id="1041" w:author="Rich Crane" w:date="2020-05-14T13:51:00Z">
        <w:r w:rsidDel="001E76A1">
          <w:delText xml:space="preserve">HEADING </w:delText>
        </w:r>
        <w:r w:rsidR="00A415E4" w:rsidDel="001E76A1">
          <w:delText>5</w:delText>
        </w:r>
        <w:r w:rsidDel="001E76A1">
          <w:delText>: Further Reading</w:delText>
        </w:r>
      </w:del>
    </w:p>
    <w:p w14:paraId="19567FC7" w14:textId="006E5009" w:rsidR="00D86D38" w:rsidDel="001E76A1" w:rsidRDefault="00D86D38" w:rsidP="00556263">
      <w:pPr>
        <w:spacing w:before="0" w:line="276" w:lineRule="auto"/>
        <w:rPr>
          <w:del w:id="1042" w:author="Rich Crane" w:date="2020-05-14T13:51:00Z"/>
          <w:i/>
        </w:rPr>
        <w:pPrChange w:id="1043" w:author="Rich Crane" w:date="2020-05-14T18:16:00Z">
          <w:pPr>
            <w:pStyle w:val="Heading3"/>
            <w:keepNext w:val="0"/>
            <w:keepLines w:val="0"/>
            <w:spacing w:before="360" w:after="80"/>
          </w:pPr>
        </w:pPrChange>
      </w:pPr>
      <w:del w:id="1044" w:author="Rich Crane" w:date="2020-05-14T13:51:00Z">
        <w:r w:rsidDel="001E76A1">
          <w:delText xml:space="preserve">Skills learned: </w:delText>
        </w:r>
        <w:r w:rsidDel="001E76A1">
          <w:rPr>
            <w:i/>
          </w:rPr>
          <w:delText>For each heading, insert what the reader will learn to DO in this chapter?</w:delText>
        </w:r>
      </w:del>
    </w:p>
    <w:p w14:paraId="2670AF24" w14:textId="23010D16" w:rsidR="00D86D38" w:rsidDel="00CF56D6" w:rsidRDefault="00D86D38" w:rsidP="00556263">
      <w:pPr>
        <w:spacing w:before="0" w:line="276" w:lineRule="auto"/>
        <w:rPr>
          <w:del w:id="1045" w:author="Rich Crane" w:date="2020-05-13T08:40:00Z"/>
        </w:rPr>
        <w:pPrChange w:id="1046" w:author="Rich Crane" w:date="2020-05-14T18:16:00Z">
          <w:pPr>
            <w:numPr>
              <w:numId w:val="27"/>
            </w:numPr>
            <w:spacing w:before="0" w:line="276" w:lineRule="auto"/>
            <w:ind w:left="720" w:hanging="360"/>
          </w:pPr>
        </w:pPrChange>
      </w:pPr>
      <w:del w:id="1047" w:author="Rich Crane" w:date="2020-05-14T13:51:00Z">
        <w:r w:rsidDel="001E76A1">
          <w:delText xml:space="preserve">SKILL 1: </w:delText>
        </w:r>
      </w:del>
    </w:p>
    <w:p w14:paraId="4BFBB43F" w14:textId="1F7FCBAD" w:rsidR="00D86D38" w:rsidDel="00CF56D6" w:rsidRDefault="00D86D38" w:rsidP="00556263">
      <w:pPr>
        <w:spacing w:before="0" w:line="276" w:lineRule="auto"/>
        <w:rPr>
          <w:del w:id="1048" w:author="Rich Crane" w:date="2020-05-13T08:40:00Z"/>
        </w:rPr>
        <w:pPrChange w:id="1049" w:author="Rich Crane" w:date="2020-05-14T18:16:00Z">
          <w:pPr>
            <w:numPr>
              <w:numId w:val="27"/>
            </w:numPr>
            <w:spacing w:before="0" w:line="276" w:lineRule="auto"/>
            <w:ind w:left="720" w:hanging="360"/>
          </w:pPr>
        </w:pPrChange>
      </w:pPr>
      <w:del w:id="1050" w:author="Rich Crane" w:date="2020-05-13T08:40:00Z">
        <w:r w:rsidDel="00CF56D6">
          <w:delText xml:space="preserve">SKILL 2: </w:delText>
        </w:r>
      </w:del>
    </w:p>
    <w:p w14:paraId="123EA942" w14:textId="3D44C2C1" w:rsidR="00D86D38" w:rsidDel="00CF56D6" w:rsidRDefault="00D86D38" w:rsidP="00556263">
      <w:pPr>
        <w:spacing w:before="0" w:line="276" w:lineRule="auto"/>
        <w:rPr>
          <w:del w:id="1051" w:author="Rich Crane" w:date="2020-05-13T08:40:00Z"/>
        </w:rPr>
        <w:pPrChange w:id="1052" w:author="Rich Crane" w:date="2020-05-14T18:16:00Z">
          <w:pPr>
            <w:numPr>
              <w:numId w:val="27"/>
            </w:numPr>
            <w:spacing w:before="0" w:line="276" w:lineRule="auto"/>
            <w:ind w:left="720" w:hanging="360"/>
          </w:pPr>
        </w:pPrChange>
      </w:pPr>
      <w:del w:id="1053" w:author="Rich Crane" w:date="2020-05-13T08:40:00Z">
        <w:r w:rsidDel="00CF56D6">
          <w:delText xml:space="preserve">SKILL 3: </w:delText>
        </w:r>
      </w:del>
    </w:p>
    <w:p w14:paraId="08F010B0" w14:textId="4A5EF377" w:rsidR="00D86D38" w:rsidDel="00CF56D6" w:rsidRDefault="00D86D38" w:rsidP="00556263">
      <w:pPr>
        <w:spacing w:before="0" w:line="276" w:lineRule="auto"/>
        <w:rPr>
          <w:del w:id="1054" w:author="Rich Crane" w:date="2020-05-13T08:40:00Z"/>
        </w:rPr>
        <w:pPrChange w:id="1055" w:author="Rich Crane" w:date="2020-05-14T18:16:00Z">
          <w:pPr>
            <w:numPr>
              <w:numId w:val="27"/>
            </w:numPr>
            <w:spacing w:before="0" w:line="276" w:lineRule="auto"/>
            <w:ind w:left="720" w:hanging="360"/>
          </w:pPr>
        </w:pPrChange>
      </w:pPr>
      <w:del w:id="1056" w:author="Rich Crane" w:date="2020-05-13T08:40:00Z">
        <w:r w:rsidDel="00CF56D6">
          <w:delText xml:space="preserve">SKILL 4: </w:delText>
        </w:r>
      </w:del>
    </w:p>
    <w:p w14:paraId="7CBCDCE4" w14:textId="4F145759" w:rsidR="00D86D38" w:rsidDel="00CF56D6" w:rsidRDefault="00D86D38" w:rsidP="00556263">
      <w:pPr>
        <w:spacing w:before="0" w:line="276" w:lineRule="auto"/>
        <w:rPr>
          <w:del w:id="1057" w:author="Rich Crane" w:date="2020-05-13T08:40:00Z"/>
        </w:rPr>
        <w:pPrChange w:id="1058" w:author="Rich Crane" w:date="2020-05-14T18:16:00Z">
          <w:pPr>
            <w:numPr>
              <w:numId w:val="27"/>
            </w:numPr>
            <w:spacing w:before="0" w:line="276" w:lineRule="auto"/>
            <w:ind w:left="720" w:hanging="360"/>
          </w:pPr>
        </w:pPrChange>
      </w:pPr>
      <w:del w:id="1059" w:author="Rich Crane" w:date="2020-05-13T08:40:00Z">
        <w:r w:rsidDel="00CF56D6">
          <w:delText xml:space="preserve">SKILL 5: </w:delText>
        </w:r>
      </w:del>
    </w:p>
    <w:p w14:paraId="7473166E" w14:textId="5AB66AFC" w:rsidR="00D86D38" w:rsidDel="00CF56D6" w:rsidRDefault="00D86D38" w:rsidP="00556263">
      <w:pPr>
        <w:spacing w:before="0" w:line="276" w:lineRule="auto"/>
        <w:rPr>
          <w:del w:id="1060" w:author="Rich Crane" w:date="2020-05-13T08:40:00Z"/>
        </w:rPr>
        <w:pPrChange w:id="1061" w:author="Rich Crane" w:date="2020-05-14T18:16:00Z">
          <w:pPr>
            <w:numPr>
              <w:numId w:val="27"/>
            </w:numPr>
            <w:spacing w:before="0" w:line="276" w:lineRule="auto"/>
            <w:ind w:left="720" w:hanging="360"/>
          </w:pPr>
        </w:pPrChange>
      </w:pPr>
      <w:del w:id="1062" w:author="Rich Crane" w:date="2020-05-13T08:40:00Z">
        <w:r w:rsidDel="00CF56D6">
          <w:delText xml:space="preserve">SKILL 6: </w:delText>
        </w:r>
      </w:del>
    </w:p>
    <w:p w14:paraId="5600BCFA" w14:textId="49F1BA31" w:rsidR="00CF56D6" w:rsidDel="00BD5086" w:rsidRDefault="00D86D38" w:rsidP="00556263">
      <w:pPr>
        <w:spacing w:before="0" w:line="276" w:lineRule="auto"/>
        <w:rPr>
          <w:del w:id="1063" w:author="Rich Crane" w:date="2020-05-14T13:50:00Z"/>
        </w:rPr>
        <w:pPrChange w:id="1064" w:author="Rich Crane" w:date="2020-05-14T18:16:00Z">
          <w:pPr>
            <w:numPr>
              <w:numId w:val="27"/>
            </w:numPr>
            <w:spacing w:before="0" w:line="276" w:lineRule="auto"/>
            <w:ind w:left="720" w:hanging="360"/>
          </w:pPr>
        </w:pPrChange>
      </w:pPr>
      <w:del w:id="1065" w:author="Rich Crane" w:date="2020-05-13T08:40:00Z">
        <w:r w:rsidDel="00CF56D6">
          <w:delText>SKILL 7:</w:delText>
        </w:r>
      </w:del>
    </w:p>
    <w:p w14:paraId="54ED7D50" w14:textId="5980C523" w:rsidR="00DC025B" w:rsidRPr="00BD5086" w:rsidRDefault="00DC025B" w:rsidP="00556263">
      <w:pPr>
        <w:spacing w:before="0" w:line="276" w:lineRule="auto"/>
        <w:rPr>
          <w:rFonts w:ascii="Oswald" w:eastAsia="Oswald" w:hAnsi="Oswald" w:cs="Oswald"/>
          <w:rPrChange w:id="1066" w:author="Rich Crane" w:date="2020-05-14T13:50:00Z">
            <w:rPr>
              <w:rFonts w:ascii="Oswald" w:eastAsia="Oswald" w:hAnsi="Oswald" w:cs="Oswald"/>
            </w:rPr>
          </w:rPrChange>
        </w:rPr>
        <w:pPrChange w:id="1067" w:author="Rich Crane" w:date="2020-05-14T18:16:00Z">
          <w:pPr/>
        </w:pPrChange>
      </w:pPr>
      <w:del w:id="1068" w:author="Rich Crane" w:date="2020-05-14T13:51:00Z">
        <w:r w:rsidDel="001E76A1">
          <w:br w:type="page"/>
        </w:r>
      </w:del>
    </w:p>
    <w:p w14:paraId="749941D0" w14:textId="77777777" w:rsidR="008D0992" w:rsidRDefault="008D0992">
      <w:pPr>
        <w:rPr>
          <w:ins w:id="1069" w:author="Rich Crane" w:date="2020-05-14T14:14:00Z"/>
          <w:rFonts w:ascii="Oswald" w:eastAsia="Oswald" w:hAnsi="Oswald" w:cs="Oswald"/>
          <w:sz w:val="28"/>
          <w:szCs w:val="28"/>
        </w:rPr>
      </w:pPr>
      <w:ins w:id="1070" w:author="Rich Crane" w:date="2020-05-14T14:14:00Z">
        <w:r>
          <w:br w:type="page"/>
        </w:r>
      </w:ins>
    </w:p>
    <w:p w14:paraId="1493C9E6" w14:textId="7CE9E90B" w:rsidR="00A415E4" w:rsidRDefault="00337BA3" w:rsidP="00A415E4">
      <w:pPr>
        <w:pStyle w:val="Heading1"/>
        <w:widowControl w:val="0"/>
        <w:spacing w:before="0" w:line="360" w:lineRule="auto"/>
        <w:jc w:val="center"/>
        <w:rPr>
          <w:sz w:val="20"/>
          <w:szCs w:val="20"/>
        </w:rPr>
      </w:pPr>
      <w:ins w:id="1071" w:author="Rich Crane" w:date="2020-05-14T18:49:00Z">
        <w:r>
          <w:lastRenderedPageBreak/>
          <w:t>Olkikjmn n</w:t>
        </w:r>
      </w:ins>
      <w:r w:rsidR="00A415E4">
        <w:t xml:space="preserve">PART </w:t>
      </w:r>
      <w:ins w:id="1072" w:author="Rich Crane" w:date="2020-05-14T13:59:00Z">
        <w:r w:rsidR="001E76A1">
          <w:t>3</w:t>
        </w:r>
      </w:ins>
      <w:del w:id="1073" w:author="Rich Crane" w:date="2020-05-14T13:59:00Z">
        <w:r w:rsidR="00DC7A3D" w:rsidDel="001E76A1">
          <w:delText>4</w:delText>
        </w:r>
      </w:del>
      <w:r w:rsidR="00A415E4">
        <w:t xml:space="preserve">: </w:t>
      </w:r>
      <w:r w:rsidR="00A415E4">
        <w:rPr>
          <w:sz w:val="20"/>
          <w:szCs w:val="20"/>
        </w:rPr>
        <w:t>Implementing Security on Azure</w:t>
      </w:r>
    </w:p>
    <w:p w14:paraId="01C3545F" w14:textId="2124EF69" w:rsidR="00DA1A00" w:rsidRDefault="00DA1A00" w:rsidP="00A415E4">
      <w:pPr>
        <w:rPr>
          <w:ins w:id="1074" w:author="Rich Crane" w:date="2020-05-14T16:02:00Z"/>
        </w:rPr>
      </w:pPr>
      <w:ins w:id="1075" w:author="Rich Crane" w:date="2020-05-14T16:01:00Z">
        <w:r>
          <w:t>There are several features of any application you should consider at the start of development. Security is absolutely one of those features</w:t>
        </w:r>
      </w:ins>
      <w:ins w:id="1076" w:author="Rich Crane" w:date="2020-05-14T16:02:00Z">
        <w:r>
          <w:t>.</w:t>
        </w:r>
      </w:ins>
      <w:ins w:id="1077" w:author="Rich Crane" w:date="2020-05-14T16:20:00Z">
        <w:r w:rsidR="00515236">
          <w:t xml:space="preserve">  This includes authentic</w:t>
        </w:r>
      </w:ins>
      <w:ins w:id="1078" w:author="Rich Crane" w:date="2020-05-14T16:21:00Z">
        <w:r w:rsidR="00515236">
          <w:t xml:space="preserve">ating </w:t>
        </w:r>
      </w:ins>
      <w:ins w:id="1079" w:author="Rich Crane" w:date="2020-05-14T16:20:00Z">
        <w:r w:rsidR="00515236">
          <w:t>and autho</w:t>
        </w:r>
      </w:ins>
      <w:ins w:id="1080" w:author="Rich Crane" w:date="2020-05-14T16:21:00Z">
        <w:r w:rsidR="00515236">
          <w:t xml:space="preserve">rizing users as well as protecting the credentials used by our  </w:t>
        </w:r>
      </w:ins>
      <w:ins w:id="1081" w:author="Rich Crane" w:date="2020-05-14T16:22:00Z">
        <w:r w:rsidR="00515236">
          <w:t>application.</w:t>
        </w:r>
      </w:ins>
    </w:p>
    <w:p w14:paraId="7ADA4ABE" w14:textId="27A2A21C" w:rsidR="00DA1A00" w:rsidRDefault="00DA1A00" w:rsidP="00A415E4">
      <w:pPr>
        <w:rPr>
          <w:ins w:id="1082" w:author="Rich Crane" w:date="2020-05-14T16:17:00Z"/>
        </w:rPr>
      </w:pPr>
      <w:ins w:id="1083" w:author="Rich Crane" w:date="2020-05-14T16:01:00Z">
        <w:r>
          <w:t xml:space="preserve">We will </w:t>
        </w:r>
      </w:ins>
      <w:ins w:id="1084" w:author="Rich Crane" w:date="2020-05-14T16:02:00Z">
        <w:r>
          <w:t xml:space="preserve">start by </w:t>
        </w:r>
      </w:ins>
      <w:ins w:id="1085" w:author="Rich Crane" w:date="2020-05-14T16:01:00Z">
        <w:r>
          <w:t>examin</w:t>
        </w:r>
      </w:ins>
      <w:ins w:id="1086" w:author="Rich Crane" w:date="2020-05-14T16:02:00Z">
        <w:r>
          <w:t>ing</w:t>
        </w:r>
      </w:ins>
      <w:ins w:id="1087" w:author="Rich Crane" w:date="2020-05-14T16:01:00Z">
        <w:r>
          <w:t xml:space="preserve"> modern techniques for </w:t>
        </w:r>
      </w:ins>
      <w:ins w:id="1088" w:author="Rich Crane" w:date="2020-05-14T16:02:00Z">
        <w:r>
          <w:t xml:space="preserve">authenticating and authorizing users </w:t>
        </w:r>
      </w:ins>
      <w:ins w:id="1089" w:author="Rich Crane" w:date="2020-05-14T16:03:00Z">
        <w:r>
          <w:t>with</w:t>
        </w:r>
      </w:ins>
      <w:ins w:id="1090" w:author="Rich Crane" w:date="2020-05-14T16:02:00Z">
        <w:r>
          <w:t xml:space="preserve"> Azure Active Directory (AAD). </w:t>
        </w:r>
      </w:ins>
      <w:ins w:id="1091" w:author="Rich Crane" w:date="2020-05-14T16:04:00Z">
        <w:r>
          <w:t xml:space="preserve">We </w:t>
        </w:r>
      </w:ins>
      <w:ins w:id="1092" w:author="Rich Crane" w:date="2020-05-14T16:02:00Z">
        <w:r>
          <w:t xml:space="preserve">will </w:t>
        </w:r>
      </w:ins>
      <w:ins w:id="1093" w:author="Rich Crane" w:date="2020-05-14T16:04:00Z">
        <w:r>
          <w:t xml:space="preserve">then </w:t>
        </w:r>
      </w:ins>
      <w:ins w:id="1094" w:author="Rich Crane" w:date="2020-05-14T16:02:00Z">
        <w:r>
          <w:t xml:space="preserve">examine </w:t>
        </w:r>
      </w:ins>
      <w:ins w:id="1095" w:author="Rich Crane" w:date="2020-05-14T16:03:00Z">
        <w:r>
          <w:t>external identity providers from Facebook and Microsoft.</w:t>
        </w:r>
      </w:ins>
      <w:ins w:id="1096" w:author="Rich Crane" w:date="2020-05-14T16:16:00Z">
        <w:r w:rsidR="00515236">
          <w:t xml:space="preserve">  This will provide us with the basics of authenticating users with our application. We will then use OAuth2 to </w:t>
        </w:r>
      </w:ins>
      <w:ins w:id="1097" w:author="Rich Crane" w:date="2020-05-14T16:18:00Z">
        <w:r w:rsidR="00515236">
          <w:t>authorize users</w:t>
        </w:r>
      </w:ins>
      <w:ins w:id="1098" w:author="Rich Crane" w:date="2020-05-14T16:17:00Z">
        <w:r w:rsidR="00515236">
          <w:t xml:space="preserve"> </w:t>
        </w:r>
      </w:ins>
      <w:ins w:id="1099" w:author="Rich Crane" w:date="2020-05-14T16:18:00Z">
        <w:r w:rsidR="00515236">
          <w:t>in</w:t>
        </w:r>
      </w:ins>
      <w:ins w:id="1100" w:author="Rich Crane" w:date="2020-05-14T16:17:00Z">
        <w:r w:rsidR="00515236">
          <w:t xml:space="preserve"> our application.</w:t>
        </w:r>
      </w:ins>
    </w:p>
    <w:p w14:paraId="71006549" w14:textId="751000C2" w:rsidR="00F42C83" w:rsidDel="007970C8" w:rsidRDefault="00515236" w:rsidP="007970C8">
      <w:pPr>
        <w:rPr>
          <w:del w:id="1101" w:author="Rich Crane" w:date="2020-05-14T16:55:00Z"/>
        </w:rPr>
      </w:pPr>
      <w:ins w:id="1102" w:author="Rich Crane" w:date="2020-05-14T16:22:00Z">
        <w:r>
          <w:t xml:space="preserve">Next, we will examine how we protected credentials such as keys, secrets, and certificates using Azure </w:t>
        </w:r>
      </w:ins>
      <w:ins w:id="1103" w:author="Rich Crane" w:date="2020-05-14T16:31:00Z">
        <w:r w:rsidR="00F42C83">
          <w:t>Key Vault</w:t>
        </w:r>
      </w:ins>
      <w:ins w:id="1104" w:author="Rich Crane" w:date="2020-05-14T16:22:00Z">
        <w:r>
          <w:t xml:space="preserve"> and Managed Id</w:t>
        </w:r>
      </w:ins>
      <w:ins w:id="1105" w:author="Rich Crane" w:date="2020-05-14T16:23:00Z">
        <w:r>
          <w:t>entit</w:t>
        </w:r>
      </w:ins>
      <w:ins w:id="1106" w:author="Rich Crane" w:date="2020-05-14T16:26:00Z">
        <w:r w:rsidR="00F42C83">
          <w:t>y. Azure Key</w:t>
        </w:r>
      </w:ins>
      <w:ins w:id="1107" w:author="Rich Crane" w:date="2020-05-14T16:31:00Z">
        <w:r w:rsidR="00F42C83">
          <w:t xml:space="preserve"> </w:t>
        </w:r>
      </w:ins>
      <w:ins w:id="1108" w:author="Rich Crane" w:date="2020-05-14T16:26:00Z">
        <w:r w:rsidR="00F42C83">
          <w:t>Va</w:t>
        </w:r>
      </w:ins>
      <w:ins w:id="1109" w:author="Rich Crane" w:date="2020-05-14T16:27:00Z">
        <w:r w:rsidR="00F42C83">
          <w:t xml:space="preserve">ult provides a </w:t>
        </w:r>
      </w:ins>
      <w:ins w:id="1110" w:author="Rich Crane" w:date="2020-05-14T16:28:00Z">
        <w:r w:rsidR="00F42C83">
          <w:t xml:space="preserve">programmatic </w:t>
        </w:r>
      </w:ins>
      <w:ins w:id="1111" w:author="Rich Crane" w:date="2020-05-14T16:27:00Z">
        <w:r w:rsidR="00F42C83">
          <w:t>way for developers to securely store and retriev</w:t>
        </w:r>
      </w:ins>
      <w:ins w:id="1112" w:author="Rich Crane" w:date="2020-05-14T16:28:00Z">
        <w:r w:rsidR="00F42C83">
          <w:t>e</w:t>
        </w:r>
      </w:ins>
      <w:ins w:id="1113" w:author="Rich Crane" w:date="2020-05-14T16:27:00Z">
        <w:r w:rsidR="00F42C83">
          <w:t xml:space="preserve"> keys</w:t>
        </w:r>
      </w:ins>
      <w:ins w:id="1114" w:author="Rich Crane" w:date="2020-05-14T16:31:00Z">
        <w:r w:rsidR="00F42C83">
          <w:t xml:space="preserve">, </w:t>
        </w:r>
      </w:ins>
      <w:ins w:id="1115" w:author="Rich Crane" w:date="2020-05-14T16:27:00Z">
        <w:r w:rsidR="00F42C83">
          <w:t>secrets and certificates</w:t>
        </w:r>
      </w:ins>
      <w:ins w:id="1116" w:author="Rich Crane" w:date="2020-05-14T16:28:00Z">
        <w:r w:rsidR="00F42C83">
          <w:t xml:space="preserve">. </w:t>
        </w:r>
      </w:ins>
      <w:ins w:id="1117" w:author="Rich Crane" w:date="2020-05-14T16:29:00Z">
        <w:r w:rsidR="00F42C83">
          <w:t xml:space="preserve">Your code </w:t>
        </w:r>
      </w:ins>
      <w:ins w:id="1118" w:author="Rich Crane" w:date="2020-05-14T16:31:00Z">
        <w:r w:rsidR="00F42C83">
          <w:t>must</w:t>
        </w:r>
      </w:ins>
      <w:ins w:id="1119" w:author="Rich Crane" w:date="2020-05-14T16:29:00Z">
        <w:r w:rsidR="00F42C83">
          <w:t xml:space="preserve"> authenticate with Key</w:t>
        </w:r>
      </w:ins>
      <w:ins w:id="1120" w:author="Rich Crane" w:date="2020-05-14T16:31:00Z">
        <w:r w:rsidR="00F42C83">
          <w:t xml:space="preserve"> </w:t>
        </w:r>
      </w:ins>
      <w:ins w:id="1121" w:author="Rich Crane" w:date="2020-05-14T16:29:00Z">
        <w:r w:rsidR="00F42C83">
          <w:t xml:space="preserve">Vault </w:t>
        </w:r>
      </w:ins>
      <w:ins w:id="1122" w:author="Rich Crane" w:date="2020-05-14T16:30:00Z">
        <w:r w:rsidR="00F42C83">
          <w:t xml:space="preserve">to retrieve them requiring credentials in your code. Managed Identity </w:t>
        </w:r>
      </w:ins>
      <w:ins w:id="1123" w:author="Rich Crane" w:date="2020-05-14T16:31:00Z">
        <w:r w:rsidR="00F42C83">
          <w:t>solves</w:t>
        </w:r>
      </w:ins>
      <w:ins w:id="1124" w:author="Rich Crane" w:date="2020-05-14T16:28:00Z">
        <w:r w:rsidR="00F42C83">
          <w:t xml:space="preserve"> </w:t>
        </w:r>
      </w:ins>
      <w:ins w:id="1125" w:author="Rich Crane" w:date="2020-05-14T16:32:00Z">
        <w:r w:rsidR="00F42C83">
          <w:t xml:space="preserve">this </w:t>
        </w:r>
      </w:ins>
      <w:ins w:id="1126" w:author="Rich Crane" w:date="2020-05-14T16:55:00Z">
        <w:r w:rsidR="007970C8">
          <w:t xml:space="preserve">problem </w:t>
        </w:r>
      </w:ins>
      <w:del w:id="1127" w:author="Rich Crane" w:date="2020-05-14T16:23:00Z">
        <w:r w:rsidR="00316132" w:rsidDel="00515236">
          <w:delText>Any solution that a developer creates should consider security</w:delText>
        </w:r>
      </w:del>
      <w:del w:id="1128" w:author="Rich Crane" w:date="2020-05-14T15:01:00Z">
        <w:r w:rsidR="00316132" w:rsidDel="00672423">
          <w:delText xml:space="preserve">.  </w:delText>
        </w:r>
      </w:del>
      <w:del w:id="1129" w:author="Rich Crane" w:date="2020-05-14T16:23:00Z">
        <w:r w:rsidR="00316132" w:rsidDel="00515236">
          <w:delText>We will examine the common techniques used when securing your application such as authenticating users using OAuth2, leverage Azure Active Directory (AD) to manage and retrieve identify, and securing information using Azure KeyVault.</w:delText>
        </w:r>
      </w:del>
    </w:p>
    <w:p w14:paraId="01F9F7EF" w14:textId="77777777" w:rsidR="007970C8" w:rsidRDefault="007970C8" w:rsidP="007970C8">
      <w:pPr>
        <w:rPr>
          <w:ins w:id="1130" w:author="Rich Crane" w:date="2020-05-14T16:55:00Z"/>
        </w:rPr>
        <w:pPrChange w:id="1131" w:author="Rich Crane" w:date="2020-05-14T16:55:00Z">
          <w:pPr/>
        </w:pPrChange>
      </w:pPr>
    </w:p>
    <w:p w14:paraId="3E2E538D" w14:textId="38342DC6" w:rsidR="00DC025B" w:rsidRDefault="00A415E4" w:rsidP="007970C8">
      <w:pPr>
        <w:pPrChange w:id="1132" w:author="Rich Crane" w:date="2020-05-14T16:55:00Z">
          <w:pPr>
            <w:tabs>
              <w:tab w:val="left" w:pos="8229"/>
            </w:tabs>
            <w:spacing w:before="0" w:line="276" w:lineRule="auto"/>
          </w:pPr>
        </w:pPrChange>
      </w:pPr>
      <w:r>
        <w:tab/>
      </w:r>
    </w:p>
    <w:p w14:paraId="7AD19AB2" w14:textId="6B53F2E8" w:rsidR="00A415E4" w:rsidRDefault="00A415E4" w:rsidP="00515BC6">
      <w:pPr>
        <w:pStyle w:val="Heading3"/>
        <w:widowControl w:val="0"/>
        <w:spacing w:before="0" w:line="240" w:lineRule="auto"/>
        <w:jc w:val="center"/>
        <w:pPrChange w:id="1133" w:author="Rich Crane" w:date="2020-05-14T17:25:00Z">
          <w:pPr>
            <w:pStyle w:val="Heading3"/>
            <w:widowControl w:val="0"/>
            <w:spacing w:before="0" w:line="240" w:lineRule="auto"/>
            <w:jc w:val="center"/>
          </w:pPr>
        </w:pPrChange>
      </w:pPr>
      <w:r>
        <w:rPr>
          <w:rFonts w:ascii="Roboto" w:eastAsia="Roboto" w:hAnsi="Roboto" w:cs="Roboto"/>
          <w:b/>
          <w:color w:val="FF9900"/>
          <w:sz w:val="22"/>
          <w:szCs w:val="22"/>
        </w:rPr>
        <w:lastRenderedPageBreak/>
        <w:t>CHAPTER 1</w:t>
      </w:r>
      <w:ins w:id="1134" w:author="Rich Crane" w:date="2020-05-14T13:59:00Z">
        <w:r w:rsidR="001E76A1">
          <w:rPr>
            <w:rFonts w:ascii="Roboto" w:eastAsia="Roboto" w:hAnsi="Roboto" w:cs="Roboto"/>
            <w:b/>
            <w:color w:val="FF9900"/>
            <w:sz w:val="22"/>
            <w:szCs w:val="22"/>
          </w:rPr>
          <w:t>1</w:t>
        </w:r>
      </w:ins>
      <w:del w:id="1135" w:author="Rich Crane" w:date="2020-05-14T13:59:00Z">
        <w:r w:rsidDel="001E76A1">
          <w:rPr>
            <w:rFonts w:ascii="Roboto" w:eastAsia="Roboto" w:hAnsi="Roboto" w:cs="Roboto"/>
            <w:b/>
            <w:color w:val="FF9900"/>
            <w:sz w:val="22"/>
            <w:szCs w:val="22"/>
          </w:rPr>
          <w:delText>4</w:delText>
        </w:r>
      </w:del>
      <w:r>
        <w:rPr>
          <w:rFonts w:ascii="Roboto" w:eastAsia="Roboto" w:hAnsi="Roboto" w:cs="Roboto"/>
          <w:b/>
          <w:color w:val="FF9900"/>
          <w:sz w:val="22"/>
          <w:szCs w:val="22"/>
        </w:rPr>
        <w:t>:</w:t>
      </w:r>
      <w:r>
        <w:t xml:space="preserve"> </w:t>
      </w:r>
      <w:r w:rsidRPr="00A415E4">
        <w:rPr>
          <w:rFonts w:ascii="Roboto" w:eastAsia="Roboto" w:hAnsi="Roboto" w:cs="Roboto"/>
        </w:rPr>
        <w:t xml:space="preserve">Implementing </w:t>
      </w:r>
      <w:del w:id="1136" w:author="Rich Crane" w:date="2020-05-14T13:30:00Z">
        <w:r w:rsidRPr="00A415E4" w:rsidDel="007104D0">
          <w:rPr>
            <w:rFonts w:ascii="Roboto" w:eastAsia="Roboto" w:hAnsi="Roboto" w:cs="Roboto"/>
          </w:rPr>
          <w:delText xml:space="preserve">Authentication </w:delText>
        </w:r>
      </w:del>
      <w:ins w:id="1137" w:author="Rich Crane" w:date="2020-05-14T13:30:00Z">
        <w:r w:rsidR="001D086A">
          <w:rPr>
            <w:rFonts w:ascii="Roboto" w:eastAsia="Roboto" w:hAnsi="Roboto" w:cs="Roboto"/>
          </w:rPr>
          <w:t>Auth</w:t>
        </w:r>
      </w:ins>
      <w:ins w:id="1138" w:author="Rich Crane" w:date="2020-05-14T13:31:00Z">
        <w:r w:rsidR="001D086A">
          <w:rPr>
            <w:rFonts w:ascii="Roboto" w:eastAsia="Roboto" w:hAnsi="Roboto" w:cs="Roboto"/>
          </w:rPr>
          <w:t>entication and Authorization</w:t>
        </w:r>
      </w:ins>
      <w:del w:id="1139" w:author="Rich Crane" w:date="2020-05-14T13:31:00Z">
        <w:r w:rsidRPr="00A415E4" w:rsidDel="001D086A">
          <w:rPr>
            <w:rFonts w:ascii="Roboto" w:eastAsia="Roboto" w:hAnsi="Roboto" w:cs="Roboto"/>
          </w:rPr>
          <w:delText>using OAuth2</w:delText>
        </w:r>
      </w:del>
      <w:r>
        <w:rPr>
          <w:rFonts w:ascii="Roboto" w:eastAsia="Roboto" w:hAnsi="Roboto" w:cs="Roboto"/>
        </w:rPr>
        <w:br/>
      </w:r>
      <w:r>
        <w:rPr>
          <w:rFonts w:ascii="Calibri" w:eastAsia="Calibri" w:hAnsi="Calibri" w:cs="Calibri"/>
          <w:sz w:val="22"/>
          <w:szCs w:val="22"/>
        </w:rPr>
        <w:t xml:space="preserve">- </w:t>
      </w:r>
      <w:del w:id="1140" w:author="Rich Crane" w:date="2020-05-14T13:30:00Z">
        <w:r w:rsidR="00316132" w:rsidDel="007104D0">
          <w:rPr>
            <w:rFonts w:ascii="Calibri" w:eastAsia="Calibri" w:hAnsi="Calibri" w:cs="Calibri"/>
            <w:sz w:val="22"/>
            <w:szCs w:val="22"/>
          </w:rPr>
          <w:delText>15</w:delText>
        </w:r>
      </w:del>
      <w:ins w:id="1141" w:author="Rich Crane" w:date="2020-05-14T13:30:00Z">
        <w:r w:rsidR="007104D0">
          <w:rPr>
            <w:rFonts w:ascii="Calibri" w:eastAsia="Calibri" w:hAnsi="Calibri" w:cs="Calibri"/>
            <w:sz w:val="22"/>
            <w:szCs w:val="22"/>
          </w:rPr>
          <w:t>20</w:t>
        </w:r>
      </w:ins>
      <w:r>
        <w:rPr>
          <w:rFonts w:ascii="Calibri" w:eastAsia="Calibri" w:hAnsi="Calibri" w:cs="Calibri"/>
          <w:sz w:val="22"/>
          <w:szCs w:val="22"/>
        </w:rPr>
        <w:t>-2</w:t>
      </w:r>
      <w:ins w:id="1142" w:author="Rich Crane" w:date="2020-05-14T13:30:00Z">
        <w:r w:rsidR="007104D0">
          <w:rPr>
            <w:rFonts w:ascii="Calibri" w:eastAsia="Calibri" w:hAnsi="Calibri" w:cs="Calibri"/>
            <w:sz w:val="22"/>
            <w:szCs w:val="22"/>
          </w:rPr>
          <w:t>5</w:t>
        </w:r>
      </w:ins>
      <w:del w:id="1143" w:author="Rich Crane" w:date="2020-05-14T13:30:00Z">
        <w:r w:rsidR="00316132" w:rsidDel="007104D0">
          <w:rPr>
            <w:rFonts w:ascii="Calibri" w:eastAsia="Calibri" w:hAnsi="Calibri" w:cs="Calibri"/>
            <w:sz w:val="22"/>
            <w:szCs w:val="22"/>
          </w:rPr>
          <w:delText>0</w:delText>
        </w:r>
      </w:del>
      <w:r>
        <w:rPr>
          <w:rFonts w:ascii="Calibri" w:eastAsia="Calibri" w:hAnsi="Calibri" w:cs="Calibri"/>
          <w:sz w:val="22"/>
          <w:szCs w:val="22"/>
        </w:rPr>
        <w:t xml:space="preserve"> pages</w:t>
      </w:r>
    </w:p>
    <w:p w14:paraId="56289AE5" w14:textId="77777777" w:rsidR="00A415E4" w:rsidRDefault="00A415E4" w:rsidP="00515BC6">
      <w:pPr>
        <w:pStyle w:val="Heading3"/>
        <w:widowControl w:val="0"/>
        <w:spacing w:before="0" w:line="240" w:lineRule="auto"/>
        <w:pPrChange w:id="1144" w:author="Rich Crane" w:date="2020-05-14T17:25:00Z">
          <w:pPr>
            <w:pStyle w:val="Heading3"/>
            <w:widowControl w:val="0"/>
            <w:spacing w:before="0" w:line="240" w:lineRule="auto"/>
          </w:pPr>
        </w:pPrChange>
      </w:pPr>
    </w:p>
    <w:p w14:paraId="6ECB2352" w14:textId="77777777" w:rsidR="00A415E4" w:rsidRDefault="00A415E4" w:rsidP="00515BC6">
      <w:pPr>
        <w:pStyle w:val="Heading3"/>
        <w:widowControl w:val="0"/>
        <w:spacing w:before="0" w:line="240" w:lineRule="auto"/>
        <w:pPrChange w:id="1145" w:author="Rich Crane" w:date="2020-05-14T17:25:00Z">
          <w:pPr>
            <w:pStyle w:val="Heading3"/>
            <w:widowControl w:val="0"/>
            <w:spacing w:before="0" w:line="240" w:lineRule="auto"/>
          </w:pPr>
        </w:pPrChange>
      </w:pPr>
      <w:r>
        <w:t xml:space="preserve">DESCRIPTION: </w:t>
      </w:r>
    </w:p>
    <w:p w14:paraId="67AEAB66" w14:textId="77777777" w:rsidR="00002DDB" w:rsidRDefault="00316132" w:rsidP="00515BC6">
      <w:pPr>
        <w:keepNext/>
        <w:rPr>
          <w:ins w:id="1146" w:author="Rich Crane" w:date="2020-05-14T17:18:00Z"/>
        </w:rPr>
        <w:pPrChange w:id="1147" w:author="Rich Crane" w:date="2020-05-14T17:25:00Z">
          <w:pPr/>
        </w:pPrChange>
      </w:pPr>
      <w:del w:id="1148" w:author="Rich Crane" w:date="2020-05-14T16:49:00Z">
        <w:r w:rsidDel="007970C8">
          <w:delText xml:space="preserve">OAuth2 is a standard for users to grant access to their information for </w:delText>
        </w:r>
      </w:del>
      <w:del w:id="1149" w:author="Rich Crane" w:date="2020-05-13T08:50:00Z">
        <w:r w:rsidDel="00F05466">
          <w:delText xml:space="preserve">identifying and </w:delText>
        </w:r>
      </w:del>
      <w:del w:id="1150" w:author="Rich Crane" w:date="2020-05-14T16:49:00Z">
        <w:r w:rsidDel="007970C8">
          <w:delText xml:space="preserve">authorizing </w:delText>
        </w:r>
      </w:del>
      <w:del w:id="1151" w:author="Rich Crane" w:date="2020-05-13T08:50:00Z">
        <w:r w:rsidDel="00F05466">
          <w:delText>with</w:delText>
        </w:r>
      </w:del>
      <w:del w:id="1152" w:author="Rich Crane" w:date="2020-05-14T16:49:00Z">
        <w:r w:rsidDel="007970C8">
          <w:delText xml:space="preserve"> applications</w:delText>
        </w:r>
      </w:del>
      <w:del w:id="1153" w:author="Rich Crane" w:date="2020-05-14T15:01:00Z">
        <w:r w:rsidDel="00672423">
          <w:delText xml:space="preserve">.  </w:delText>
        </w:r>
      </w:del>
      <w:del w:id="1154" w:author="Rich Crane" w:date="2020-05-14T16:49:00Z">
        <w:r w:rsidDel="007970C8">
          <w:delText>Many websites such as Amazon, Google, Facebook, and Microsoft allow access to users using OAuth2 standards</w:delText>
        </w:r>
      </w:del>
      <w:del w:id="1155" w:author="Rich Crane" w:date="2020-05-14T15:01:00Z">
        <w:r w:rsidDel="00672423">
          <w:delText xml:space="preserve">.  </w:delText>
        </w:r>
      </w:del>
      <w:del w:id="1156" w:author="Rich Crane" w:date="2020-05-14T16:49:00Z">
        <w:r w:rsidDel="007970C8">
          <w:delText>We will examine how to configure an application to support OAuth2 to authorize users.</w:delText>
        </w:r>
      </w:del>
      <w:moveToRangeStart w:id="1157" w:author="Rich Crane" w:date="2020-05-14T13:30:00Z" w:name="move40355472"/>
      <w:moveTo w:id="1158" w:author="Rich Crane" w:date="2020-05-14T13:30:00Z">
        <w:r w:rsidR="001D086A">
          <w:t xml:space="preserve">Azure Active Directory (AAD) is the way to manage </w:t>
        </w:r>
        <w:del w:id="1159" w:author="Rich Crane" w:date="2020-05-14T17:17:00Z">
          <w:r w:rsidR="001D086A" w:rsidDel="00002DDB">
            <w:delText xml:space="preserve">and secure </w:delText>
          </w:r>
        </w:del>
        <w:r w:rsidR="001D086A">
          <w:t>identity information in Azure</w:t>
        </w:r>
        <w:del w:id="1160" w:author="Rich Crane" w:date="2020-05-14T15:01:00Z">
          <w:r w:rsidR="001D086A" w:rsidDel="00672423">
            <w:delText xml:space="preserve">.  </w:delText>
          </w:r>
        </w:del>
      </w:moveTo>
      <w:ins w:id="1161" w:author="Rich Crane" w:date="2020-05-14T15:01:00Z">
        <w:r w:rsidR="00672423">
          <w:t xml:space="preserve">. </w:t>
        </w:r>
      </w:ins>
      <w:ins w:id="1162" w:author="Rich Crane" w:date="2020-05-14T17:17:00Z">
        <w:r w:rsidR="00002DDB">
          <w:t xml:space="preserve">It is where most companies manage the identity of their employees. We will examine how we </w:t>
        </w:r>
      </w:ins>
      <w:ins w:id="1163" w:author="Rich Crane" w:date="2020-05-14T17:18:00Z">
        <w:r w:rsidR="00002DDB">
          <w:t>can leverage AAD to authenticate users within our application.</w:t>
        </w:r>
      </w:ins>
    </w:p>
    <w:p w14:paraId="6FF225D1" w14:textId="1620CE61" w:rsidR="00515BC6" w:rsidRDefault="00984FFB" w:rsidP="00515BC6">
      <w:pPr>
        <w:keepNext/>
        <w:rPr>
          <w:ins w:id="1164" w:author="Rich Crane" w:date="2020-05-14T17:21:00Z"/>
        </w:rPr>
        <w:pPrChange w:id="1165" w:author="Rich Crane" w:date="2020-05-14T17:25:00Z">
          <w:pPr/>
        </w:pPrChange>
      </w:pPr>
      <w:ins w:id="1166" w:author="Rich Crane" w:date="2020-05-14T19:45:00Z">
        <w:r>
          <w:t>Next,</w:t>
        </w:r>
      </w:ins>
      <w:ins w:id="1167" w:author="Rich Crane" w:date="2020-05-14T17:18:00Z">
        <w:r w:rsidR="00002DDB">
          <w:t xml:space="preserve"> we will examine Azure Active Directory B2C (AAD B2C) to</w:t>
        </w:r>
      </w:ins>
      <w:ins w:id="1168" w:author="Rich Crane" w:date="2020-05-14T17:19:00Z">
        <w:r w:rsidR="00002DDB">
          <w:t xml:space="preserve"> extend identity from your business to consumers. This will allow you to manage identity for customer facing applications. We will then </w:t>
        </w:r>
      </w:ins>
      <w:ins w:id="1169" w:author="Rich Crane" w:date="2020-05-14T17:20:00Z">
        <w:r w:rsidR="00002DDB">
          <w:t xml:space="preserve">extend that identity to external identity providers such as </w:t>
        </w:r>
        <w:r w:rsidR="00515BC6">
          <w:t>Facebook and Microsoft.</w:t>
        </w:r>
      </w:ins>
    </w:p>
    <w:p w14:paraId="0C315044" w14:textId="1F6D190B" w:rsidR="00515BC6" w:rsidRDefault="00515BC6" w:rsidP="00515BC6">
      <w:pPr>
        <w:keepNext/>
        <w:rPr>
          <w:ins w:id="1170" w:author="Rich Crane" w:date="2020-05-14T17:22:00Z"/>
        </w:rPr>
        <w:pPrChange w:id="1171" w:author="Rich Crane" w:date="2020-05-14T17:25:00Z">
          <w:pPr/>
        </w:pPrChange>
      </w:pPr>
      <w:ins w:id="1172" w:author="Rich Crane" w:date="2020-05-14T17:21:00Z">
        <w:r>
          <w:t xml:space="preserve">Finally, we will examine how we can authorize users using OAuth2. </w:t>
        </w:r>
      </w:ins>
      <w:ins w:id="1173" w:author="Rich Crane" w:date="2020-05-14T17:22:00Z">
        <w:r w:rsidRPr="00515BC6">
          <w:t>OAuth 2.0 is the industry-standard protocol for authorization.</w:t>
        </w:r>
        <w:r>
          <w:t xml:space="preserve"> We will implement OAuth2 within our application to authorize users.</w:t>
        </w:r>
      </w:ins>
    </w:p>
    <w:p w14:paraId="0255BC7D" w14:textId="1BF19EFD" w:rsidR="001D086A" w:rsidDel="00515BC6" w:rsidRDefault="001D086A" w:rsidP="00515BC6">
      <w:pPr>
        <w:keepNext/>
        <w:rPr>
          <w:del w:id="1174" w:author="Rich Crane" w:date="2020-05-14T17:22:00Z"/>
          <w:moveTo w:id="1175" w:author="Rich Crane" w:date="2020-05-14T13:30:00Z"/>
        </w:rPr>
        <w:pPrChange w:id="1176" w:author="Rich Crane" w:date="2020-05-14T17:25:00Z">
          <w:pPr/>
        </w:pPrChange>
      </w:pPr>
      <w:moveTo w:id="1177" w:author="Rich Crane" w:date="2020-05-14T13:30:00Z">
        <w:del w:id="1178" w:author="Rich Crane" w:date="2020-05-14T17:22:00Z">
          <w:r w:rsidDel="00515BC6">
            <w:delText xml:space="preserve">It is where </w:delText>
          </w:r>
        </w:del>
        <w:del w:id="1179" w:author="Rich Crane" w:date="2020-05-14T16:55:00Z">
          <w:r w:rsidDel="007970C8">
            <w:delText>all born in the cloud companies manage</w:delText>
          </w:r>
        </w:del>
        <w:del w:id="1180" w:author="Rich Crane" w:date="2020-05-14T17:22:00Z">
          <w:r w:rsidDel="00515BC6">
            <w:delText xml:space="preserve"> the identity for </w:delText>
          </w:r>
        </w:del>
        <w:del w:id="1181" w:author="Rich Crane" w:date="2020-05-14T17:16:00Z">
          <w:r w:rsidDel="00002DDB">
            <w:delText>the</w:delText>
          </w:r>
        </w:del>
        <w:del w:id="1182" w:author="Rich Crane" w:date="2020-05-14T16:55:00Z">
          <w:r w:rsidDel="007970C8">
            <w:delText xml:space="preserve">ir employees </w:delText>
          </w:r>
        </w:del>
        <w:del w:id="1183" w:author="Rich Crane" w:date="2020-05-14T16:56:00Z">
          <w:r w:rsidDel="007970C8">
            <w:delText>and where other companies extend the identity for their employees so that they can access cloud-based applications</w:delText>
          </w:r>
        </w:del>
        <w:del w:id="1184" w:author="Rich Crane" w:date="2020-05-14T15:01:00Z">
          <w:r w:rsidDel="00672423">
            <w:delText xml:space="preserve">.  </w:delText>
          </w:r>
        </w:del>
        <w:del w:id="1185" w:author="Rich Crane" w:date="2020-05-14T17:22:00Z">
          <w:r w:rsidDel="00515BC6">
            <w:delText xml:space="preserve">We will examine how to </w:delText>
          </w:r>
        </w:del>
        <w:del w:id="1186" w:author="Rich Crane" w:date="2020-05-14T16:56:00Z">
          <w:r w:rsidDel="007970C8">
            <w:delText>integrate with</w:delText>
          </w:r>
        </w:del>
        <w:del w:id="1187" w:author="Rich Crane" w:date="2020-05-14T17:22:00Z">
          <w:r w:rsidDel="00515BC6">
            <w:delText xml:space="preserve"> Azure Active Directory (AAD</w:delText>
          </w:r>
        </w:del>
        <w:del w:id="1188" w:author="Rich Crane" w:date="2020-05-14T16:56:00Z">
          <w:r w:rsidDel="007970C8">
            <w:delText>) with our application to authenticate and</w:delText>
          </w:r>
        </w:del>
        <w:del w:id="1189" w:author="Rich Crane" w:date="2020-05-14T17:22:00Z">
          <w:r w:rsidDel="00515BC6">
            <w:delText xml:space="preserve"> authorize users.</w:delText>
          </w:r>
        </w:del>
      </w:moveTo>
    </w:p>
    <w:moveToRangeEnd w:id="1157"/>
    <w:p w14:paraId="6C653957" w14:textId="17AF2BFC" w:rsidR="001D086A" w:rsidDel="00515BC6" w:rsidRDefault="001D086A" w:rsidP="00515BC6">
      <w:pPr>
        <w:keepNext/>
        <w:rPr>
          <w:del w:id="1190" w:author="Rich Crane" w:date="2020-05-14T17:23:00Z"/>
        </w:rPr>
        <w:pPrChange w:id="1191" w:author="Rich Crane" w:date="2020-05-14T17:25:00Z">
          <w:pPr/>
        </w:pPrChange>
      </w:pPr>
    </w:p>
    <w:p w14:paraId="47CFFF1F" w14:textId="77777777" w:rsidR="00A415E4" w:rsidRDefault="00A415E4" w:rsidP="00515BC6">
      <w:pPr>
        <w:keepNext/>
        <w:widowControl w:val="0"/>
        <w:spacing w:before="0" w:line="240" w:lineRule="auto"/>
        <w:pPrChange w:id="1192" w:author="Rich Crane" w:date="2020-05-14T17:25:00Z">
          <w:pPr>
            <w:widowControl w:val="0"/>
            <w:spacing w:before="0" w:line="240" w:lineRule="auto"/>
          </w:pPr>
        </w:pPrChange>
      </w:pPr>
    </w:p>
    <w:p w14:paraId="117B1D89" w14:textId="77777777" w:rsidR="00A415E4" w:rsidRDefault="00A415E4" w:rsidP="00515BC6">
      <w:pPr>
        <w:pStyle w:val="Heading3"/>
        <w:widowControl w:val="0"/>
        <w:spacing w:before="0" w:line="240" w:lineRule="auto"/>
        <w:rPr>
          <w:rFonts w:ascii="Calibri" w:eastAsia="Calibri" w:hAnsi="Calibri" w:cs="Calibri"/>
          <w:i/>
          <w:sz w:val="22"/>
          <w:szCs w:val="22"/>
        </w:rPr>
        <w:pPrChange w:id="1193" w:author="Rich Crane" w:date="2020-05-14T17:25:00Z">
          <w:pPr>
            <w:pStyle w:val="Heading3"/>
            <w:widowControl w:val="0"/>
            <w:spacing w:before="0" w:line="240" w:lineRule="auto"/>
          </w:pPr>
        </w:pPrChange>
      </w:pPr>
      <w:r>
        <w:t xml:space="preserve">Level: </w:t>
      </w:r>
      <w:r>
        <w:rPr>
          <w:rFonts w:ascii="Calibri" w:eastAsia="Calibri" w:hAnsi="Calibri" w:cs="Calibri"/>
          <w:sz w:val="22"/>
          <w:szCs w:val="22"/>
        </w:rPr>
        <w:t>Intermediate</w:t>
      </w:r>
      <w:r>
        <w:rPr>
          <w:rFonts w:ascii="Calibri" w:eastAsia="Calibri" w:hAnsi="Calibri" w:cs="Calibri"/>
          <w:i/>
          <w:sz w:val="22"/>
          <w:szCs w:val="22"/>
        </w:rPr>
        <w:t xml:space="preserve">  </w:t>
      </w:r>
    </w:p>
    <w:p w14:paraId="3B28D002" w14:textId="77777777" w:rsidR="00A415E4" w:rsidRDefault="00A415E4" w:rsidP="00515BC6">
      <w:pPr>
        <w:pStyle w:val="Heading3"/>
        <w:keepLines w:val="0"/>
        <w:spacing w:before="360" w:after="80"/>
        <w:pPrChange w:id="1194" w:author="Rich Crane" w:date="2020-05-14T17:25:00Z">
          <w:pPr>
            <w:pStyle w:val="Heading3"/>
            <w:keepNext w:val="0"/>
            <w:keepLines w:val="0"/>
            <w:spacing w:before="360" w:after="80"/>
          </w:pPr>
        </w:pPrChange>
      </w:pPr>
      <w:r>
        <w:t>Main Chapter Headings (3-5 main chapter headings)</w:t>
      </w:r>
    </w:p>
    <w:p w14:paraId="27C0C242" w14:textId="3CD73913" w:rsidR="00A415E4" w:rsidDel="00002DDB" w:rsidRDefault="00A415E4" w:rsidP="00515BC6">
      <w:pPr>
        <w:keepNext/>
        <w:numPr>
          <w:ilvl w:val="0"/>
          <w:numId w:val="30"/>
        </w:numPr>
        <w:spacing w:line="276" w:lineRule="auto"/>
        <w:rPr>
          <w:del w:id="1195" w:author="Rich Crane" w:date="2020-05-14T17:16:00Z"/>
        </w:rPr>
        <w:pPrChange w:id="1196" w:author="Rich Crane" w:date="2020-05-14T17:25:00Z">
          <w:pPr>
            <w:numPr>
              <w:numId w:val="30"/>
            </w:numPr>
            <w:spacing w:line="276" w:lineRule="auto"/>
            <w:ind w:left="720" w:hanging="360"/>
          </w:pPr>
        </w:pPrChange>
      </w:pPr>
      <w:del w:id="1197" w:author="Rich Crane" w:date="2020-05-14T17:16:00Z">
        <w:r w:rsidDel="00002DDB">
          <w:delText xml:space="preserve">HEADING 1: </w:delText>
        </w:r>
      </w:del>
    </w:p>
    <w:p w14:paraId="20227FC6" w14:textId="3BBF1922" w:rsidR="001D086A" w:rsidRDefault="001D086A" w:rsidP="00515BC6">
      <w:pPr>
        <w:keepNext/>
        <w:numPr>
          <w:ilvl w:val="0"/>
          <w:numId w:val="30"/>
        </w:numPr>
        <w:spacing w:before="0" w:line="276" w:lineRule="auto"/>
        <w:rPr>
          <w:ins w:id="1198" w:author="Rich Crane" w:date="2020-05-14T17:16:00Z"/>
        </w:rPr>
        <w:pPrChange w:id="1199" w:author="Rich Crane" w:date="2020-05-14T17:25:00Z">
          <w:pPr>
            <w:numPr>
              <w:numId w:val="30"/>
            </w:numPr>
            <w:spacing w:before="0" w:line="276" w:lineRule="auto"/>
            <w:ind w:left="720" w:hanging="360"/>
          </w:pPr>
        </w:pPrChange>
      </w:pPr>
      <w:ins w:id="1200" w:author="Rich Crane" w:date="2020-05-14T13:30:00Z">
        <w:r>
          <w:t xml:space="preserve">HEADING </w:t>
        </w:r>
      </w:ins>
      <w:ins w:id="1201" w:author="Rich Crane" w:date="2020-05-14T17:16:00Z">
        <w:r w:rsidR="00002DDB">
          <w:t>1</w:t>
        </w:r>
      </w:ins>
      <w:ins w:id="1202" w:author="Rich Crane" w:date="2020-05-14T13:30:00Z">
        <w:r>
          <w:t xml:space="preserve">: </w:t>
        </w:r>
        <w:r w:rsidRPr="00492631">
          <w:t>Authenticate Users using Azure Active Directory (AAD)</w:t>
        </w:r>
      </w:ins>
    </w:p>
    <w:p w14:paraId="2BCAECFE" w14:textId="40166814" w:rsidR="00002DDB" w:rsidRDefault="00002DDB" w:rsidP="00515BC6">
      <w:pPr>
        <w:keepNext/>
        <w:numPr>
          <w:ilvl w:val="0"/>
          <w:numId w:val="30"/>
        </w:numPr>
        <w:spacing w:before="0" w:line="276" w:lineRule="auto"/>
        <w:rPr>
          <w:ins w:id="1203" w:author="Rich Crane" w:date="2020-05-14T13:30:00Z"/>
        </w:rPr>
        <w:pPrChange w:id="1204" w:author="Rich Crane" w:date="2020-05-14T17:25:00Z">
          <w:pPr>
            <w:numPr>
              <w:numId w:val="30"/>
            </w:numPr>
            <w:spacing w:before="0" w:line="276" w:lineRule="auto"/>
            <w:ind w:left="720" w:hanging="360"/>
          </w:pPr>
        </w:pPrChange>
      </w:pPr>
      <w:ins w:id="1205" w:author="Rich Crane" w:date="2020-05-14T17:16:00Z">
        <w:r>
          <w:t>HEADING 2: Setup Azure B2C to authenticate and authorize users</w:t>
        </w:r>
      </w:ins>
    </w:p>
    <w:p w14:paraId="28E9162D" w14:textId="10084358" w:rsidR="00A415E4" w:rsidRDefault="00A415E4" w:rsidP="00515BC6">
      <w:pPr>
        <w:keepNext/>
        <w:numPr>
          <w:ilvl w:val="0"/>
          <w:numId w:val="30"/>
        </w:numPr>
        <w:spacing w:before="0" w:line="276" w:lineRule="auto"/>
        <w:pPrChange w:id="1206" w:author="Rich Crane" w:date="2020-05-14T17:25:00Z">
          <w:pPr>
            <w:numPr>
              <w:numId w:val="30"/>
            </w:numPr>
            <w:spacing w:before="0" w:line="276" w:lineRule="auto"/>
            <w:ind w:left="720" w:hanging="360"/>
          </w:pPr>
        </w:pPrChange>
      </w:pPr>
      <w:r>
        <w:t xml:space="preserve">HEADING </w:t>
      </w:r>
      <w:ins w:id="1207" w:author="Rich Crane" w:date="2020-05-14T16:19:00Z">
        <w:r w:rsidR="00515236">
          <w:t>3</w:t>
        </w:r>
      </w:ins>
      <w:del w:id="1208" w:author="Rich Crane" w:date="2020-05-14T16:19:00Z">
        <w:r w:rsidDel="00515236">
          <w:delText>2</w:delText>
        </w:r>
      </w:del>
      <w:r>
        <w:t xml:space="preserve">: </w:t>
      </w:r>
      <w:ins w:id="1209" w:author="Rich Crane" w:date="2020-05-13T08:43:00Z">
        <w:r w:rsidR="00CF56D6">
          <w:t xml:space="preserve">Connect your application to </w:t>
        </w:r>
      </w:ins>
      <w:ins w:id="1210" w:author="Rich Crane" w:date="2020-05-14T17:20:00Z">
        <w:r w:rsidR="00515BC6">
          <w:t>Facebook</w:t>
        </w:r>
      </w:ins>
    </w:p>
    <w:p w14:paraId="110478AB" w14:textId="39DAF568" w:rsidR="00A415E4" w:rsidRDefault="00A415E4" w:rsidP="00515BC6">
      <w:pPr>
        <w:keepNext/>
        <w:numPr>
          <w:ilvl w:val="0"/>
          <w:numId w:val="30"/>
        </w:numPr>
        <w:spacing w:before="0" w:line="276" w:lineRule="auto"/>
        <w:rPr>
          <w:ins w:id="1211" w:author="Rich Crane" w:date="2020-05-14T16:18:00Z"/>
        </w:rPr>
        <w:pPrChange w:id="1212" w:author="Rich Crane" w:date="2020-05-14T17:25:00Z">
          <w:pPr>
            <w:numPr>
              <w:numId w:val="30"/>
            </w:numPr>
            <w:spacing w:before="0" w:line="276" w:lineRule="auto"/>
            <w:ind w:left="720" w:hanging="360"/>
          </w:pPr>
        </w:pPrChange>
      </w:pPr>
      <w:r>
        <w:t xml:space="preserve">HEADING </w:t>
      </w:r>
      <w:ins w:id="1213" w:author="Rich Crane" w:date="2020-05-14T16:19:00Z">
        <w:r w:rsidR="00515236">
          <w:t>4</w:t>
        </w:r>
      </w:ins>
      <w:del w:id="1214" w:author="Rich Crane" w:date="2020-05-14T16:19:00Z">
        <w:r w:rsidDel="00515236">
          <w:delText>3</w:delText>
        </w:r>
      </w:del>
      <w:r>
        <w:t xml:space="preserve">: </w:t>
      </w:r>
      <w:ins w:id="1215" w:author="Rich Crane" w:date="2020-05-13T08:54:00Z">
        <w:r w:rsidR="00F05466">
          <w:t xml:space="preserve">Connect your application to </w:t>
        </w:r>
      </w:ins>
      <w:ins w:id="1216" w:author="Rich Crane" w:date="2020-05-14T17:20:00Z">
        <w:r w:rsidR="00515BC6">
          <w:t>Microsoft</w:t>
        </w:r>
      </w:ins>
    </w:p>
    <w:p w14:paraId="7AF4F362" w14:textId="53FAB9F6" w:rsidR="00515236" w:rsidRDefault="00515236" w:rsidP="00515BC6">
      <w:pPr>
        <w:keepNext/>
        <w:numPr>
          <w:ilvl w:val="0"/>
          <w:numId w:val="30"/>
        </w:numPr>
        <w:spacing w:before="0" w:line="276" w:lineRule="auto"/>
        <w:pPrChange w:id="1217" w:author="Rich Crane" w:date="2020-05-14T17:25:00Z">
          <w:pPr>
            <w:numPr>
              <w:numId w:val="30"/>
            </w:numPr>
            <w:spacing w:before="0" w:line="276" w:lineRule="auto"/>
            <w:ind w:left="720" w:hanging="360"/>
          </w:pPr>
        </w:pPrChange>
      </w:pPr>
      <w:ins w:id="1218" w:author="Rich Crane" w:date="2020-05-14T16:18:00Z">
        <w:r>
          <w:t xml:space="preserve">HEADING </w:t>
        </w:r>
      </w:ins>
      <w:ins w:id="1219" w:author="Rich Crane" w:date="2020-05-14T16:19:00Z">
        <w:r>
          <w:t>5: Authorizing using OAuth2</w:t>
        </w:r>
      </w:ins>
    </w:p>
    <w:p w14:paraId="7395F410" w14:textId="4EB4CD40" w:rsidR="00A415E4" w:rsidRDefault="00A415E4" w:rsidP="00515BC6">
      <w:pPr>
        <w:keepNext/>
        <w:numPr>
          <w:ilvl w:val="0"/>
          <w:numId w:val="30"/>
        </w:numPr>
        <w:spacing w:before="0" w:line="276" w:lineRule="auto"/>
        <w:pPrChange w:id="1220" w:author="Rich Crane" w:date="2020-05-14T17:25:00Z">
          <w:pPr>
            <w:numPr>
              <w:numId w:val="30"/>
            </w:numPr>
            <w:spacing w:before="0" w:line="276" w:lineRule="auto"/>
            <w:ind w:left="720" w:hanging="360"/>
          </w:pPr>
        </w:pPrChange>
      </w:pPr>
      <w:r>
        <w:t>HEADING 4: Knowledge Exam</w:t>
      </w:r>
    </w:p>
    <w:p w14:paraId="5AC0EFA4" w14:textId="0303123F" w:rsidR="00A415E4" w:rsidRDefault="00A415E4" w:rsidP="00515BC6">
      <w:pPr>
        <w:keepNext/>
        <w:numPr>
          <w:ilvl w:val="0"/>
          <w:numId w:val="30"/>
        </w:numPr>
        <w:spacing w:before="0" w:line="276" w:lineRule="auto"/>
        <w:pPrChange w:id="1221" w:author="Rich Crane" w:date="2020-05-14T17:25:00Z">
          <w:pPr>
            <w:numPr>
              <w:numId w:val="30"/>
            </w:numPr>
            <w:spacing w:before="0" w:line="276" w:lineRule="auto"/>
            <w:ind w:left="720" w:hanging="360"/>
          </w:pPr>
        </w:pPrChange>
      </w:pPr>
      <w:r>
        <w:t>HEADING 5: Further Reading</w:t>
      </w:r>
    </w:p>
    <w:p w14:paraId="36B63AB9" w14:textId="77777777" w:rsidR="00A415E4" w:rsidRDefault="00A415E4" w:rsidP="00515BC6">
      <w:pPr>
        <w:pStyle w:val="Heading3"/>
        <w:keepLines w:val="0"/>
        <w:spacing w:before="360" w:after="80"/>
        <w:rPr>
          <w:i/>
        </w:rPr>
        <w:pPrChange w:id="1222" w:author="Rich Crane" w:date="2020-05-14T17:25:00Z">
          <w:pPr>
            <w:pStyle w:val="Heading3"/>
            <w:keepNext w:val="0"/>
            <w:keepLines w:val="0"/>
            <w:spacing w:before="360" w:after="80"/>
          </w:pPr>
        </w:pPrChange>
      </w:pPr>
      <w:r>
        <w:t xml:space="preserve">Skills learned: </w:t>
      </w:r>
      <w:r>
        <w:rPr>
          <w:i/>
        </w:rPr>
        <w:t>For each heading, insert what the reader will learn to DO in this chapter?</w:t>
      </w:r>
    </w:p>
    <w:p w14:paraId="0365E124" w14:textId="77777777" w:rsidR="00515BC6" w:rsidRDefault="00A415E4" w:rsidP="00515BC6">
      <w:pPr>
        <w:keepNext/>
        <w:numPr>
          <w:ilvl w:val="0"/>
          <w:numId w:val="31"/>
        </w:numPr>
        <w:spacing w:before="0" w:line="276" w:lineRule="auto"/>
        <w:rPr>
          <w:ins w:id="1223" w:author="Rich Crane" w:date="2020-05-14T17:23:00Z"/>
        </w:rPr>
        <w:pPrChange w:id="1224" w:author="Rich Crane" w:date="2020-05-14T17:25:00Z">
          <w:pPr>
            <w:numPr>
              <w:numId w:val="31"/>
            </w:numPr>
            <w:spacing w:before="0" w:line="276" w:lineRule="auto"/>
            <w:ind w:left="720" w:hanging="360"/>
          </w:pPr>
        </w:pPrChange>
      </w:pPr>
      <w:r>
        <w:t xml:space="preserve">SKILL 1: </w:t>
      </w:r>
      <w:ins w:id="1225" w:author="Rich Crane" w:date="2020-05-14T17:23:00Z">
        <w:r w:rsidR="00515BC6">
          <w:t>Learn how to integrate Azure Active Directory into your application.</w:t>
        </w:r>
      </w:ins>
    </w:p>
    <w:p w14:paraId="093BB587" w14:textId="77777777" w:rsidR="00515BC6" w:rsidRDefault="00515BC6" w:rsidP="00515BC6">
      <w:pPr>
        <w:keepNext/>
        <w:numPr>
          <w:ilvl w:val="0"/>
          <w:numId w:val="31"/>
        </w:numPr>
        <w:spacing w:before="0" w:line="276" w:lineRule="auto"/>
        <w:rPr>
          <w:ins w:id="1226" w:author="Rich Crane" w:date="2020-05-14T17:23:00Z"/>
        </w:rPr>
        <w:pPrChange w:id="1227" w:author="Rich Crane" w:date="2020-05-14T17:25:00Z">
          <w:pPr>
            <w:numPr>
              <w:numId w:val="31"/>
            </w:numPr>
            <w:spacing w:before="0" w:line="276" w:lineRule="auto"/>
            <w:ind w:left="720" w:hanging="360"/>
          </w:pPr>
        </w:pPrChange>
      </w:pPr>
      <w:ins w:id="1228" w:author="Rich Crane" w:date="2020-05-14T17:23:00Z">
        <w:r>
          <w:t>SKILL 2: Learn how to authenticate users with external identity providers.</w:t>
        </w:r>
      </w:ins>
    </w:p>
    <w:p w14:paraId="129E81C2" w14:textId="77777777" w:rsidR="00515BC6" w:rsidRDefault="00515BC6" w:rsidP="00515BC6">
      <w:pPr>
        <w:keepNext/>
        <w:numPr>
          <w:ilvl w:val="0"/>
          <w:numId w:val="31"/>
        </w:numPr>
        <w:spacing w:before="0" w:line="276" w:lineRule="auto"/>
        <w:rPr>
          <w:ins w:id="1229" w:author="Rich Crane" w:date="2020-05-14T17:24:00Z"/>
        </w:rPr>
        <w:pPrChange w:id="1230" w:author="Rich Crane" w:date="2020-05-14T17:25:00Z">
          <w:pPr>
            <w:numPr>
              <w:numId w:val="31"/>
            </w:numPr>
            <w:spacing w:before="0" w:line="276" w:lineRule="auto"/>
            <w:ind w:left="720" w:hanging="360"/>
          </w:pPr>
        </w:pPrChange>
      </w:pPr>
      <w:ins w:id="1231" w:author="Rich Crane" w:date="2020-05-14T17:24:00Z">
        <w:r>
          <w:t>SKILL 3: Learn how to connect to Facebook to identity users.</w:t>
        </w:r>
      </w:ins>
    </w:p>
    <w:p w14:paraId="4EB46230" w14:textId="3706C1EB" w:rsidR="00515BC6" w:rsidRDefault="00515BC6" w:rsidP="00515BC6">
      <w:pPr>
        <w:keepNext/>
        <w:numPr>
          <w:ilvl w:val="0"/>
          <w:numId w:val="31"/>
        </w:numPr>
        <w:spacing w:before="0" w:line="276" w:lineRule="auto"/>
        <w:rPr>
          <w:ins w:id="1232" w:author="Rich Crane" w:date="2020-05-14T17:24:00Z"/>
        </w:rPr>
        <w:pPrChange w:id="1233" w:author="Rich Crane" w:date="2020-05-14T17:25:00Z">
          <w:pPr>
            <w:numPr>
              <w:numId w:val="31"/>
            </w:numPr>
            <w:spacing w:before="0" w:line="276" w:lineRule="auto"/>
            <w:ind w:left="720" w:hanging="360"/>
          </w:pPr>
        </w:pPrChange>
      </w:pPr>
      <w:ins w:id="1234" w:author="Rich Crane" w:date="2020-05-14T17:24:00Z">
        <w:r>
          <w:t>SKILL 4: Learn how to connect to Microsoft to identity users.</w:t>
        </w:r>
      </w:ins>
    </w:p>
    <w:p w14:paraId="194A248C" w14:textId="09E84EF5" w:rsidR="00515BC6" w:rsidRDefault="00515BC6" w:rsidP="00515BC6">
      <w:pPr>
        <w:keepNext/>
        <w:numPr>
          <w:ilvl w:val="0"/>
          <w:numId w:val="31"/>
        </w:numPr>
        <w:spacing w:before="0" w:line="276" w:lineRule="auto"/>
        <w:rPr>
          <w:ins w:id="1235" w:author="Rich Crane" w:date="2020-05-14T17:24:00Z"/>
        </w:rPr>
        <w:pPrChange w:id="1236" w:author="Rich Crane" w:date="2020-05-14T17:25:00Z">
          <w:pPr>
            <w:numPr>
              <w:numId w:val="31"/>
            </w:numPr>
            <w:spacing w:before="0" w:line="276" w:lineRule="auto"/>
            <w:ind w:left="720" w:hanging="360"/>
          </w:pPr>
        </w:pPrChange>
      </w:pPr>
      <w:ins w:id="1237" w:author="Rich Crane" w:date="2020-05-14T17:24:00Z">
        <w:r>
          <w:t>SKILL 5: Learn how t</w:t>
        </w:r>
      </w:ins>
      <w:ins w:id="1238" w:author="Rich Crane" w:date="2020-05-14T17:25:00Z">
        <w:r>
          <w:t>o do authorize with OAuth2</w:t>
        </w:r>
      </w:ins>
    </w:p>
    <w:p w14:paraId="07F7A460" w14:textId="453BFA88" w:rsidR="00A415E4" w:rsidDel="00515BC6" w:rsidRDefault="00A415E4" w:rsidP="00515BC6">
      <w:pPr>
        <w:spacing w:before="0" w:line="276" w:lineRule="auto"/>
        <w:ind w:left="360"/>
        <w:rPr>
          <w:del w:id="1239" w:author="Rich Crane" w:date="2020-05-14T17:24:00Z"/>
        </w:rPr>
        <w:pPrChange w:id="1240" w:author="Rich Crane" w:date="2020-05-14T17:25:00Z">
          <w:pPr>
            <w:numPr>
              <w:numId w:val="31"/>
            </w:numPr>
            <w:spacing w:before="0" w:line="276" w:lineRule="auto"/>
            <w:ind w:left="720" w:hanging="360"/>
          </w:pPr>
        </w:pPrChange>
      </w:pPr>
    </w:p>
    <w:p w14:paraId="4269B032" w14:textId="10D8A170" w:rsidR="00A415E4" w:rsidDel="00515BC6" w:rsidRDefault="00A415E4" w:rsidP="00515BC6">
      <w:pPr>
        <w:spacing w:before="0" w:line="276" w:lineRule="auto"/>
        <w:ind w:left="360"/>
        <w:rPr>
          <w:del w:id="1241" w:author="Rich Crane" w:date="2020-05-14T17:24:00Z"/>
        </w:rPr>
        <w:pPrChange w:id="1242" w:author="Rich Crane" w:date="2020-05-14T17:25:00Z">
          <w:pPr>
            <w:numPr>
              <w:numId w:val="31"/>
            </w:numPr>
            <w:spacing w:before="0" w:line="276" w:lineRule="auto"/>
            <w:ind w:left="720" w:hanging="360"/>
          </w:pPr>
        </w:pPrChange>
      </w:pPr>
      <w:del w:id="1243" w:author="Rich Crane" w:date="2020-05-14T17:24:00Z">
        <w:r w:rsidDel="00515BC6">
          <w:delText xml:space="preserve">SKILL 2: </w:delText>
        </w:r>
      </w:del>
    </w:p>
    <w:p w14:paraId="6B994647" w14:textId="1ECDFECB" w:rsidR="00A415E4" w:rsidDel="00515BC6" w:rsidRDefault="00A415E4" w:rsidP="00515BC6">
      <w:pPr>
        <w:spacing w:before="0" w:line="276" w:lineRule="auto"/>
        <w:ind w:left="360"/>
        <w:rPr>
          <w:del w:id="1244" w:author="Rich Crane" w:date="2020-05-14T17:24:00Z"/>
        </w:rPr>
        <w:pPrChange w:id="1245" w:author="Rich Crane" w:date="2020-05-14T17:25:00Z">
          <w:pPr>
            <w:numPr>
              <w:numId w:val="31"/>
            </w:numPr>
            <w:spacing w:before="0" w:line="276" w:lineRule="auto"/>
            <w:ind w:left="720" w:hanging="360"/>
          </w:pPr>
        </w:pPrChange>
      </w:pPr>
      <w:del w:id="1246" w:author="Rich Crane" w:date="2020-05-14T17:24:00Z">
        <w:r w:rsidDel="00515BC6">
          <w:delText xml:space="preserve">SKILL 3: </w:delText>
        </w:r>
      </w:del>
    </w:p>
    <w:p w14:paraId="722A0302" w14:textId="2720476F" w:rsidR="00A415E4" w:rsidDel="00515BC6" w:rsidRDefault="00A415E4" w:rsidP="00515BC6">
      <w:pPr>
        <w:spacing w:before="0" w:line="276" w:lineRule="auto"/>
        <w:ind w:left="360"/>
        <w:rPr>
          <w:del w:id="1247" w:author="Rich Crane" w:date="2020-05-14T17:24:00Z"/>
        </w:rPr>
        <w:pPrChange w:id="1248" w:author="Rich Crane" w:date="2020-05-14T17:25:00Z">
          <w:pPr>
            <w:numPr>
              <w:numId w:val="31"/>
            </w:numPr>
            <w:spacing w:before="0" w:line="276" w:lineRule="auto"/>
            <w:ind w:left="720" w:hanging="360"/>
          </w:pPr>
        </w:pPrChange>
      </w:pPr>
      <w:del w:id="1249" w:author="Rich Crane" w:date="2020-05-14T17:24:00Z">
        <w:r w:rsidDel="00515BC6">
          <w:delText xml:space="preserve">SKILL 4: </w:delText>
        </w:r>
      </w:del>
    </w:p>
    <w:p w14:paraId="50C24F3F" w14:textId="5579270A" w:rsidR="00A415E4" w:rsidDel="00515BC6" w:rsidRDefault="00A415E4" w:rsidP="00515BC6">
      <w:pPr>
        <w:spacing w:before="0" w:line="276" w:lineRule="auto"/>
        <w:ind w:left="360"/>
        <w:rPr>
          <w:del w:id="1250" w:author="Rich Crane" w:date="2020-05-14T17:24:00Z"/>
        </w:rPr>
        <w:pPrChange w:id="1251" w:author="Rich Crane" w:date="2020-05-14T17:25:00Z">
          <w:pPr>
            <w:numPr>
              <w:numId w:val="31"/>
            </w:numPr>
            <w:spacing w:before="0" w:line="276" w:lineRule="auto"/>
            <w:ind w:left="720" w:hanging="360"/>
          </w:pPr>
        </w:pPrChange>
      </w:pPr>
      <w:del w:id="1252" w:author="Rich Crane" w:date="2020-05-14T17:24:00Z">
        <w:r w:rsidDel="00515BC6">
          <w:delText xml:space="preserve">SKILL 5: </w:delText>
        </w:r>
      </w:del>
    </w:p>
    <w:p w14:paraId="496716E7" w14:textId="39D18C79" w:rsidR="00A415E4" w:rsidDel="00515BC6" w:rsidRDefault="00A415E4" w:rsidP="00515BC6">
      <w:pPr>
        <w:spacing w:before="0" w:line="276" w:lineRule="auto"/>
        <w:ind w:left="360"/>
        <w:rPr>
          <w:del w:id="1253" w:author="Rich Crane" w:date="2020-05-14T17:24:00Z"/>
        </w:rPr>
        <w:pPrChange w:id="1254" w:author="Rich Crane" w:date="2020-05-14T17:25:00Z">
          <w:pPr>
            <w:numPr>
              <w:numId w:val="31"/>
            </w:numPr>
            <w:spacing w:before="0" w:line="276" w:lineRule="auto"/>
            <w:ind w:left="720" w:hanging="360"/>
          </w:pPr>
        </w:pPrChange>
      </w:pPr>
      <w:del w:id="1255" w:author="Rich Crane" w:date="2020-05-14T17:24:00Z">
        <w:r w:rsidDel="00515BC6">
          <w:delText xml:space="preserve">SKILL 6: </w:delText>
        </w:r>
      </w:del>
    </w:p>
    <w:p w14:paraId="12E66ECB" w14:textId="3029D59C" w:rsidR="00A415E4" w:rsidDel="001E76A1" w:rsidRDefault="00A415E4" w:rsidP="00515BC6">
      <w:pPr>
        <w:spacing w:before="0" w:line="276" w:lineRule="auto"/>
        <w:rPr>
          <w:del w:id="1256" w:author="Rich Crane" w:date="2020-05-14T13:31:00Z"/>
        </w:rPr>
        <w:pPrChange w:id="1257" w:author="Rich Crane" w:date="2020-05-14T17:25:00Z">
          <w:pPr>
            <w:numPr>
              <w:numId w:val="31"/>
            </w:numPr>
            <w:spacing w:before="0" w:line="276" w:lineRule="auto"/>
            <w:ind w:left="720" w:hanging="360"/>
          </w:pPr>
        </w:pPrChange>
      </w:pPr>
      <w:del w:id="1258" w:author="Rich Crane" w:date="2020-05-14T17:25:00Z">
        <w:r w:rsidDel="00515BC6">
          <w:delText>SKILL 7:</w:delText>
        </w:r>
      </w:del>
    </w:p>
    <w:p w14:paraId="44CCD8A0" w14:textId="019F47D9" w:rsidR="00A415E4" w:rsidDel="001D086A" w:rsidRDefault="00A415E4" w:rsidP="00515BC6">
      <w:pPr>
        <w:spacing w:before="0" w:line="276" w:lineRule="auto"/>
        <w:rPr>
          <w:del w:id="1259" w:author="Rich Crane" w:date="2020-05-14T13:31:00Z"/>
        </w:rPr>
        <w:pPrChange w:id="1260" w:author="Rich Crane" w:date="2020-05-14T17:25:00Z">
          <w:pPr>
            <w:tabs>
              <w:tab w:val="left" w:pos="8229"/>
            </w:tabs>
            <w:spacing w:before="0" w:line="276" w:lineRule="auto"/>
          </w:pPr>
        </w:pPrChange>
      </w:pPr>
    </w:p>
    <w:p w14:paraId="58CD06A7" w14:textId="1341DB8E" w:rsidR="00115C62" w:rsidDel="001D086A" w:rsidRDefault="00115C62" w:rsidP="00515BC6">
      <w:pPr>
        <w:spacing w:before="0" w:line="276" w:lineRule="auto"/>
        <w:rPr>
          <w:del w:id="1261" w:author="Rich Crane" w:date="2020-05-14T13:31:00Z"/>
          <w:b/>
          <w:color w:val="FF9900"/>
          <w:sz w:val="22"/>
          <w:szCs w:val="22"/>
        </w:rPr>
        <w:pPrChange w:id="1262" w:author="Rich Crane" w:date="2020-05-14T17:25:00Z">
          <w:pPr>
            <w:pStyle w:val="Heading3"/>
            <w:widowControl w:val="0"/>
            <w:spacing w:before="0" w:line="240" w:lineRule="auto"/>
            <w:jc w:val="center"/>
          </w:pPr>
        </w:pPrChange>
      </w:pPr>
    </w:p>
    <w:p w14:paraId="279BA220" w14:textId="24F62F03" w:rsidR="00316132" w:rsidDel="001D086A" w:rsidRDefault="00316132" w:rsidP="00515BC6">
      <w:pPr>
        <w:spacing w:before="0" w:line="276" w:lineRule="auto"/>
        <w:rPr>
          <w:del w:id="1263" w:author="Rich Crane" w:date="2020-05-14T13:31:00Z"/>
          <w:b/>
          <w:color w:val="FF9900"/>
          <w:sz w:val="22"/>
          <w:szCs w:val="22"/>
        </w:rPr>
        <w:pPrChange w:id="1264" w:author="Rich Crane" w:date="2020-05-14T17:25:00Z">
          <w:pPr/>
        </w:pPrChange>
      </w:pPr>
      <w:del w:id="1265" w:author="Rich Crane" w:date="2020-05-14T13:31:00Z">
        <w:r w:rsidDel="001D086A">
          <w:rPr>
            <w:b/>
            <w:color w:val="FF9900"/>
            <w:sz w:val="22"/>
            <w:szCs w:val="22"/>
          </w:rPr>
          <w:br w:type="page"/>
        </w:r>
      </w:del>
    </w:p>
    <w:p w14:paraId="5B58B7A3" w14:textId="50E107B3" w:rsidR="00316132" w:rsidDel="001D086A" w:rsidRDefault="00316132" w:rsidP="00515BC6">
      <w:pPr>
        <w:spacing w:before="0" w:line="276" w:lineRule="auto"/>
        <w:rPr>
          <w:del w:id="1266" w:author="Rich Crane" w:date="2020-05-14T13:31:00Z"/>
        </w:rPr>
        <w:pPrChange w:id="1267" w:author="Rich Crane" w:date="2020-05-14T17:25:00Z">
          <w:pPr>
            <w:pStyle w:val="Heading3"/>
            <w:widowControl w:val="0"/>
            <w:spacing w:before="0" w:line="240" w:lineRule="auto"/>
            <w:jc w:val="center"/>
          </w:pPr>
        </w:pPrChange>
      </w:pPr>
      <w:del w:id="1268" w:author="Rich Crane" w:date="2020-05-14T13:31:00Z">
        <w:r w:rsidDel="001D086A">
          <w:rPr>
            <w:b/>
            <w:color w:val="FF9900"/>
            <w:sz w:val="22"/>
            <w:szCs w:val="22"/>
          </w:rPr>
          <w:delText>CHAPTER 15:</w:delText>
        </w:r>
        <w:r w:rsidDel="001D086A">
          <w:delText xml:space="preserve"> </w:delText>
        </w:r>
      </w:del>
      <w:del w:id="1269" w:author="Rich Crane" w:date="2020-05-14T13:30:00Z">
        <w:r w:rsidR="00492631" w:rsidRPr="00492631" w:rsidDel="007104D0">
          <w:delText>Authenticate Users using Azure Active Directory (AAD)</w:delText>
        </w:r>
      </w:del>
      <w:del w:id="1270" w:author="Rich Crane" w:date="2020-05-14T13:31:00Z">
        <w:r w:rsidDel="001D086A">
          <w:br/>
        </w:r>
        <w:r w:rsidDel="001D086A">
          <w:rPr>
            <w:rFonts w:ascii="Calibri" w:eastAsia="Calibri" w:hAnsi="Calibri" w:cs="Calibri"/>
            <w:sz w:val="22"/>
            <w:szCs w:val="22"/>
          </w:rPr>
          <w:delText xml:space="preserve">- </w:delText>
        </w:r>
        <w:r w:rsidR="00492631" w:rsidDel="001D086A">
          <w:rPr>
            <w:rFonts w:ascii="Calibri" w:eastAsia="Calibri" w:hAnsi="Calibri" w:cs="Calibri"/>
            <w:sz w:val="22"/>
            <w:szCs w:val="22"/>
          </w:rPr>
          <w:delText>10</w:delText>
        </w:r>
        <w:r w:rsidDel="001D086A">
          <w:rPr>
            <w:rFonts w:ascii="Calibri" w:eastAsia="Calibri" w:hAnsi="Calibri" w:cs="Calibri"/>
            <w:sz w:val="22"/>
            <w:szCs w:val="22"/>
          </w:rPr>
          <w:delText>-</w:delText>
        </w:r>
        <w:r w:rsidR="00492631" w:rsidDel="001D086A">
          <w:rPr>
            <w:rFonts w:ascii="Calibri" w:eastAsia="Calibri" w:hAnsi="Calibri" w:cs="Calibri"/>
            <w:sz w:val="22"/>
            <w:szCs w:val="22"/>
          </w:rPr>
          <w:delText>15</w:delText>
        </w:r>
        <w:r w:rsidDel="001D086A">
          <w:rPr>
            <w:rFonts w:ascii="Calibri" w:eastAsia="Calibri" w:hAnsi="Calibri" w:cs="Calibri"/>
            <w:sz w:val="22"/>
            <w:szCs w:val="22"/>
          </w:rPr>
          <w:delText xml:space="preserve"> pages</w:delText>
        </w:r>
      </w:del>
    </w:p>
    <w:p w14:paraId="7589DE39" w14:textId="63F14A4C" w:rsidR="00316132" w:rsidDel="001D086A" w:rsidRDefault="00316132" w:rsidP="00515BC6">
      <w:pPr>
        <w:spacing w:before="0" w:line="276" w:lineRule="auto"/>
        <w:rPr>
          <w:del w:id="1271" w:author="Rich Crane" w:date="2020-05-14T13:31:00Z"/>
        </w:rPr>
        <w:pPrChange w:id="1272" w:author="Rich Crane" w:date="2020-05-14T17:25:00Z">
          <w:pPr>
            <w:pStyle w:val="Heading3"/>
            <w:widowControl w:val="0"/>
            <w:spacing w:before="0" w:line="240" w:lineRule="auto"/>
          </w:pPr>
        </w:pPrChange>
      </w:pPr>
    </w:p>
    <w:p w14:paraId="451F3422" w14:textId="60C41148" w:rsidR="00316132" w:rsidDel="001D086A" w:rsidRDefault="00316132" w:rsidP="00515BC6">
      <w:pPr>
        <w:spacing w:before="0" w:line="276" w:lineRule="auto"/>
        <w:rPr>
          <w:del w:id="1273" w:author="Rich Crane" w:date="2020-05-14T13:31:00Z"/>
        </w:rPr>
        <w:pPrChange w:id="1274" w:author="Rich Crane" w:date="2020-05-14T17:25:00Z">
          <w:pPr>
            <w:pStyle w:val="Heading3"/>
            <w:widowControl w:val="0"/>
            <w:spacing w:before="0" w:line="240" w:lineRule="auto"/>
          </w:pPr>
        </w:pPrChange>
      </w:pPr>
      <w:del w:id="1275" w:author="Rich Crane" w:date="2020-05-14T13:31:00Z">
        <w:r w:rsidDel="001D086A">
          <w:delText xml:space="preserve">DESCRIPTION: </w:delText>
        </w:r>
      </w:del>
    </w:p>
    <w:p w14:paraId="591FC6E7" w14:textId="0757E92F" w:rsidR="00316132" w:rsidDel="001D086A" w:rsidRDefault="00492631" w:rsidP="00515BC6">
      <w:pPr>
        <w:spacing w:before="0" w:line="276" w:lineRule="auto"/>
        <w:rPr>
          <w:del w:id="1276" w:author="Rich Crane" w:date="2020-05-14T13:31:00Z"/>
          <w:moveFrom w:id="1277" w:author="Rich Crane" w:date="2020-05-14T13:30:00Z"/>
        </w:rPr>
        <w:pPrChange w:id="1278" w:author="Rich Crane" w:date="2020-05-14T17:25:00Z">
          <w:pPr/>
        </w:pPrChange>
      </w:pPr>
      <w:moveFromRangeStart w:id="1279" w:author="Rich Crane" w:date="2020-05-14T13:30:00Z" w:name="move40355472"/>
      <w:moveFrom w:id="1280" w:author="Rich Crane" w:date="2020-05-14T13:30:00Z">
        <w:del w:id="1281" w:author="Rich Crane" w:date="2020-05-14T13:31:00Z">
          <w:r w:rsidDel="001D086A">
            <w:delText>Azure Active Directory (AAD) is the way to manage and secure identity information in Azure.  It is where all born in the cloud companies manage the identity for their employees and where other companies extend the identity for their employees so that they can access cloud-based applications.  We will examine how to integrate with Azure Active Directory (AAD) with our application to authenticate and authorize users.</w:delText>
          </w:r>
        </w:del>
      </w:moveFrom>
    </w:p>
    <w:moveFromRangeEnd w:id="1279"/>
    <w:p w14:paraId="331E81DB" w14:textId="54E5FBDA" w:rsidR="00316132" w:rsidDel="001D086A" w:rsidRDefault="00316132" w:rsidP="00515BC6">
      <w:pPr>
        <w:spacing w:before="0" w:line="276" w:lineRule="auto"/>
        <w:rPr>
          <w:del w:id="1282" w:author="Rich Crane" w:date="2020-05-14T13:31:00Z"/>
        </w:rPr>
        <w:pPrChange w:id="1283" w:author="Rich Crane" w:date="2020-05-14T17:25:00Z">
          <w:pPr>
            <w:widowControl w:val="0"/>
            <w:spacing w:before="0" w:line="240" w:lineRule="auto"/>
          </w:pPr>
        </w:pPrChange>
      </w:pPr>
    </w:p>
    <w:p w14:paraId="346884A7" w14:textId="35F2AEBA" w:rsidR="00316132" w:rsidDel="001D086A" w:rsidRDefault="00316132" w:rsidP="00515BC6">
      <w:pPr>
        <w:spacing w:before="0" w:line="276" w:lineRule="auto"/>
        <w:rPr>
          <w:del w:id="1284" w:author="Rich Crane" w:date="2020-05-14T13:31:00Z"/>
          <w:rFonts w:ascii="Calibri" w:eastAsia="Calibri" w:hAnsi="Calibri" w:cs="Calibri"/>
          <w:i/>
          <w:sz w:val="22"/>
          <w:szCs w:val="22"/>
        </w:rPr>
        <w:pPrChange w:id="1285" w:author="Rich Crane" w:date="2020-05-14T17:25:00Z">
          <w:pPr>
            <w:pStyle w:val="Heading3"/>
            <w:widowControl w:val="0"/>
            <w:spacing w:before="0" w:line="240" w:lineRule="auto"/>
          </w:pPr>
        </w:pPrChange>
      </w:pPr>
      <w:del w:id="1286" w:author="Rich Crane" w:date="2020-05-14T13:31:00Z">
        <w:r w:rsidDel="001D086A">
          <w:delText xml:space="preserve">Level: </w:delText>
        </w:r>
        <w:r w:rsidDel="001D086A">
          <w:rPr>
            <w:rFonts w:ascii="Calibri" w:eastAsia="Calibri" w:hAnsi="Calibri" w:cs="Calibri"/>
            <w:sz w:val="22"/>
            <w:szCs w:val="22"/>
          </w:rPr>
          <w:delText>Intermediate</w:delText>
        </w:r>
        <w:r w:rsidDel="001D086A">
          <w:rPr>
            <w:rFonts w:ascii="Calibri" w:eastAsia="Calibri" w:hAnsi="Calibri" w:cs="Calibri"/>
            <w:i/>
            <w:sz w:val="22"/>
            <w:szCs w:val="22"/>
          </w:rPr>
          <w:delText xml:space="preserve">  </w:delText>
        </w:r>
      </w:del>
    </w:p>
    <w:p w14:paraId="28B5C932" w14:textId="5AF710FB" w:rsidR="00316132" w:rsidDel="001D086A" w:rsidRDefault="00316132" w:rsidP="00515BC6">
      <w:pPr>
        <w:spacing w:before="0" w:line="276" w:lineRule="auto"/>
        <w:rPr>
          <w:del w:id="1287" w:author="Rich Crane" w:date="2020-05-14T13:31:00Z"/>
        </w:rPr>
        <w:pPrChange w:id="1288" w:author="Rich Crane" w:date="2020-05-14T17:25:00Z">
          <w:pPr>
            <w:pStyle w:val="Heading3"/>
            <w:keepNext w:val="0"/>
            <w:keepLines w:val="0"/>
            <w:spacing w:before="360" w:after="80"/>
          </w:pPr>
        </w:pPrChange>
      </w:pPr>
      <w:del w:id="1289" w:author="Rich Crane" w:date="2020-05-14T13:31:00Z">
        <w:r w:rsidDel="001D086A">
          <w:delText>Main Chapter Headings (3-5 main chapter headings)</w:delText>
        </w:r>
      </w:del>
    </w:p>
    <w:p w14:paraId="60F4446D" w14:textId="3F3CC74E" w:rsidR="00316132" w:rsidDel="001D086A" w:rsidRDefault="00316132" w:rsidP="00515BC6">
      <w:pPr>
        <w:spacing w:before="0" w:line="276" w:lineRule="auto"/>
        <w:rPr>
          <w:del w:id="1290" w:author="Rich Crane" w:date="2020-05-14T13:31:00Z"/>
        </w:rPr>
        <w:pPrChange w:id="1291" w:author="Rich Crane" w:date="2020-05-14T17:25:00Z">
          <w:pPr>
            <w:numPr>
              <w:numId w:val="28"/>
            </w:numPr>
            <w:spacing w:line="276" w:lineRule="auto"/>
            <w:ind w:left="720" w:hanging="360"/>
          </w:pPr>
        </w:pPrChange>
      </w:pPr>
      <w:del w:id="1292" w:author="Rich Crane" w:date="2020-05-14T13:31:00Z">
        <w:r w:rsidDel="001D086A">
          <w:delText xml:space="preserve">HEADING 1: </w:delText>
        </w:r>
      </w:del>
    </w:p>
    <w:p w14:paraId="15F1EB75" w14:textId="16BB09E9" w:rsidR="00316132" w:rsidDel="001D086A" w:rsidRDefault="00316132" w:rsidP="00515BC6">
      <w:pPr>
        <w:spacing w:before="0" w:line="276" w:lineRule="auto"/>
        <w:rPr>
          <w:del w:id="1293" w:author="Rich Crane" w:date="2020-05-14T13:31:00Z"/>
        </w:rPr>
        <w:pPrChange w:id="1294" w:author="Rich Crane" w:date="2020-05-14T17:25:00Z">
          <w:pPr>
            <w:numPr>
              <w:numId w:val="28"/>
            </w:numPr>
            <w:spacing w:before="0" w:line="276" w:lineRule="auto"/>
            <w:ind w:left="720" w:hanging="360"/>
          </w:pPr>
        </w:pPrChange>
      </w:pPr>
      <w:del w:id="1295" w:author="Rich Crane" w:date="2020-05-14T13:31:00Z">
        <w:r w:rsidDel="001D086A">
          <w:delText xml:space="preserve">HEADING 2: </w:delText>
        </w:r>
      </w:del>
    </w:p>
    <w:p w14:paraId="7CE2A385" w14:textId="32C6C8A2" w:rsidR="00316132" w:rsidDel="001D086A" w:rsidRDefault="00316132" w:rsidP="00515BC6">
      <w:pPr>
        <w:spacing w:before="0" w:line="276" w:lineRule="auto"/>
        <w:rPr>
          <w:del w:id="1296" w:author="Rich Crane" w:date="2020-05-14T13:31:00Z"/>
        </w:rPr>
        <w:pPrChange w:id="1297" w:author="Rich Crane" w:date="2020-05-14T17:25:00Z">
          <w:pPr>
            <w:numPr>
              <w:numId w:val="28"/>
            </w:numPr>
            <w:spacing w:before="0" w:line="276" w:lineRule="auto"/>
            <w:ind w:left="720" w:hanging="360"/>
          </w:pPr>
        </w:pPrChange>
      </w:pPr>
      <w:del w:id="1298" w:author="Rich Crane" w:date="2020-05-14T13:31:00Z">
        <w:r w:rsidDel="001D086A">
          <w:delText xml:space="preserve">HEADING 3: </w:delText>
        </w:r>
      </w:del>
    </w:p>
    <w:p w14:paraId="1DA8121D" w14:textId="49B8B223" w:rsidR="00316132" w:rsidDel="001D086A" w:rsidRDefault="00316132" w:rsidP="00515BC6">
      <w:pPr>
        <w:spacing w:before="0" w:line="276" w:lineRule="auto"/>
        <w:rPr>
          <w:del w:id="1299" w:author="Rich Crane" w:date="2020-05-14T13:31:00Z"/>
        </w:rPr>
        <w:pPrChange w:id="1300" w:author="Rich Crane" w:date="2020-05-14T17:25:00Z">
          <w:pPr>
            <w:numPr>
              <w:numId w:val="28"/>
            </w:numPr>
            <w:spacing w:before="0" w:line="276" w:lineRule="auto"/>
            <w:ind w:left="720" w:hanging="360"/>
          </w:pPr>
        </w:pPrChange>
      </w:pPr>
      <w:del w:id="1301" w:author="Rich Crane" w:date="2020-05-14T13:31:00Z">
        <w:r w:rsidDel="001D086A">
          <w:delText>HEADING 4: Knowledge Exam</w:delText>
        </w:r>
      </w:del>
    </w:p>
    <w:p w14:paraId="53CBB27C" w14:textId="0EDF11CD" w:rsidR="00316132" w:rsidDel="001D086A" w:rsidRDefault="00316132" w:rsidP="00515BC6">
      <w:pPr>
        <w:spacing w:before="0" w:line="276" w:lineRule="auto"/>
        <w:rPr>
          <w:del w:id="1302" w:author="Rich Crane" w:date="2020-05-14T13:31:00Z"/>
        </w:rPr>
        <w:pPrChange w:id="1303" w:author="Rich Crane" w:date="2020-05-14T17:25:00Z">
          <w:pPr>
            <w:numPr>
              <w:numId w:val="28"/>
            </w:numPr>
            <w:spacing w:before="0" w:line="276" w:lineRule="auto"/>
            <w:ind w:left="720" w:hanging="360"/>
          </w:pPr>
        </w:pPrChange>
      </w:pPr>
      <w:del w:id="1304" w:author="Rich Crane" w:date="2020-05-14T13:31:00Z">
        <w:r w:rsidDel="001D086A">
          <w:delText>HEADING 5: Further Reading</w:delText>
        </w:r>
      </w:del>
    </w:p>
    <w:p w14:paraId="488B119E" w14:textId="450720CE" w:rsidR="00316132" w:rsidDel="001D086A" w:rsidRDefault="00316132" w:rsidP="00515BC6">
      <w:pPr>
        <w:spacing w:before="0" w:line="276" w:lineRule="auto"/>
        <w:rPr>
          <w:del w:id="1305" w:author="Rich Crane" w:date="2020-05-14T13:31:00Z"/>
          <w:i/>
        </w:rPr>
        <w:pPrChange w:id="1306" w:author="Rich Crane" w:date="2020-05-14T17:25:00Z">
          <w:pPr>
            <w:pStyle w:val="Heading3"/>
            <w:keepNext w:val="0"/>
            <w:keepLines w:val="0"/>
            <w:spacing w:before="360" w:after="80"/>
          </w:pPr>
        </w:pPrChange>
      </w:pPr>
      <w:del w:id="1307" w:author="Rich Crane" w:date="2020-05-14T13:31:00Z">
        <w:r w:rsidDel="001D086A">
          <w:delText xml:space="preserve">Skills learned: </w:delText>
        </w:r>
        <w:r w:rsidDel="001D086A">
          <w:rPr>
            <w:i/>
          </w:rPr>
          <w:delText>For each heading, insert what the reader will learn to DO in this chapter?</w:delText>
        </w:r>
      </w:del>
    </w:p>
    <w:p w14:paraId="1A2FBAAF" w14:textId="4A5D4FDE" w:rsidR="00316132" w:rsidDel="001D086A" w:rsidRDefault="00316132" w:rsidP="00515BC6">
      <w:pPr>
        <w:spacing w:before="0" w:line="276" w:lineRule="auto"/>
        <w:rPr>
          <w:del w:id="1308" w:author="Rich Crane" w:date="2020-05-14T13:31:00Z"/>
        </w:rPr>
        <w:pPrChange w:id="1309" w:author="Rich Crane" w:date="2020-05-14T17:25:00Z">
          <w:pPr>
            <w:numPr>
              <w:numId w:val="29"/>
            </w:numPr>
            <w:spacing w:before="0" w:line="276" w:lineRule="auto"/>
            <w:ind w:left="720" w:hanging="360"/>
          </w:pPr>
        </w:pPrChange>
      </w:pPr>
      <w:del w:id="1310" w:author="Rich Crane" w:date="2020-05-14T13:31:00Z">
        <w:r w:rsidDel="001D086A">
          <w:delText xml:space="preserve">SKILL 1: </w:delText>
        </w:r>
      </w:del>
    </w:p>
    <w:p w14:paraId="34198EB6" w14:textId="0B29B73E" w:rsidR="00316132" w:rsidDel="001D086A" w:rsidRDefault="00316132" w:rsidP="00515BC6">
      <w:pPr>
        <w:spacing w:before="0" w:line="276" w:lineRule="auto"/>
        <w:rPr>
          <w:del w:id="1311" w:author="Rich Crane" w:date="2020-05-14T13:31:00Z"/>
        </w:rPr>
        <w:pPrChange w:id="1312" w:author="Rich Crane" w:date="2020-05-14T17:25:00Z">
          <w:pPr>
            <w:numPr>
              <w:numId w:val="29"/>
            </w:numPr>
            <w:spacing w:before="0" w:line="276" w:lineRule="auto"/>
            <w:ind w:left="720" w:hanging="360"/>
          </w:pPr>
        </w:pPrChange>
      </w:pPr>
      <w:del w:id="1313" w:author="Rich Crane" w:date="2020-05-14T13:31:00Z">
        <w:r w:rsidDel="001D086A">
          <w:delText xml:space="preserve">SKILL 2: </w:delText>
        </w:r>
      </w:del>
    </w:p>
    <w:p w14:paraId="5384AC5D" w14:textId="4C71DF81" w:rsidR="00316132" w:rsidDel="001D086A" w:rsidRDefault="00316132" w:rsidP="00515BC6">
      <w:pPr>
        <w:spacing w:before="0" w:line="276" w:lineRule="auto"/>
        <w:rPr>
          <w:del w:id="1314" w:author="Rich Crane" w:date="2020-05-14T13:31:00Z"/>
        </w:rPr>
        <w:pPrChange w:id="1315" w:author="Rich Crane" w:date="2020-05-14T17:25:00Z">
          <w:pPr>
            <w:numPr>
              <w:numId w:val="29"/>
            </w:numPr>
            <w:spacing w:before="0" w:line="276" w:lineRule="auto"/>
            <w:ind w:left="720" w:hanging="360"/>
          </w:pPr>
        </w:pPrChange>
      </w:pPr>
      <w:del w:id="1316" w:author="Rich Crane" w:date="2020-05-14T13:31:00Z">
        <w:r w:rsidDel="001D086A">
          <w:delText xml:space="preserve">SKILL 3: </w:delText>
        </w:r>
      </w:del>
    </w:p>
    <w:p w14:paraId="23D55A3B" w14:textId="327E71AC" w:rsidR="00316132" w:rsidDel="001D086A" w:rsidRDefault="00316132" w:rsidP="00515BC6">
      <w:pPr>
        <w:spacing w:before="0" w:line="276" w:lineRule="auto"/>
        <w:rPr>
          <w:del w:id="1317" w:author="Rich Crane" w:date="2020-05-14T13:31:00Z"/>
        </w:rPr>
        <w:pPrChange w:id="1318" w:author="Rich Crane" w:date="2020-05-14T17:25:00Z">
          <w:pPr>
            <w:numPr>
              <w:numId w:val="29"/>
            </w:numPr>
            <w:spacing w:before="0" w:line="276" w:lineRule="auto"/>
            <w:ind w:left="720" w:hanging="360"/>
          </w:pPr>
        </w:pPrChange>
      </w:pPr>
      <w:del w:id="1319" w:author="Rich Crane" w:date="2020-05-14T13:31:00Z">
        <w:r w:rsidDel="001D086A">
          <w:delText xml:space="preserve">SKILL 4: </w:delText>
        </w:r>
      </w:del>
    </w:p>
    <w:p w14:paraId="4AF3593B" w14:textId="7D50CBF7" w:rsidR="00316132" w:rsidDel="001D086A" w:rsidRDefault="00316132" w:rsidP="00515BC6">
      <w:pPr>
        <w:spacing w:before="0" w:line="276" w:lineRule="auto"/>
        <w:rPr>
          <w:del w:id="1320" w:author="Rich Crane" w:date="2020-05-14T13:31:00Z"/>
        </w:rPr>
        <w:pPrChange w:id="1321" w:author="Rich Crane" w:date="2020-05-14T17:25:00Z">
          <w:pPr>
            <w:numPr>
              <w:numId w:val="29"/>
            </w:numPr>
            <w:spacing w:before="0" w:line="276" w:lineRule="auto"/>
            <w:ind w:left="720" w:hanging="360"/>
          </w:pPr>
        </w:pPrChange>
      </w:pPr>
      <w:del w:id="1322" w:author="Rich Crane" w:date="2020-05-14T13:31:00Z">
        <w:r w:rsidDel="001D086A">
          <w:delText xml:space="preserve">SKILL 5: </w:delText>
        </w:r>
      </w:del>
    </w:p>
    <w:p w14:paraId="74B3176E" w14:textId="6702693E" w:rsidR="00316132" w:rsidDel="001D086A" w:rsidRDefault="00316132" w:rsidP="00515BC6">
      <w:pPr>
        <w:spacing w:before="0" w:line="276" w:lineRule="auto"/>
        <w:rPr>
          <w:del w:id="1323" w:author="Rich Crane" w:date="2020-05-14T13:31:00Z"/>
        </w:rPr>
        <w:pPrChange w:id="1324" w:author="Rich Crane" w:date="2020-05-14T17:25:00Z">
          <w:pPr>
            <w:numPr>
              <w:numId w:val="29"/>
            </w:numPr>
            <w:spacing w:before="0" w:line="276" w:lineRule="auto"/>
            <w:ind w:left="720" w:hanging="360"/>
          </w:pPr>
        </w:pPrChange>
      </w:pPr>
      <w:del w:id="1325" w:author="Rich Crane" w:date="2020-05-14T13:31:00Z">
        <w:r w:rsidDel="001D086A">
          <w:delText xml:space="preserve">SKILL 6: </w:delText>
        </w:r>
      </w:del>
    </w:p>
    <w:p w14:paraId="1596BF7D" w14:textId="3EE9784A" w:rsidR="00316132" w:rsidDel="001D086A" w:rsidRDefault="00316132" w:rsidP="00515BC6">
      <w:pPr>
        <w:spacing w:before="0" w:line="276" w:lineRule="auto"/>
        <w:rPr>
          <w:del w:id="1326" w:author="Rich Crane" w:date="2020-05-14T13:31:00Z"/>
        </w:rPr>
        <w:pPrChange w:id="1327" w:author="Rich Crane" w:date="2020-05-14T17:25:00Z">
          <w:pPr>
            <w:numPr>
              <w:numId w:val="29"/>
            </w:numPr>
            <w:spacing w:before="0" w:line="276" w:lineRule="auto"/>
            <w:ind w:left="720" w:hanging="360"/>
          </w:pPr>
        </w:pPrChange>
      </w:pPr>
      <w:del w:id="1328" w:author="Rich Crane" w:date="2020-05-14T13:31:00Z">
        <w:r w:rsidDel="001D086A">
          <w:delText>SKILL 7:</w:delText>
        </w:r>
      </w:del>
    </w:p>
    <w:p w14:paraId="7381F31E" w14:textId="52385945" w:rsidR="00115C62" w:rsidDel="001E76A1" w:rsidRDefault="00115C62" w:rsidP="00515BC6">
      <w:pPr>
        <w:spacing w:before="0" w:line="276" w:lineRule="auto"/>
        <w:rPr>
          <w:del w:id="1329" w:author="Rich Crane" w:date="2020-05-14T13:59:00Z"/>
          <w:b/>
          <w:color w:val="FF9900"/>
          <w:sz w:val="22"/>
          <w:szCs w:val="22"/>
        </w:rPr>
        <w:pPrChange w:id="1330" w:author="Rich Crane" w:date="2020-05-14T17:25:00Z">
          <w:pPr>
            <w:pStyle w:val="Heading3"/>
            <w:widowControl w:val="0"/>
            <w:spacing w:before="0" w:line="240" w:lineRule="auto"/>
            <w:jc w:val="center"/>
          </w:pPr>
        </w:pPrChange>
      </w:pPr>
    </w:p>
    <w:p w14:paraId="56C58EF8" w14:textId="740AB74D" w:rsidR="00755C2E" w:rsidRDefault="00755C2E" w:rsidP="00515BC6">
      <w:pPr>
        <w:spacing w:before="0" w:line="276" w:lineRule="auto"/>
        <w:pPrChange w:id="1331" w:author="Rich Crane" w:date="2020-05-14T17:25:00Z">
          <w:pPr/>
        </w:pPrChange>
      </w:pPr>
      <w:del w:id="1332" w:author="Rich Crane" w:date="2020-05-14T13:59:00Z">
        <w:r w:rsidDel="001E76A1">
          <w:br w:type="page"/>
        </w:r>
      </w:del>
    </w:p>
    <w:p w14:paraId="419D2377" w14:textId="77777777" w:rsidR="00515BC6" w:rsidRDefault="00515BC6">
      <w:pPr>
        <w:rPr>
          <w:ins w:id="1333" w:author="Rich Crane" w:date="2020-05-14T17:25:00Z"/>
          <w:b/>
          <w:color w:val="FF9900"/>
          <w:sz w:val="22"/>
          <w:szCs w:val="22"/>
        </w:rPr>
      </w:pPr>
      <w:ins w:id="1334" w:author="Rich Crane" w:date="2020-05-14T17:25:00Z">
        <w:r>
          <w:rPr>
            <w:b/>
            <w:color w:val="FF9900"/>
            <w:sz w:val="22"/>
            <w:szCs w:val="22"/>
          </w:rPr>
          <w:br w:type="page"/>
        </w:r>
      </w:ins>
    </w:p>
    <w:p w14:paraId="21DB8BA4" w14:textId="6CA2EE4E" w:rsidR="00755C2E" w:rsidRDefault="00755C2E" w:rsidP="00755C2E">
      <w:pPr>
        <w:pStyle w:val="Heading3"/>
        <w:widowControl w:val="0"/>
        <w:spacing w:before="0" w:line="240" w:lineRule="auto"/>
        <w:jc w:val="center"/>
      </w:pPr>
      <w:r>
        <w:rPr>
          <w:rFonts w:ascii="Roboto" w:eastAsia="Roboto" w:hAnsi="Roboto" w:cs="Roboto"/>
          <w:b/>
          <w:color w:val="FF9900"/>
          <w:sz w:val="22"/>
          <w:szCs w:val="22"/>
        </w:rPr>
        <w:lastRenderedPageBreak/>
        <w:t>CHAPTER 1</w:t>
      </w:r>
      <w:ins w:id="1335" w:author="Rich Crane" w:date="2020-05-14T13:59:00Z">
        <w:r w:rsidR="001E76A1">
          <w:rPr>
            <w:rFonts w:ascii="Roboto" w:eastAsia="Roboto" w:hAnsi="Roboto" w:cs="Roboto"/>
            <w:b/>
            <w:color w:val="FF9900"/>
            <w:sz w:val="22"/>
            <w:szCs w:val="22"/>
          </w:rPr>
          <w:t>2</w:t>
        </w:r>
      </w:ins>
      <w:del w:id="1336" w:author="Rich Crane" w:date="2020-05-14T13:59:00Z">
        <w:r w:rsidDel="001E76A1">
          <w:rPr>
            <w:rFonts w:ascii="Roboto" w:eastAsia="Roboto" w:hAnsi="Roboto" w:cs="Roboto"/>
            <w:b/>
            <w:color w:val="FF9900"/>
            <w:sz w:val="22"/>
            <w:szCs w:val="22"/>
          </w:rPr>
          <w:delText>6</w:delText>
        </w:r>
      </w:del>
      <w:r>
        <w:rPr>
          <w:rFonts w:ascii="Roboto" w:eastAsia="Roboto" w:hAnsi="Roboto" w:cs="Roboto"/>
          <w:b/>
          <w:color w:val="FF9900"/>
          <w:sz w:val="22"/>
          <w:szCs w:val="22"/>
        </w:rPr>
        <w:t>:</w:t>
      </w:r>
      <w:r>
        <w:t xml:space="preserve"> </w:t>
      </w:r>
      <w:r w:rsidR="00757D83" w:rsidRPr="00757D83">
        <w:rPr>
          <w:rFonts w:ascii="Roboto" w:eastAsia="Roboto" w:hAnsi="Roboto" w:cs="Roboto"/>
        </w:rPr>
        <w:t>Managing Keys, Secrets, and Certificates</w:t>
      </w:r>
      <w:del w:id="1337" w:author="Rich Crane" w:date="2020-05-14T13:32:00Z">
        <w:r w:rsidR="00757D83" w:rsidRPr="00757D83" w:rsidDel="001D086A">
          <w:rPr>
            <w:rFonts w:ascii="Roboto" w:eastAsia="Roboto" w:hAnsi="Roboto" w:cs="Roboto"/>
          </w:rPr>
          <w:delText xml:space="preserve"> using Azure KeyVault</w:delText>
        </w:r>
      </w:del>
      <w:r>
        <w:rPr>
          <w:rFonts w:ascii="Roboto" w:eastAsia="Roboto" w:hAnsi="Roboto" w:cs="Roboto"/>
        </w:rPr>
        <w:br/>
      </w:r>
      <w:r>
        <w:rPr>
          <w:rFonts w:ascii="Calibri" w:eastAsia="Calibri" w:hAnsi="Calibri" w:cs="Calibri"/>
          <w:sz w:val="22"/>
          <w:szCs w:val="22"/>
        </w:rPr>
        <w:t xml:space="preserve">- </w:t>
      </w:r>
      <w:del w:id="1338" w:author="Rich Crane" w:date="2020-05-14T13:32:00Z">
        <w:r w:rsidDel="001D086A">
          <w:rPr>
            <w:rFonts w:ascii="Calibri" w:eastAsia="Calibri" w:hAnsi="Calibri" w:cs="Calibri"/>
            <w:sz w:val="22"/>
            <w:szCs w:val="22"/>
          </w:rPr>
          <w:delText>10</w:delText>
        </w:r>
      </w:del>
      <w:ins w:id="1339" w:author="Rich Crane" w:date="2020-05-14T13:32:00Z">
        <w:r w:rsidR="001D086A">
          <w:rPr>
            <w:rFonts w:ascii="Calibri" w:eastAsia="Calibri" w:hAnsi="Calibri" w:cs="Calibri"/>
            <w:sz w:val="22"/>
            <w:szCs w:val="22"/>
          </w:rPr>
          <w:t>15</w:t>
        </w:r>
      </w:ins>
      <w:r>
        <w:rPr>
          <w:rFonts w:ascii="Calibri" w:eastAsia="Calibri" w:hAnsi="Calibri" w:cs="Calibri"/>
          <w:sz w:val="22"/>
          <w:szCs w:val="22"/>
        </w:rPr>
        <w:t>-</w:t>
      </w:r>
      <w:ins w:id="1340" w:author="Rich Crane" w:date="2020-05-14T13:32:00Z">
        <w:r w:rsidR="001D086A">
          <w:rPr>
            <w:rFonts w:ascii="Calibri" w:eastAsia="Calibri" w:hAnsi="Calibri" w:cs="Calibri"/>
            <w:sz w:val="22"/>
            <w:szCs w:val="22"/>
          </w:rPr>
          <w:t>20</w:t>
        </w:r>
      </w:ins>
      <w:del w:id="1341" w:author="Rich Crane" w:date="2020-05-14T13:32:00Z">
        <w:r w:rsidDel="001D086A">
          <w:rPr>
            <w:rFonts w:ascii="Calibri" w:eastAsia="Calibri" w:hAnsi="Calibri" w:cs="Calibri"/>
            <w:sz w:val="22"/>
            <w:szCs w:val="22"/>
          </w:rPr>
          <w:delText>15</w:delText>
        </w:r>
      </w:del>
      <w:r>
        <w:rPr>
          <w:rFonts w:ascii="Calibri" w:eastAsia="Calibri" w:hAnsi="Calibri" w:cs="Calibri"/>
          <w:sz w:val="22"/>
          <w:szCs w:val="22"/>
        </w:rPr>
        <w:t xml:space="preserve"> pages</w:t>
      </w:r>
    </w:p>
    <w:p w14:paraId="7E88DDBA" w14:textId="77777777" w:rsidR="00755C2E" w:rsidRDefault="00755C2E" w:rsidP="00755C2E">
      <w:pPr>
        <w:pStyle w:val="Heading3"/>
        <w:widowControl w:val="0"/>
        <w:spacing w:before="0" w:line="240" w:lineRule="auto"/>
      </w:pPr>
    </w:p>
    <w:p w14:paraId="63AF2FE4" w14:textId="77777777" w:rsidR="00755C2E" w:rsidRDefault="00755C2E" w:rsidP="00755C2E">
      <w:pPr>
        <w:pStyle w:val="Heading3"/>
        <w:widowControl w:val="0"/>
        <w:spacing w:before="0" w:line="240" w:lineRule="auto"/>
      </w:pPr>
      <w:r>
        <w:t xml:space="preserve">DESCRIPTION: </w:t>
      </w:r>
    </w:p>
    <w:p w14:paraId="288DF8A9" w14:textId="5CE45AE0" w:rsidR="00515BC6" w:rsidRDefault="00757D83" w:rsidP="00755C2E">
      <w:pPr>
        <w:rPr>
          <w:ins w:id="1342" w:author="Rich Crane" w:date="2020-05-14T17:26:00Z"/>
        </w:rPr>
      </w:pPr>
      <w:r w:rsidRPr="00757D83">
        <w:t>Azure Key Vault enables</w:t>
      </w:r>
      <w:r>
        <w:t xml:space="preserve"> </w:t>
      </w:r>
      <w:r w:rsidRPr="00757D83">
        <w:t xml:space="preserve">applications and users to store and use </w:t>
      </w:r>
      <w:del w:id="1343" w:author="Rich Crane" w:date="2020-05-14T17:26:00Z">
        <w:r w:rsidDel="00515BC6">
          <w:delText xml:space="preserve">data </w:delText>
        </w:r>
      </w:del>
      <w:ins w:id="1344" w:author="Rich Crane" w:date="2020-05-14T17:26:00Z">
        <w:r w:rsidR="00515BC6">
          <w:t xml:space="preserve">credentials </w:t>
        </w:r>
      </w:ins>
      <w:r>
        <w:t>that needs to be kept secret</w:t>
      </w:r>
      <w:del w:id="1345" w:author="Rich Crane" w:date="2020-05-14T15:01:00Z">
        <w:r w:rsidDel="00672423">
          <w:delText xml:space="preserve">.  </w:delText>
        </w:r>
      </w:del>
      <w:ins w:id="1346" w:author="Rich Crane" w:date="2020-05-14T15:01:00Z">
        <w:r w:rsidR="00672423">
          <w:t xml:space="preserve">. </w:t>
        </w:r>
      </w:ins>
      <w:r>
        <w:t>Some common examples include cryptographic keys, passwords, and certificates</w:t>
      </w:r>
      <w:del w:id="1347" w:author="Rich Crane" w:date="2020-05-14T15:01:00Z">
        <w:r w:rsidDel="00672423">
          <w:delText xml:space="preserve">.  </w:delText>
        </w:r>
      </w:del>
      <w:ins w:id="1348" w:author="Rich Crane" w:date="2020-05-14T15:01:00Z">
        <w:r w:rsidR="00672423">
          <w:t xml:space="preserve">. </w:t>
        </w:r>
      </w:ins>
      <w:r>
        <w:t xml:space="preserve">We will integrate our application with Azure Key Vault to access </w:t>
      </w:r>
      <w:del w:id="1349" w:author="Rich Crane" w:date="2020-05-14T17:26:00Z">
        <w:r w:rsidDel="00515BC6">
          <w:delText xml:space="preserve">data </w:delText>
        </w:r>
      </w:del>
      <w:ins w:id="1350" w:author="Rich Crane" w:date="2020-05-14T17:26:00Z">
        <w:r w:rsidR="00515BC6">
          <w:t>credentials needed within our application to access Azure resources.</w:t>
        </w:r>
      </w:ins>
    </w:p>
    <w:p w14:paraId="52CD1977" w14:textId="2DAD1902" w:rsidR="00755C2E" w:rsidRDefault="00757D83" w:rsidP="00755C2E">
      <w:del w:id="1351" w:author="Rich Crane" w:date="2020-05-14T17:27:00Z">
        <w:r w:rsidDel="00515BC6">
          <w:delText>stored within our application.</w:delText>
        </w:r>
      </w:del>
      <w:ins w:id="1352" w:author="Rich Crane" w:date="2020-05-14T17:27:00Z">
        <w:r w:rsidR="00515BC6">
          <w:t xml:space="preserve">Finally, we will determine how we can use managed identities to access Azure resources without our </w:t>
        </w:r>
      </w:ins>
      <w:ins w:id="1353" w:author="Rich Crane" w:date="2020-05-14T17:28:00Z">
        <w:r w:rsidR="00515BC6">
          <w:t>application needing to retrieve credentials to access those resources.</w:t>
        </w:r>
      </w:ins>
      <w:ins w:id="1354" w:author="Rich Crane" w:date="2020-05-14T17:27:00Z">
        <w:r w:rsidR="00515BC6">
          <w:t xml:space="preserve"> </w:t>
        </w:r>
      </w:ins>
    </w:p>
    <w:p w14:paraId="2156C9B1" w14:textId="77777777" w:rsidR="00755C2E" w:rsidRDefault="00755C2E" w:rsidP="00755C2E">
      <w:pPr>
        <w:widowControl w:val="0"/>
        <w:spacing w:before="0" w:line="240" w:lineRule="auto"/>
      </w:pPr>
    </w:p>
    <w:p w14:paraId="19844E84" w14:textId="77777777" w:rsidR="00755C2E" w:rsidRDefault="00755C2E" w:rsidP="00755C2E">
      <w:pPr>
        <w:pStyle w:val="Heading3"/>
        <w:widowControl w:val="0"/>
        <w:spacing w:before="0" w:line="240" w:lineRule="auto"/>
        <w:rPr>
          <w:rFonts w:ascii="Calibri" w:eastAsia="Calibri" w:hAnsi="Calibri" w:cs="Calibri"/>
          <w:i/>
          <w:sz w:val="22"/>
          <w:szCs w:val="22"/>
        </w:rPr>
      </w:pPr>
      <w:r>
        <w:t xml:space="preserve">Level: </w:t>
      </w:r>
      <w:r>
        <w:rPr>
          <w:rFonts w:ascii="Calibri" w:eastAsia="Calibri" w:hAnsi="Calibri" w:cs="Calibri"/>
          <w:sz w:val="22"/>
          <w:szCs w:val="22"/>
        </w:rPr>
        <w:t>Intermediate</w:t>
      </w:r>
      <w:r>
        <w:rPr>
          <w:rFonts w:ascii="Calibri" w:eastAsia="Calibri" w:hAnsi="Calibri" w:cs="Calibri"/>
          <w:i/>
          <w:sz w:val="22"/>
          <w:szCs w:val="22"/>
        </w:rPr>
        <w:t xml:space="preserve">  </w:t>
      </w:r>
    </w:p>
    <w:p w14:paraId="03C4CECF" w14:textId="77777777" w:rsidR="00755C2E" w:rsidRDefault="00755C2E" w:rsidP="00755C2E">
      <w:pPr>
        <w:pStyle w:val="Heading3"/>
        <w:keepNext w:val="0"/>
        <w:keepLines w:val="0"/>
        <w:spacing w:before="360" w:after="80"/>
      </w:pPr>
      <w:r>
        <w:t>Main Chapter Headings (3-5 main chapter headings)</w:t>
      </w:r>
    </w:p>
    <w:p w14:paraId="303E9F29" w14:textId="41FF6BAC" w:rsidR="00755C2E" w:rsidRDefault="00755C2E" w:rsidP="00DC6B9B">
      <w:pPr>
        <w:numPr>
          <w:ilvl w:val="0"/>
          <w:numId w:val="28"/>
        </w:numPr>
        <w:spacing w:line="276" w:lineRule="auto"/>
      </w:pPr>
      <w:r>
        <w:t xml:space="preserve">HEADING 1: </w:t>
      </w:r>
      <w:ins w:id="1355" w:author="Rich Crane" w:date="2020-05-14T13:32:00Z">
        <w:r w:rsidR="001D086A" w:rsidRPr="00757D83">
          <w:t>Managing Keys, Secrets, and Certificates using Azure Key</w:t>
        </w:r>
      </w:ins>
      <w:ins w:id="1356" w:author="Rich Crane" w:date="2020-05-14T16:31:00Z">
        <w:r w:rsidR="00F42C83">
          <w:t xml:space="preserve"> </w:t>
        </w:r>
      </w:ins>
      <w:ins w:id="1357" w:author="Rich Crane" w:date="2020-05-14T13:32:00Z">
        <w:r w:rsidR="001D086A" w:rsidRPr="00757D83">
          <w:t>Vault</w:t>
        </w:r>
      </w:ins>
    </w:p>
    <w:p w14:paraId="6D6CB811" w14:textId="5461CBDA" w:rsidR="00755C2E" w:rsidRDefault="00755C2E" w:rsidP="00DC6B9B">
      <w:pPr>
        <w:numPr>
          <w:ilvl w:val="0"/>
          <w:numId w:val="28"/>
        </w:numPr>
        <w:spacing w:before="0" w:line="276" w:lineRule="auto"/>
      </w:pPr>
      <w:r>
        <w:t xml:space="preserve">HEADING 2: </w:t>
      </w:r>
      <w:ins w:id="1358" w:author="Rich Crane" w:date="2020-05-14T17:25:00Z">
        <w:r w:rsidR="00515BC6">
          <w:t>Authorize access to resources using Managed Identities</w:t>
        </w:r>
      </w:ins>
    </w:p>
    <w:p w14:paraId="7EDE4BA6" w14:textId="28893613" w:rsidR="00755C2E" w:rsidDel="00515BC6" w:rsidRDefault="00755C2E" w:rsidP="00DC6B9B">
      <w:pPr>
        <w:numPr>
          <w:ilvl w:val="0"/>
          <w:numId w:val="28"/>
        </w:numPr>
        <w:spacing w:before="0" w:line="276" w:lineRule="auto"/>
        <w:rPr>
          <w:del w:id="1359" w:author="Rich Crane" w:date="2020-05-14T17:26:00Z"/>
        </w:rPr>
      </w:pPr>
      <w:del w:id="1360" w:author="Rich Crane" w:date="2020-05-14T17:26:00Z">
        <w:r w:rsidDel="00515BC6">
          <w:delText xml:space="preserve">HEADING 3: </w:delText>
        </w:r>
      </w:del>
    </w:p>
    <w:p w14:paraId="310919AA" w14:textId="32EC5264" w:rsidR="00755C2E" w:rsidRDefault="00755C2E" w:rsidP="00DC6B9B">
      <w:pPr>
        <w:numPr>
          <w:ilvl w:val="0"/>
          <w:numId w:val="28"/>
        </w:numPr>
        <w:spacing w:before="0" w:line="276" w:lineRule="auto"/>
      </w:pPr>
      <w:r>
        <w:t xml:space="preserve">HEADING </w:t>
      </w:r>
      <w:ins w:id="1361" w:author="Rich Crane" w:date="2020-05-14T17:26:00Z">
        <w:r w:rsidR="00515BC6">
          <w:t>3</w:t>
        </w:r>
      </w:ins>
      <w:del w:id="1362" w:author="Rich Crane" w:date="2020-05-14T17:26:00Z">
        <w:r w:rsidDel="00515BC6">
          <w:delText>4</w:delText>
        </w:r>
      </w:del>
      <w:r>
        <w:t>: Knowledge Exam</w:t>
      </w:r>
    </w:p>
    <w:p w14:paraId="452A5A10" w14:textId="2F2197DA" w:rsidR="00755C2E" w:rsidRDefault="00755C2E" w:rsidP="00DC6B9B">
      <w:pPr>
        <w:numPr>
          <w:ilvl w:val="0"/>
          <w:numId w:val="28"/>
        </w:numPr>
        <w:spacing w:before="0" w:line="276" w:lineRule="auto"/>
      </w:pPr>
      <w:r>
        <w:t xml:space="preserve">HEADING </w:t>
      </w:r>
      <w:ins w:id="1363" w:author="Rich Crane" w:date="2020-05-14T17:26:00Z">
        <w:r w:rsidR="00515BC6">
          <w:t>4</w:t>
        </w:r>
      </w:ins>
      <w:del w:id="1364" w:author="Rich Crane" w:date="2020-05-14T17:26:00Z">
        <w:r w:rsidDel="00515BC6">
          <w:delText>5</w:delText>
        </w:r>
      </w:del>
      <w:r>
        <w:t>: Further Reading</w:t>
      </w:r>
    </w:p>
    <w:p w14:paraId="04CDE059" w14:textId="77777777" w:rsidR="00755C2E" w:rsidRDefault="00755C2E" w:rsidP="00755C2E">
      <w:pPr>
        <w:pStyle w:val="Heading3"/>
        <w:keepNext w:val="0"/>
        <w:keepLines w:val="0"/>
        <w:spacing w:before="360" w:after="80"/>
        <w:rPr>
          <w:i/>
        </w:rPr>
      </w:pPr>
      <w:r>
        <w:t xml:space="preserve">Skills learned: </w:t>
      </w:r>
      <w:r>
        <w:rPr>
          <w:i/>
        </w:rPr>
        <w:t>For each heading, insert what the reader will learn to DO in this chapter?</w:t>
      </w:r>
    </w:p>
    <w:p w14:paraId="69246336" w14:textId="770C6609" w:rsidR="00755C2E" w:rsidDel="00515BC6" w:rsidRDefault="00755C2E" w:rsidP="00DC6B9B">
      <w:pPr>
        <w:numPr>
          <w:ilvl w:val="0"/>
          <w:numId w:val="29"/>
        </w:numPr>
        <w:spacing w:before="0" w:line="276" w:lineRule="auto"/>
        <w:rPr>
          <w:del w:id="1365" w:author="Rich Crane" w:date="2020-05-14T17:29:00Z"/>
        </w:rPr>
      </w:pPr>
      <w:del w:id="1366" w:author="Rich Crane" w:date="2020-05-14T17:29:00Z">
        <w:r w:rsidDel="00515BC6">
          <w:delText xml:space="preserve">SKILL 1: </w:delText>
        </w:r>
      </w:del>
    </w:p>
    <w:p w14:paraId="33FF0741" w14:textId="31B3502C" w:rsidR="00755C2E" w:rsidRDefault="00755C2E" w:rsidP="00DC6B9B">
      <w:pPr>
        <w:numPr>
          <w:ilvl w:val="0"/>
          <w:numId w:val="29"/>
        </w:numPr>
        <w:spacing w:before="0" w:line="276" w:lineRule="auto"/>
      </w:pPr>
      <w:r>
        <w:t xml:space="preserve">SKILL </w:t>
      </w:r>
      <w:ins w:id="1367" w:author="Rich Crane" w:date="2020-05-14T17:29:00Z">
        <w:r w:rsidR="00515BC6">
          <w:t>1</w:t>
        </w:r>
      </w:ins>
      <w:del w:id="1368" w:author="Rich Crane" w:date="2020-05-14T17:29:00Z">
        <w:r w:rsidDel="00515BC6">
          <w:delText>2</w:delText>
        </w:r>
      </w:del>
      <w:r>
        <w:t xml:space="preserve">: </w:t>
      </w:r>
      <w:ins w:id="1369" w:author="Rich Crane" w:date="2020-05-14T17:29:00Z">
        <w:r w:rsidR="00515BC6">
          <w:t>Learn how to you Azure Key Vault to store and retrieve credentials.</w:t>
        </w:r>
      </w:ins>
    </w:p>
    <w:p w14:paraId="59C60D06" w14:textId="471766D9" w:rsidR="00755C2E" w:rsidRDefault="00755C2E" w:rsidP="00DC6B9B">
      <w:pPr>
        <w:numPr>
          <w:ilvl w:val="0"/>
          <w:numId w:val="29"/>
        </w:numPr>
        <w:spacing w:before="0" w:line="276" w:lineRule="auto"/>
      </w:pPr>
      <w:r>
        <w:t xml:space="preserve">SKILL </w:t>
      </w:r>
      <w:ins w:id="1370" w:author="Rich Crane" w:date="2020-05-14T17:29:00Z">
        <w:r w:rsidR="00515BC6">
          <w:t>2</w:t>
        </w:r>
      </w:ins>
      <w:del w:id="1371" w:author="Rich Crane" w:date="2020-05-14T17:29:00Z">
        <w:r w:rsidDel="00515BC6">
          <w:delText>3</w:delText>
        </w:r>
      </w:del>
      <w:r>
        <w:t xml:space="preserve">: </w:t>
      </w:r>
      <w:ins w:id="1372" w:author="Rich Crane" w:date="2020-05-14T17:29:00Z">
        <w:r w:rsidR="00515BC6">
          <w:t>Learn how to setup managed identities to access Azure resources from your application.</w:t>
        </w:r>
      </w:ins>
    </w:p>
    <w:p w14:paraId="1DEE72CD" w14:textId="7ABE8221" w:rsidR="00755C2E" w:rsidDel="00515BC6" w:rsidRDefault="00755C2E" w:rsidP="00DC6B9B">
      <w:pPr>
        <w:numPr>
          <w:ilvl w:val="0"/>
          <w:numId w:val="29"/>
        </w:numPr>
        <w:spacing w:before="0" w:line="276" w:lineRule="auto"/>
        <w:rPr>
          <w:del w:id="1373" w:author="Rich Crane" w:date="2020-05-14T17:30:00Z"/>
        </w:rPr>
      </w:pPr>
      <w:r>
        <w:t xml:space="preserve">SKILL </w:t>
      </w:r>
      <w:ins w:id="1374" w:author="Rich Crane" w:date="2020-05-14T17:29:00Z">
        <w:r w:rsidR="00515BC6">
          <w:t>3</w:t>
        </w:r>
      </w:ins>
      <w:del w:id="1375" w:author="Rich Crane" w:date="2020-05-14T17:29:00Z">
        <w:r w:rsidDel="00515BC6">
          <w:delText>4</w:delText>
        </w:r>
      </w:del>
      <w:r>
        <w:t>:</w:t>
      </w:r>
      <w:del w:id="1376" w:author="Rich Crane" w:date="2020-05-14T17:29:00Z">
        <w:r w:rsidDel="00515BC6">
          <w:delText xml:space="preserve"> </w:delText>
        </w:r>
      </w:del>
      <w:ins w:id="1377" w:author="Rich Crane" w:date="2020-05-14T17:29:00Z">
        <w:r w:rsidR="00515BC6">
          <w:t xml:space="preserve"> Understand the difference between Azure Key Vault and Managed Identit</w:t>
        </w:r>
      </w:ins>
      <w:ins w:id="1378" w:author="Rich Crane" w:date="2020-05-14T17:30:00Z">
        <w:r w:rsidR="00515BC6">
          <w:t>y</w:t>
        </w:r>
      </w:ins>
    </w:p>
    <w:p w14:paraId="5FB6F138" w14:textId="58A7D3B9" w:rsidR="00755C2E" w:rsidDel="00515BC6" w:rsidRDefault="00755C2E" w:rsidP="00515BC6">
      <w:pPr>
        <w:numPr>
          <w:ilvl w:val="0"/>
          <w:numId w:val="29"/>
        </w:numPr>
        <w:spacing w:before="0" w:line="276" w:lineRule="auto"/>
        <w:rPr>
          <w:del w:id="1379" w:author="Rich Crane" w:date="2020-05-14T17:29:00Z"/>
        </w:rPr>
        <w:pPrChange w:id="1380" w:author="Rich Crane" w:date="2020-05-14T17:30:00Z">
          <w:pPr>
            <w:numPr>
              <w:numId w:val="29"/>
            </w:numPr>
            <w:spacing w:before="0" w:line="276" w:lineRule="auto"/>
            <w:ind w:left="720" w:hanging="360"/>
          </w:pPr>
        </w:pPrChange>
      </w:pPr>
      <w:del w:id="1381" w:author="Rich Crane" w:date="2020-05-14T17:30:00Z">
        <w:r w:rsidDel="00515BC6">
          <w:delText xml:space="preserve">SKILL </w:delText>
        </w:r>
      </w:del>
      <w:del w:id="1382" w:author="Rich Crane" w:date="2020-05-14T17:29:00Z">
        <w:r w:rsidDel="00515BC6">
          <w:delText xml:space="preserve">5: </w:delText>
        </w:r>
      </w:del>
    </w:p>
    <w:p w14:paraId="0850EDE1" w14:textId="72120306" w:rsidR="00755C2E" w:rsidDel="00515BC6" w:rsidRDefault="00755C2E" w:rsidP="00515BC6">
      <w:pPr>
        <w:spacing w:before="0" w:line="276" w:lineRule="auto"/>
        <w:rPr>
          <w:del w:id="1383" w:author="Rich Crane" w:date="2020-05-14T17:29:00Z"/>
        </w:rPr>
        <w:pPrChange w:id="1384" w:author="Rich Crane" w:date="2020-05-14T17:30:00Z">
          <w:pPr>
            <w:numPr>
              <w:numId w:val="29"/>
            </w:numPr>
            <w:spacing w:before="0" w:line="276" w:lineRule="auto"/>
            <w:ind w:left="720" w:hanging="360"/>
          </w:pPr>
        </w:pPrChange>
      </w:pPr>
      <w:del w:id="1385" w:author="Rich Crane" w:date="2020-05-14T17:29:00Z">
        <w:r w:rsidDel="00515BC6">
          <w:delText xml:space="preserve">SKILL 6: </w:delText>
        </w:r>
      </w:del>
    </w:p>
    <w:p w14:paraId="23C27FDF" w14:textId="380AEE3F" w:rsidR="00755C2E" w:rsidDel="008D0992" w:rsidRDefault="00755C2E" w:rsidP="00515BC6">
      <w:pPr>
        <w:spacing w:before="0" w:line="276" w:lineRule="auto"/>
        <w:rPr>
          <w:del w:id="1386" w:author="Rich Crane" w:date="2020-05-14T14:14:00Z"/>
        </w:rPr>
        <w:pPrChange w:id="1387" w:author="Rich Crane" w:date="2020-05-14T17:30:00Z">
          <w:pPr>
            <w:numPr>
              <w:numId w:val="29"/>
            </w:numPr>
            <w:spacing w:before="0" w:line="276" w:lineRule="auto"/>
            <w:ind w:left="720" w:hanging="360"/>
          </w:pPr>
        </w:pPrChange>
      </w:pPr>
      <w:del w:id="1388" w:author="Rich Crane" w:date="2020-05-14T17:29:00Z">
        <w:r w:rsidDel="00515BC6">
          <w:delText>SKILL 7</w:delText>
        </w:r>
      </w:del>
      <w:del w:id="1389" w:author="Rich Crane" w:date="2020-05-14T17:30:00Z">
        <w:r w:rsidDel="00515BC6">
          <w:delText>:</w:delText>
        </w:r>
      </w:del>
    </w:p>
    <w:p w14:paraId="5A2704CD" w14:textId="639CDEAE" w:rsidR="00755C2E" w:rsidDel="008D0992" w:rsidRDefault="00755C2E" w:rsidP="00515BC6">
      <w:pPr>
        <w:spacing w:before="0" w:line="276" w:lineRule="auto"/>
        <w:rPr>
          <w:del w:id="1390" w:author="Rich Crane" w:date="2020-05-14T14:14:00Z"/>
        </w:rPr>
        <w:pPrChange w:id="1391" w:author="Rich Crane" w:date="2020-05-14T17:30:00Z">
          <w:pPr/>
        </w:pPrChange>
      </w:pPr>
    </w:p>
    <w:p w14:paraId="690BF55B" w14:textId="2B3ECA81" w:rsidR="00115C62" w:rsidDel="008D0992" w:rsidRDefault="00115C62" w:rsidP="00515BC6">
      <w:pPr>
        <w:spacing w:before="0" w:line="276" w:lineRule="auto"/>
        <w:rPr>
          <w:del w:id="1392" w:author="Rich Crane" w:date="2020-05-14T14:14:00Z"/>
          <w:b/>
          <w:color w:val="FF9900"/>
          <w:sz w:val="22"/>
          <w:szCs w:val="22"/>
        </w:rPr>
        <w:pPrChange w:id="1393" w:author="Rich Crane" w:date="2020-05-14T17:30:00Z">
          <w:pPr>
            <w:pStyle w:val="Heading3"/>
            <w:widowControl w:val="0"/>
            <w:spacing w:before="0" w:line="240" w:lineRule="auto"/>
            <w:jc w:val="center"/>
          </w:pPr>
        </w:pPrChange>
      </w:pPr>
    </w:p>
    <w:p w14:paraId="22EB74E8" w14:textId="0AB412B4" w:rsidR="00DC7A3D" w:rsidDel="008D0992" w:rsidRDefault="00DC7A3D" w:rsidP="00515BC6">
      <w:pPr>
        <w:spacing w:before="0" w:line="276" w:lineRule="auto"/>
        <w:rPr>
          <w:del w:id="1394" w:author="Rich Crane" w:date="2020-05-14T14:14:00Z"/>
        </w:rPr>
        <w:pPrChange w:id="1395" w:author="Rich Crane" w:date="2020-05-14T17:30:00Z">
          <w:pPr/>
        </w:pPrChange>
      </w:pPr>
    </w:p>
    <w:p w14:paraId="393E47A7" w14:textId="254F975A" w:rsidR="00DC7A3D" w:rsidRDefault="00DC7A3D" w:rsidP="00515BC6">
      <w:pPr>
        <w:numPr>
          <w:ilvl w:val="0"/>
          <w:numId w:val="29"/>
        </w:numPr>
        <w:spacing w:before="0" w:line="276" w:lineRule="auto"/>
        <w:pPrChange w:id="1396" w:author="Rich Crane" w:date="2020-05-14T17:30:00Z">
          <w:pPr/>
        </w:pPrChange>
      </w:pPr>
      <w:r>
        <w:br w:type="page"/>
      </w:r>
    </w:p>
    <w:p w14:paraId="7E9D4158" w14:textId="2C6BE75F" w:rsidR="00DC7A3D" w:rsidRDefault="00DC7A3D" w:rsidP="00DC7A3D">
      <w:pPr>
        <w:pStyle w:val="Heading1"/>
        <w:widowControl w:val="0"/>
        <w:spacing w:before="0" w:line="360" w:lineRule="auto"/>
        <w:jc w:val="center"/>
        <w:rPr>
          <w:sz w:val="20"/>
          <w:szCs w:val="20"/>
        </w:rPr>
      </w:pPr>
      <w:r>
        <w:lastRenderedPageBreak/>
        <w:t xml:space="preserve">PART </w:t>
      </w:r>
      <w:ins w:id="1397" w:author="Rich Crane" w:date="2020-05-14T13:59:00Z">
        <w:r w:rsidR="001E76A1">
          <w:t>4</w:t>
        </w:r>
      </w:ins>
      <w:del w:id="1398" w:author="Rich Crane" w:date="2020-05-14T13:59:00Z">
        <w:r w:rsidDel="001E76A1">
          <w:delText>5</w:delText>
        </w:r>
      </w:del>
      <w:r>
        <w:t xml:space="preserve">: </w:t>
      </w:r>
      <w:r>
        <w:rPr>
          <w:sz w:val="20"/>
          <w:szCs w:val="20"/>
        </w:rPr>
        <w:t>Monitoring, Troubleshooting and Optimizing</w:t>
      </w:r>
    </w:p>
    <w:p w14:paraId="7D2E14D9" w14:textId="6BE4AD34" w:rsidR="00794621" w:rsidRDefault="00DC7A3D" w:rsidP="00DC7A3D">
      <w:pPr>
        <w:rPr>
          <w:ins w:id="1399" w:author="Rich Crane" w:date="2020-05-14T17:36:00Z"/>
        </w:rPr>
      </w:pPr>
      <w:r>
        <w:t xml:space="preserve">It is important to integrate </w:t>
      </w:r>
      <w:ins w:id="1400" w:author="Rich Crane" w:date="2020-05-14T17:30:00Z">
        <w:r w:rsidR="00794621">
          <w:t xml:space="preserve">monitoring </w:t>
        </w:r>
      </w:ins>
      <w:r>
        <w:t xml:space="preserve">tools into our applications so that we can </w:t>
      </w:r>
      <w:del w:id="1401" w:author="Rich Crane" w:date="2020-05-14T17:30:00Z">
        <w:r w:rsidDel="00794621">
          <w:delText xml:space="preserve">monitor, </w:delText>
        </w:r>
      </w:del>
      <w:r>
        <w:t>troubleshoot</w:t>
      </w:r>
      <w:ins w:id="1402" w:author="Rich Crane" w:date="2020-05-14T17:30:00Z">
        <w:r w:rsidR="00794621">
          <w:t xml:space="preserve"> and dia</w:t>
        </w:r>
      </w:ins>
      <w:ins w:id="1403" w:author="Rich Crane" w:date="2020-05-14T17:31:00Z">
        <w:r w:rsidR="00794621">
          <w:t xml:space="preserve">gnose </w:t>
        </w:r>
      </w:ins>
      <w:del w:id="1404" w:author="Rich Crane" w:date="2020-05-14T17:30:00Z">
        <w:r w:rsidDel="00794621">
          <w:delText xml:space="preserve">, and diagnose </w:delText>
        </w:r>
      </w:del>
      <w:r>
        <w:t xml:space="preserve">issues </w:t>
      </w:r>
      <w:ins w:id="1405" w:author="Rich Crane" w:date="2020-05-14T17:31:00Z">
        <w:r w:rsidR="00794621">
          <w:t>that may</w:t>
        </w:r>
      </w:ins>
      <w:del w:id="1406" w:author="Rich Crane" w:date="2020-05-14T17:31:00Z">
        <w:r w:rsidDel="00794621">
          <w:delText>when they</w:delText>
        </w:r>
      </w:del>
      <w:r>
        <w:t xml:space="preserve"> arise</w:t>
      </w:r>
      <w:del w:id="1407" w:author="Rich Crane" w:date="2020-05-14T15:01:00Z">
        <w:r w:rsidDel="00672423">
          <w:delText xml:space="preserve">.  </w:delText>
        </w:r>
      </w:del>
      <w:ins w:id="1408" w:author="Rich Crane" w:date="2020-05-14T17:31:00Z">
        <w:r w:rsidR="00794621">
          <w:t xml:space="preserve">. We will start by integrating Azure Monitor </w:t>
        </w:r>
      </w:ins>
      <w:ins w:id="1409" w:author="Rich Crane" w:date="2020-05-14T17:32:00Z">
        <w:r w:rsidR="00794621">
          <w:t xml:space="preserve">to observe </w:t>
        </w:r>
      </w:ins>
      <w:ins w:id="1410" w:author="Rich Crane" w:date="2020-05-14T17:34:00Z">
        <w:r w:rsidR="00794621">
          <w:t>the</w:t>
        </w:r>
      </w:ins>
      <w:ins w:id="1411" w:author="Rich Crane" w:date="2020-05-14T17:32:00Z">
        <w:r w:rsidR="00794621">
          <w:t xml:space="preserve"> resources, infrastructure and network </w:t>
        </w:r>
      </w:ins>
      <w:ins w:id="1412" w:author="Rich Crane" w:date="2020-05-14T17:34:00Z">
        <w:r w:rsidR="00794621">
          <w:t>of</w:t>
        </w:r>
      </w:ins>
      <w:ins w:id="1413" w:author="Rich Crane" w:date="2020-05-14T17:32:00Z">
        <w:r w:rsidR="00794621">
          <w:t xml:space="preserve"> our application.</w:t>
        </w:r>
      </w:ins>
      <w:ins w:id="1414" w:author="Rich Crane" w:date="2020-05-14T17:34:00Z">
        <w:r w:rsidR="00794621">
          <w:t xml:space="preserve"> We will then enable Application Insights, a feature of Azure Monitor, to manage the performance of our app</w:t>
        </w:r>
      </w:ins>
      <w:ins w:id="1415" w:author="Rich Crane" w:date="2020-05-14T17:35:00Z">
        <w:r w:rsidR="00794621">
          <w:t>lication. Application Insights is part of a category of tools know as Application Performance Management (APM) which are used to optimize and improve application</w:t>
        </w:r>
      </w:ins>
      <w:ins w:id="1416" w:author="Rich Crane" w:date="2020-05-14T17:36:00Z">
        <w:r w:rsidR="00794621">
          <w:t>s.</w:t>
        </w:r>
      </w:ins>
    </w:p>
    <w:p w14:paraId="237CCAB3" w14:textId="6C2F96D0" w:rsidR="001C70A0" w:rsidDel="00794621" w:rsidRDefault="001C70A0" w:rsidP="00DC7A3D">
      <w:pPr>
        <w:rPr>
          <w:del w:id="1417" w:author="Rich Crane" w:date="2020-05-14T17:36:00Z"/>
        </w:rPr>
      </w:pPr>
      <w:del w:id="1418" w:author="Rich Crane" w:date="2020-05-14T17:36:00Z">
        <w:r w:rsidDel="00794621">
          <w:delText>We will then leverage these same tools to optimize and fix our application</w:delText>
        </w:r>
      </w:del>
      <w:del w:id="1419" w:author="Rich Crane" w:date="2020-05-14T15:01:00Z">
        <w:r w:rsidDel="00672423">
          <w:delText xml:space="preserve">.  </w:delText>
        </w:r>
      </w:del>
      <w:del w:id="1420" w:author="Rich Crane" w:date="2020-05-14T17:36:00Z">
        <w:r w:rsidDel="00794621">
          <w:delText>We will demonstrate the use of tools such as Azure Monitor and Application Insights to find these problems</w:delText>
        </w:r>
      </w:del>
      <w:del w:id="1421" w:author="Rich Crane" w:date="2020-05-14T15:01:00Z">
        <w:r w:rsidDel="00672423">
          <w:delText xml:space="preserve">.  </w:delText>
        </w:r>
      </w:del>
      <w:del w:id="1422" w:author="Rich Crane" w:date="2020-05-14T17:36:00Z">
        <w:r w:rsidDel="00794621">
          <w:delText>This will be followed up with optimization which we will implement to improve our application.</w:delText>
        </w:r>
      </w:del>
    </w:p>
    <w:p w14:paraId="71E0C440" w14:textId="22FDD860" w:rsidR="00DC7A3D" w:rsidRDefault="001C70A0" w:rsidP="001C70A0">
      <w:del w:id="1423" w:author="Rich Crane" w:date="2020-05-14T17:36:00Z">
        <w:r w:rsidDel="00794621">
          <w:delText>Some of the improvements will be simple changes to code</w:delText>
        </w:r>
      </w:del>
      <w:del w:id="1424" w:author="Rich Crane" w:date="2020-05-14T15:01:00Z">
        <w:r w:rsidDel="00672423">
          <w:delText xml:space="preserve">.  </w:delText>
        </w:r>
      </w:del>
      <w:del w:id="1425" w:author="Rich Crane" w:date="2020-05-14T17:36:00Z">
        <w:r w:rsidDel="00794621">
          <w:delText>Other improvements we will leverage more advanced capabilities of Azure using Redis Cache, Azure CDN, Traffic Manager and Azure FrontDoor</w:delText>
        </w:r>
      </w:del>
      <w:del w:id="1426" w:author="Rich Crane" w:date="2020-05-14T15:01:00Z">
        <w:r w:rsidDel="00672423">
          <w:delText xml:space="preserve">.  </w:delText>
        </w:r>
      </w:del>
      <w:del w:id="1427" w:author="Rich Crane" w:date="2020-05-14T17:36:00Z">
        <w:r w:rsidDel="00794621">
          <w:delText>In all cases, these will be based on real-world cases which are simple to understand</w:delText>
        </w:r>
      </w:del>
      <w:ins w:id="1428" w:author="Rich Crane" w:date="2020-05-14T17:36:00Z">
        <w:r w:rsidR="00794621">
          <w:t xml:space="preserve">Lastly, we will examine Azure ARC, a new tool which allows you to extend monitor </w:t>
        </w:r>
      </w:ins>
      <w:ins w:id="1429" w:author="Rich Crane" w:date="2020-05-14T17:37:00Z">
        <w:r w:rsidR="00794621">
          <w:t xml:space="preserve">to any infrastructure, in the cloud, at the edge, on-premises, or in other clouds. Azure ARC </w:t>
        </w:r>
      </w:ins>
      <w:ins w:id="1430" w:author="Rich Crane" w:date="2020-05-14T17:38:00Z">
        <w:r w:rsidR="00794621">
          <w:t>has support for many environments including Kubernetes running in your local environment.</w:t>
        </w:r>
      </w:ins>
      <w:del w:id="1431" w:author="Rich Crane" w:date="2020-05-14T17:36:00Z">
        <w:r w:rsidDel="00794621">
          <w:delText>.</w:delText>
        </w:r>
      </w:del>
    </w:p>
    <w:p w14:paraId="56D5D20C" w14:textId="77777777" w:rsidR="00DC7A3D" w:rsidRDefault="00DC7A3D" w:rsidP="00DC7A3D">
      <w:pPr>
        <w:tabs>
          <w:tab w:val="left" w:pos="8229"/>
        </w:tabs>
        <w:spacing w:before="0" w:line="276" w:lineRule="auto"/>
      </w:pPr>
      <w:r>
        <w:tab/>
      </w:r>
    </w:p>
    <w:p w14:paraId="63E7E781" w14:textId="429803C0" w:rsidR="00DC7A3D" w:rsidRDefault="00DC7A3D" w:rsidP="00DC7A3D">
      <w:pPr>
        <w:pStyle w:val="Heading3"/>
        <w:widowControl w:val="0"/>
        <w:spacing w:before="0" w:line="240" w:lineRule="auto"/>
        <w:jc w:val="center"/>
      </w:pPr>
      <w:r>
        <w:rPr>
          <w:rFonts w:ascii="Roboto" w:eastAsia="Roboto" w:hAnsi="Roboto" w:cs="Roboto"/>
          <w:b/>
          <w:color w:val="FF9900"/>
          <w:sz w:val="22"/>
          <w:szCs w:val="22"/>
        </w:rPr>
        <w:t>CHAPTER 1</w:t>
      </w:r>
      <w:ins w:id="1432" w:author="Rich Crane" w:date="2020-05-14T13:59:00Z">
        <w:r w:rsidR="001E76A1">
          <w:rPr>
            <w:rFonts w:ascii="Roboto" w:eastAsia="Roboto" w:hAnsi="Roboto" w:cs="Roboto"/>
            <w:b/>
            <w:color w:val="FF9900"/>
            <w:sz w:val="22"/>
            <w:szCs w:val="22"/>
          </w:rPr>
          <w:t>3</w:t>
        </w:r>
      </w:ins>
      <w:del w:id="1433" w:author="Rich Crane" w:date="2020-05-14T13:59:00Z">
        <w:r w:rsidR="00D26A49" w:rsidDel="001E76A1">
          <w:rPr>
            <w:rFonts w:ascii="Roboto" w:eastAsia="Roboto" w:hAnsi="Roboto" w:cs="Roboto"/>
            <w:b/>
            <w:color w:val="FF9900"/>
            <w:sz w:val="22"/>
            <w:szCs w:val="22"/>
          </w:rPr>
          <w:delText>7</w:delText>
        </w:r>
      </w:del>
      <w:r>
        <w:rPr>
          <w:rFonts w:ascii="Roboto" w:eastAsia="Roboto" w:hAnsi="Roboto" w:cs="Roboto"/>
          <w:b/>
          <w:color w:val="FF9900"/>
          <w:sz w:val="22"/>
          <w:szCs w:val="22"/>
        </w:rPr>
        <w:t>:</w:t>
      </w:r>
      <w:r>
        <w:t xml:space="preserve"> </w:t>
      </w:r>
      <w:r w:rsidR="001C70A0" w:rsidRPr="001C70A0">
        <w:rPr>
          <w:rFonts w:ascii="Roboto" w:eastAsia="Roboto" w:hAnsi="Roboto" w:cs="Roboto"/>
        </w:rPr>
        <w:t xml:space="preserve">Monitoring and Troubleshooting </w:t>
      </w:r>
      <w:del w:id="1434" w:author="Rich Crane" w:date="2020-05-14T13:33:00Z">
        <w:r w:rsidR="001C70A0" w:rsidRPr="001C70A0" w:rsidDel="001D086A">
          <w:rPr>
            <w:rFonts w:ascii="Roboto" w:eastAsia="Roboto" w:hAnsi="Roboto" w:cs="Roboto"/>
          </w:rPr>
          <w:delText>using Azure Monitor</w:delText>
        </w:r>
      </w:del>
      <w:ins w:id="1435" w:author="Rich Crane" w:date="2020-05-14T13:33:00Z">
        <w:r w:rsidR="001D086A">
          <w:rPr>
            <w:rFonts w:ascii="Roboto" w:eastAsia="Roboto" w:hAnsi="Roboto" w:cs="Roboto"/>
          </w:rPr>
          <w:t>using Azure</w:t>
        </w:r>
      </w:ins>
      <w:r>
        <w:rPr>
          <w:rFonts w:ascii="Roboto" w:eastAsia="Roboto" w:hAnsi="Roboto" w:cs="Roboto"/>
        </w:rPr>
        <w:br/>
      </w:r>
      <w:r>
        <w:rPr>
          <w:rFonts w:ascii="Calibri" w:eastAsia="Calibri" w:hAnsi="Calibri" w:cs="Calibri"/>
          <w:sz w:val="22"/>
          <w:szCs w:val="22"/>
        </w:rPr>
        <w:t xml:space="preserve">- </w:t>
      </w:r>
      <w:del w:id="1436" w:author="Rich Crane" w:date="2020-05-14T13:22:00Z">
        <w:r w:rsidR="00DC6B9B" w:rsidDel="007104D0">
          <w:rPr>
            <w:rFonts w:ascii="Calibri" w:eastAsia="Calibri" w:hAnsi="Calibri" w:cs="Calibri"/>
            <w:sz w:val="22"/>
            <w:szCs w:val="22"/>
          </w:rPr>
          <w:delText>10</w:delText>
        </w:r>
      </w:del>
      <w:ins w:id="1437" w:author="Rich Crane" w:date="2020-05-14T13:22:00Z">
        <w:r w:rsidR="007104D0">
          <w:rPr>
            <w:rFonts w:ascii="Calibri" w:eastAsia="Calibri" w:hAnsi="Calibri" w:cs="Calibri"/>
            <w:sz w:val="22"/>
            <w:szCs w:val="22"/>
          </w:rPr>
          <w:t>20</w:t>
        </w:r>
      </w:ins>
      <w:r>
        <w:rPr>
          <w:rFonts w:ascii="Calibri" w:eastAsia="Calibri" w:hAnsi="Calibri" w:cs="Calibri"/>
          <w:sz w:val="22"/>
          <w:szCs w:val="22"/>
        </w:rPr>
        <w:t>-</w:t>
      </w:r>
      <w:ins w:id="1438" w:author="Rich Crane" w:date="2020-05-14T13:22:00Z">
        <w:r w:rsidR="007104D0">
          <w:rPr>
            <w:rFonts w:ascii="Calibri" w:eastAsia="Calibri" w:hAnsi="Calibri" w:cs="Calibri"/>
            <w:sz w:val="22"/>
            <w:szCs w:val="22"/>
          </w:rPr>
          <w:t>25</w:t>
        </w:r>
      </w:ins>
      <w:del w:id="1439" w:author="Rich Crane" w:date="2020-05-14T13:22:00Z">
        <w:r w:rsidR="00DC6B9B" w:rsidDel="007104D0">
          <w:rPr>
            <w:rFonts w:ascii="Calibri" w:eastAsia="Calibri" w:hAnsi="Calibri" w:cs="Calibri"/>
            <w:sz w:val="22"/>
            <w:szCs w:val="22"/>
          </w:rPr>
          <w:delText>15</w:delText>
        </w:r>
      </w:del>
      <w:r>
        <w:rPr>
          <w:rFonts w:ascii="Calibri" w:eastAsia="Calibri" w:hAnsi="Calibri" w:cs="Calibri"/>
          <w:sz w:val="22"/>
          <w:szCs w:val="22"/>
        </w:rPr>
        <w:t xml:space="preserve"> pages</w:t>
      </w:r>
    </w:p>
    <w:p w14:paraId="52A93533" w14:textId="77777777" w:rsidR="00DC7A3D" w:rsidRDefault="00DC7A3D" w:rsidP="00DC7A3D">
      <w:pPr>
        <w:pStyle w:val="Heading3"/>
        <w:widowControl w:val="0"/>
        <w:spacing w:before="0" w:line="240" w:lineRule="auto"/>
      </w:pPr>
    </w:p>
    <w:p w14:paraId="406AD09A" w14:textId="77777777" w:rsidR="00DC7A3D" w:rsidRDefault="00DC7A3D" w:rsidP="00DC7A3D">
      <w:pPr>
        <w:pStyle w:val="Heading3"/>
        <w:widowControl w:val="0"/>
        <w:spacing w:before="0" w:line="240" w:lineRule="auto"/>
      </w:pPr>
      <w:r>
        <w:t xml:space="preserve">DESCRIPTION: </w:t>
      </w:r>
    </w:p>
    <w:p w14:paraId="1BDFDBAE" w14:textId="77777777" w:rsidR="009E47E4" w:rsidRDefault="00D26A49" w:rsidP="00DC7A3D">
      <w:pPr>
        <w:rPr>
          <w:ins w:id="1440" w:author="Rich Crane" w:date="2020-05-14T17:43:00Z"/>
        </w:rPr>
      </w:pPr>
      <w:del w:id="1441" w:author="Rich Crane" w:date="2020-05-14T17:38:00Z">
        <w:r w:rsidDel="00794621">
          <w:delText>Put something here</w:delText>
        </w:r>
        <w:r w:rsidR="00DC7A3D" w:rsidDel="00794621">
          <w:delText>.</w:delText>
        </w:r>
      </w:del>
      <w:ins w:id="1442" w:author="Rich Crane" w:date="2020-05-14T17:38:00Z">
        <w:r w:rsidR="00794621">
          <w:t xml:space="preserve">We will start by enabliong Azure Monitor </w:t>
        </w:r>
      </w:ins>
      <w:ins w:id="1443" w:author="Rich Crane" w:date="2020-05-14T17:39:00Z">
        <w:r w:rsidR="00794621">
          <w:t>in our environment and then integrating it into our application. We will use Azure Monitor to monito</w:t>
        </w:r>
      </w:ins>
      <w:ins w:id="1444" w:author="Rich Crane" w:date="2020-05-14T17:40:00Z">
        <w:r w:rsidR="009E47E4">
          <w:t>r our application</w:t>
        </w:r>
      </w:ins>
      <w:ins w:id="1445" w:author="Rich Crane" w:date="2020-05-14T17:41:00Z">
        <w:r w:rsidR="009E47E4">
          <w:t xml:space="preserve"> along with the resources, infrastructure, and network our application is using.</w:t>
        </w:r>
      </w:ins>
    </w:p>
    <w:p w14:paraId="4E904B94" w14:textId="6A60BA81" w:rsidR="009E47E4" w:rsidRDefault="009E47E4" w:rsidP="00DC7A3D">
      <w:pPr>
        <w:rPr>
          <w:ins w:id="1446" w:author="Rich Crane" w:date="2020-05-14T17:43:00Z"/>
        </w:rPr>
      </w:pPr>
      <w:ins w:id="1447" w:author="Rich Crane" w:date="2020-05-14T17:41:00Z">
        <w:r>
          <w:t xml:space="preserve">Next, we will enable Application Insights so that we can get an </w:t>
        </w:r>
      </w:ins>
      <w:ins w:id="1448" w:author="Rich Crane" w:date="2020-05-14T17:42:00Z">
        <w:r>
          <w:t>in-depth</w:t>
        </w:r>
      </w:ins>
      <w:ins w:id="1449" w:author="Rich Crane" w:date="2020-05-14T17:41:00Z">
        <w:r>
          <w:t xml:space="preserve"> view of our application.</w:t>
        </w:r>
      </w:ins>
      <w:ins w:id="1450" w:author="Rich Crane" w:date="2020-05-14T17:42:00Z">
        <w:r>
          <w:t xml:space="preserve"> We will examine ways to examine and then improve performance.</w:t>
        </w:r>
      </w:ins>
    </w:p>
    <w:p w14:paraId="5CD16D13" w14:textId="1631C253" w:rsidR="00DC7A3D" w:rsidRDefault="009E47E4" w:rsidP="009E47E4">
      <w:pPr>
        <w:pPrChange w:id="1451" w:author="Rich Crane" w:date="2020-05-14T17:44:00Z">
          <w:pPr/>
        </w:pPrChange>
      </w:pPr>
      <w:ins w:id="1452" w:author="Rich Crane" w:date="2020-05-14T17:43:00Z">
        <w:r>
          <w:t>Finally, we will use Azure ARC to get a single picture of our application running on premises and in the cloud. We will demonstrate this by monitorin</w:t>
        </w:r>
      </w:ins>
      <w:ins w:id="1453" w:author="Rich Crane" w:date="2020-05-14T17:44:00Z">
        <w:r>
          <w:t>g our local Kubernetes cluster.</w:t>
        </w:r>
      </w:ins>
    </w:p>
    <w:p w14:paraId="69525687" w14:textId="77777777" w:rsidR="00DC7A3D" w:rsidRDefault="00DC7A3D" w:rsidP="00DC7A3D">
      <w:pPr>
        <w:widowControl w:val="0"/>
        <w:spacing w:before="0" w:line="240" w:lineRule="auto"/>
      </w:pPr>
    </w:p>
    <w:p w14:paraId="16CE7713" w14:textId="77777777" w:rsidR="00DC7A3D" w:rsidRDefault="00DC7A3D" w:rsidP="00DC7A3D">
      <w:pPr>
        <w:pStyle w:val="Heading3"/>
        <w:widowControl w:val="0"/>
        <w:spacing w:before="0" w:line="240" w:lineRule="auto"/>
        <w:rPr>
          <w:rFonts w:ascii="Calibri" w:eastAsia="Calibri" w:hAnsi="Calibri" w:cs="Calibri"/>
          <w:i/>
          <w:sz w:val="22"/>
          <w:szCs w:val="22"/>
        </w:rPr>
      </w:pPr>
      <w:r>
        <w:t xml:space="preserve">Level: </w:t>
      </w:r>
      <w:r>
        <w:rPr>
          <w:rFonts w:ascii="Calibri" w:eastAsia="Calibri" w:hAnsi="Calibri" w:cs="Calibri"/>
          <w:sz w:val="22"/>
          <w:szCs w:val="22"/>
        </w:rPr>
        <w:t>Intermediate</w:t>
      </w:r>
      <w:r>
        <w:rPr>
          <w:rFonts w:ascii="Calibri" w:eastAsia="Calibri" w:hAnsi="Calibri" w:cs="Calibri"/>
          <w:i/>
          <w:sz w:val="22"/>
          <w:szCs w:val="22"/>
        </w:rPr>
        <w:t xml:space="preserve">  </w:t>
      </w:r>
    </w:p>
    <w:p w14:paraId="09BADB50" w14:textId="77777777" w:rsidR="00DC7A3D" w:rsidRDefault="00DC7A3D" w:rsidP="00DC7A3D">
      <w:pPr>
        <w:pStyle w:val="Heading3"/>
        <w:keepNext w:val="0"/>
        <w:keepLines w:val="0"/>
        <w:spacing w:before="360" w:after="80"/>
      </w:pPr>
      <w:r>
        <w:t>Main Chapter Headings (3-5 main chapter headings)</w:t>
      </w:r>
    </w:p>
    <w:p w14:paraId="607C4382" w14:textId="5014572E" w:rsidR="00DC7A3D" w:rsidRDefault="00DC7A3D" w:rsidP="00DC6B9B">
      <w:pPr>
        <w:numPr>
          <w:ilvl w:val="0"/>
          <w:numId w:val="30"/>
        </w:numPr>
        <w:spacing w:line="276" w:lineRule="auto"/>
      </w:pPr>
      <w:r>
        <w:t xml:space="preserve">HEADING 1: </w:t>
      </w:r>
      <w:ins w:id="1454" w:author="Rich Crane" w:date="2020-05-14T13:21:00Z">
        <w:r w:rsidR="007104D0">
          <w:t>Monitoring</w:t>
        </w:r>
        <w:r w:rsidR="007104D0" w:rsidRPr="00D26A49">
          <w:t xml:space="preserve"> using </w:t>
        </w:r>
        <w:r w:rsidR="007104D0">
          <w:t>Azure Monitor</w:t>
        </w:r>
      </w:ins>
    </w:p>
    <w:p w14:paraId="1A36BBF4" w14:textId="0B1EE853" w:rsidR="00DC7A3D" w:rsidRDefault="00DC7A3D" w:rsidP="00DC6B9B">
      <w:pPr>
        <w:numPr>
          <w:ilvl w:val="0"/>
          <w:numId w:val="30"/>
        </w:numPr>
        <w:spacing w:before="0" w:line="276" w:lineRule="auto"/>
      </w:pPr>
      <w:r>
        <w:t xml:space="preserve">HEADING 2: </w:t>
      </w:r>
      <w:ins w:id="1455" w:author="Rich Crane" w:date="2020-05-14T13:21:00Z">
        <w:r w:rsidR="007104D0">
          <w:t>Optim</w:t>
        </w:r>
      </w:ins>
      <w:ins w:id="1456" w:author="Rich Crane" w:date="2020-05-14T13:22:00Z">
        <w:r w:rsidR="007104D0">
          <w:t>izing</w:t>
        </w:r>
      </w:ins>
      <w:ins w:id="1457" w:author="Rich Crane" w:date="2020-05-14T13:21:00Z">
        <w:r w:rsidR="007104D0" w:rsidRPr="00D26A49">
          <w:t xml:space="preserve"> using Application Insights</w:t>
        </w:r>
      </w:ins>
    </w:p>
    <w:p w14:paraId="40D53E6E" w14:textId="53B2D909" w:rsidR="00DC7A3D" w:rsidRDefault="00DC7A3D" w:rsidP="00DC6B9B">
      <w:pPr>
        <w:numPr>
          <w:ilvl w:val="0"/>
          <w:numId w:val="30"/>
        </w:numPr>
        <w:spacing w:before="0" w:line="276" w:lineRule="auto"/>
      </w:pPr>
      <w:r>
        <w:t xml:space="preserve">HEADING 3: </w:t>
      </w:r>
      <w:ins w:id="1458" w:author="Rich Crane" w:date="2020-05-14T13:21:00Z">
        <w:r w:rsidR="007104D0">
          <w:t>Monitoring using Azure ARC</w:t>
        </w:r>
      </w:ins>
    </w:p>
    <w:p w14:paraId="4FC8E40B" w14:textId="77777777" w:rsidR="00DC7A3D" w:rsidRDefault="00DC7A3D" w:rsidP="00DC6B9B">
      <w:pPr>
        <w:numPr>
          <w:ilvl w:val="0"/>
          <w:numId w:val="30"/>
        </w:numPr>
        <w:spacing w:before="0" w:line="276" w:lineRule="auto"/>
      </w:pPr>
      <w:r>
        <w:t>HEADING 4: Knowledge Exam</w:t>
      </w:r>
    </w:p>
    <w:p w14:paraId="68E14AEB" w14:textId="77777777" w:rsidR="00DC7A3D" w:rsidRDefault="00DC7A3D" w:rsidP="00DC6B9B">
      <w:pPr>
        <w:numPr>
          <w:ilvl w:val="0"/>
          <w:numId w:val="30"/>
        </w:numPr>
        <w:spacing w:before="0" w:line="276" w:lineRule="auto"/>
      </w:pPr>
      <w:r>
        <w:t>HEADING 5: Further Reading</w:t>
      </w:r>
    </w:p>
    <w:p w14:paraId="2603F9CE" w14:textId="77777777" w:rsidR="00DC7A3D" w:rsidRDefault="00DC7A3D" w:rsidP="00DC7A3D">
      <w:pPr>
        <w:pStyle w:val="Heading3"/>
        <w:keepNext w:val="0"/>
        <w:keepLines w:val="0"/>
        <w:spacing w:before="360" w:after="80"/>
        <w:rPr>
          <w:i/>
        </w:rPr>
      </w:pPr>
      <w:r>
        <w:t xml:space="preserve">Skills learned: </w:t>
      </w:r>
      <w:r>
        <w:rPr>
          <w:i/>
        </w:rPr>
        <w:t>For each heading, insert what the reader will learn to DO in this chapter?</w:t>
      </w:r>
    </w:p>
    <w:p w14:paraId="019324EA" w14:textId="3EBC51F3" w:rsidR="00DC7A3D" w:rsidRDefault="00DC7A3D" w:rsidP="00DC6B9B">
      <w:pPr>
        <w:numPr>
          <w:ilvl w:val="0"/>
          <w:numId w:val="31"/>
        </w:numPr>
        <w:spacing w:before="0" w:line="276" w:lineRule="auto"/>
      </w:pPr>
      <w:r>
        <w:t xml:space="preserve">SKILL 1: </w:t>
      </w:r>
      <w:ins w:id="1459" w:author="Rich Crane" w:date="2020-05-14T17:44:00Z">
        <w:r w:rsidR="009E47E4">
          <w:t xml:space="preserve">Monitor resources, infrastructure and networks </w:t>
        </w:r>
      </w:ins>
      <w:ins w:id="1460" w:author="Rich Crane" w:date="2020-05-14T17:45:00Z">
        <w:r w:rsidR="009E47E4">
          <w:t>for our</w:t>
        </w:r>
      </w:ins>
      <w:ins w:id="1461" w:author="Rich Crane" w:date="2020-05-14T17:44:00Z">
        <w:r w:rsidR="009E47E4">
          <w:t xml:space="preserve"> application</w:t>
        </w:r>
      </w:ins>
      <w:ins w:id="1462" w:author="Rich Crane" w:date="2020-05-14T17:45:00Z">
        <w:r w:rsidR="009E47E4">
          <w:t xml:space="preserve"> using Azure Monitor</w:t>
        </w:r>
      </w:ins>
    </w:p>
    <w:p w14:paraId="04FBC6A8" w14:textId="081F95A3" w:rsidR="00DC7A3D" w:rsidRDefault="00DC7A3D" w:rsidP="00DC6B9B">
      <w:pPr>
        <w:numPr>
          <w:ilvl w:val="0"/>
          <w:numId w:val="31"/>
        </w:numPr>
        <w:spacing w:before="0" w:line="276" w:lineRule="auto"/>
      </w:pPr>
      <w:r>
        <w:t xml:space="preserve">SKILL 2: </w:t>
      </w:r>
      <w:ins w:id="1463" w:author="Rich Crane" w:date="2020-05-14T17:45:00Z">
        <w:r w:rsidR="009E47E4">
          <w:t>Troubleshoot and diagnose performance problems using Application Insights</w:t>
        </w:r>
      </w:ins>
    </w:p>
    <w:p w14:paraId="4A00BD80" w14:textId="34DFC89A" w:rsidR="00DC7A3D" w:rsidDel="009E47E4" w:rsidRDefault="00DC7A3D" w:rsidP="009E47E4">
      <w:pPr>
        <w:numPr>
          <w:ilvl w:val="0"/>
          <w:numId w:val="31"/>
        </w:numPr>
        <w:spacing w:before="0" w:line="276" w:lineRule="auto"/>
        <w:rPr>
          <w:del w:id="1464" w:author="Rich Crane" w:date="2020-05-14T17:46:00Z"/>
        </w:rPr>
        <w:pPrChange w:id="1465" w:author="Rich Crane" w:date="2020-05-14T17:46:00Z">
          <w:pPr>
            <w:numPr>
              <w:numId w:val="31"/>
            </w:numPr>
            <w:spacing w:before="0" w:line="276" w:lineRule="auto"/>
            <w:ind w:left="720" w:hanging="360"/>
          </w:pPr>
        </w:pPrChange>
      </w:pPr>
      <w:r>
        <w:t xml:space="preserve">SKILL 3: </w:t>
      </w:r>
      <w:ins w:id="1466" w:author="Rich Crane" w:date="2020-05-14T17:45:00Z">
        <w:r w:rsidR="009E47E4">
          <w:t xml:space="preserve">Learn how to monitor </w:t>
        </w:r>
      </w:ins>
      <w:ins w:id="1467" w:author="Rich Crane" w:date="2020-05-14T17:46:00Z">
        <w:r w:rsidR="009E47E4">
          <w:t>across multiple environments using Azure ARC</w:t>
        </w:r>
        <w:r w:rsidR="009E47E4" w:rsidDel="009E47E4">
          <w:t xml:space="preserve"> </w:t>
        </w:r>
      </w:ins>
    </w:p>
    <w:p w14:paraId="1972ABC1" w14:textId="667A0003" w:rsidR="00DC7A3D" w:rsidDel="009E47E4" w:rsidRDefault="00DC7A3D" w:rsidP="009E47E4">
      <w:pPr>
        <w:numPr>
          <w:ilvl w:val="0"/>
          <w:numId w:val="31"/>
        </w:numPr>
        <w:spacing w:before="0" w:line="276" w:lineRule="auto"/>
        <w:rPr>
          <w:del w:id="1468" w:author="Rich Crane" w:date="2020-05-14T17:46:00Z"/>
        </w:rPr>
        <w:pPrChange w:id="1469" w:author="Rich Crane" w:date="2020-05-14T17:46:00Z">
          <w:pPr>
            <w:numPr>
              <w:numId w:val="31"/>
            </w:numPr>
            <w:spacing w:before="0" w:line="276" w:lineRule="auto"/>
            <w:ind w:left="720" w:hanging="360"/>
          </w:pPr>
        </w:pPrChange>
      </w:pPr>
      <w:del w:id="1470" w:author="Rich Crane" w:date="2020-05-14T17:46:00Z">
        <w:r w:rsidDel="009E47E4">
          <w:delText xml:space="preserve">SKILL 4: </w:delText>
        </w:r>
      </w:del>
    </w:p>
    <w:p w14:paraId="5F33D3F1" w14:textId="7549FC41" w:rsidR="00DC7A3D" w:rsidDel="009E47E4" w:rsidRDefault="00DC7A3D" w:rsidP="009E47E4">
      <w:pPr>
        <w:numPr>
          <w:ilvl w:val="0"/>
          <w:numId w:val="31"/>
        </w:numPr>
        <w:spacing w:before="0" w:line="276" w:lineRule="auto"/>
        <w:rPr>
          <w:del w:id="1471" w:author="Rich Crane" w:date="2020-05-14T17:46:00Z"/>
        </w:rPr>
        <w:pPrChange w:id="1472" w:author="Rich Crane" w:date="2020-05-14T17:46:00Z">
          <w:pPr>
            <w:numPr>
              <w:numId w:val="31"/>
            </w:numPr>
            <w:spacing w:before="0" w:line="276" w:lineRule="auto"/>
            <w:ind w:left="720" w:hanging="360"/>
          </w:pPr>
        </w:pPrChange>
      </w:pPr>
      <w:del w:id="1473" w:author="Rich Crane" w:date="2020-05-14T17:46:00Z">
        <w:r w:rsidDel="009E47E4">
          <w:delText xml:space="preserve">SKILL 5: </w:delText>
        </w:r>
      </w:del>
    </w:p>
    <w:p w14:paraId="6256B3AB" w14:textId="08559A14" w:rsidR="00DC7A3D" w:rsidDel="009E47E4" w:rsidRDefault="00DC7A3D" w:rsidP="009E47E4">
      <w:pPr>
        <w:numPr>
          <w:ilvl w:val="0"/>
          <w:numId w:val="31"/>
        </w:numPr>
        <w:spacing w:before="0" w:line="276" w:lineRule="auto"/>
        <w:rPr>
          <w:del w:id="1474" w:author="Rich Crane" w:date="2020-05-14T17:46:00Z"/>
        </w:rPr>
        <w:pPrChange w:id="1475" w:author="Rich Crane" w:date="2020-05-14T17:46:00Z">
          <w:pPr>
            <w:numPr>
              <w:numId w:val="31"/>
            </w:numPr>
            <w:spacing w:before="0" w:line="276" w:lineRule="auto"/>
            <w:ind w:left="720" w:hanging="360"/>
          </w:pPr>
        </w:pPrChange>
      </w:pPr>
      <w:del w:id="1476" w:author="Rich Crane" w:date="2020-05-14T17:46:00Z">
        <w:r w:rsidDel="009E47E4">
          <w:delText xml:space="preserve">SKILL 6: </w:delText>
        </w:r>
      </w:del>
    </w:p>
    <w:p w14:paraId="33378F46" w14:textId="695EB11D" w:rsidR="00DC7A3D" w:rsidDel="009E47E4" w:rsidRDefault="00DC7A3D" w:rsidP="009E47E4">
      <w:pPr>
        <w:numPr>
          <w:ilvl w:val="0"/>
          <w:numId w:val="31"/>
        </w:numPr>
        <w:spacing w:before="0" w:line="276" w:lineRule="auto"/>
        <w:rPr>
          <w:del w:id="1477" w:author="Rich Crane" w:date="2020-05-14T17:46:00Z"/>
        </w:rPr>
        <w:pPrChange w:id="1478" w:author="Rich Crane" w:date="2020-05-14T17:46:00Z">
          <w:pPr>
            <w:numPr>
              <w:numId w:val="31"/>
            </w:numPr>
            <w:spacing w:before="0" w:line="276" w:lineRule="auto"/>
            <w:ind w:left="720" w:hanging="360"/>
          </w:pPr>
        </w:pPrChange>
      </w:pPr>
      <w:del w:id="1479" w:author="Rich Crane" w:date="2020-05-14T17:46:00Z">
        <w:r w:rsidDel="009E47E4">
          <w:delText>SKILL 7:</w:delText>
        </w:r>
      </w:del>
    </w:p>
    <w:p w14:paraId="796E2EAF" w14:textId="71B5AD8F" w:rsidR="00DC7A3D" w:rsidDel="007104D0" w:rsidRDefault="00DC7A3D" w:rsidP="009E47E4">
      <w:pPr>
        <w:numPr>
          <w:ilvl w:val="0"/>
          <w:numId w:val="31"/>
        </w:numPr>
        <w:spacing w:before="0" w:line="276" w:lineRule="auto"/>
        <w:rPr>
          <w:del w:id="1480" w:author="Rich Crane" w:date="2020-05-14T13:21:00Z"/>
        </w:rPr>
        <w:pPrChange w:id="1481" w:author="Rich Crane" w:date="2020-05-14T17:46:00Z">
          <w:pPr/>
        </w:pPrChange>
      </w:pPr>
    </w:p>
    <w:p w14:paraId="61D039D0" w14:textId="7E7993A8" w:rsidR="00D26A49" w:rsidDel="007104D0" w:rsidRDefault="00D26A49" w:rsidP="009E47E4">
      <w:pPr>
        <w:numPr>
          <w:ilvl w:val="0"/>
          <w:numId w:val="31"/>
        </w:numPr>
        <w:spacing w:before="0" w:line="276" w:lineRule="auto"/>
        <w:rPr>
          <w:del w:id="1482" w:author="Rich Crane" w:date="2020-05-14T13:21:00Z"/>
        </w:rPr>
        <w:pPrChange w:id="1483" w:author="Rich Crane" w:date="2020-05-14T17:46:00Z">
          <w:pPr/>
        </w:pPrChange>
      </w:pPr>
      <w:del w:id="1484" w:author="Rich Crane" w:date="2020-05-14T13:21:00Z">
        <w:r w:rsidDel="007104D0">
          <w:br w:type="page"/>
        </w:r>
      </w:del>
    </w:p>
    <w:p w14:paraId="748DA2C1" w14:textId="4D870832" w:rsidR="00D26A49" w:rsidDel="007104D0" w:rsidRDefault="00D26A49" w:rsidP="009E47E4">
      <w:pPr>
        <w:numPr>
          <w:ilvl w:val="0"/>
          <w:numId w:val="31"/>
        </w:numPr>
        <w:spacing w:before="0" w:line="276" w:lineRule="auto"/>
        <w:rPr>
          <w:del w:id="1485" w:author="Rich Crane" w:date="2020-05-14T13:21:00Z"/>
        </w:rPr>
        <w:pPrChange w:id="1486" w:author="Rich Crane" w:date="2020-05-14T17:46:00Z">
          <w:pPr>
            <w:pStyle w:val="Heading3"/>
            <w:widowControl w:val="0"/>
            <w:spacing w:before="0" w:line="240" w:lineRule="auto"/>
            <w:jc w:val="center"/>
          </w:pPr>
        </w:pPrChange>
      </w:pPr>
      <w:del w:id="1487" w:author="Rich Crane" w:date="2020-05-14T13:21:00Z">
        <w:r w:rsidDel="007104D0">
          <w:rPr>
            <w:b/>
            <w:color w:val="FF9900"/>
            <w:sz w:val="22"/>
            <w:szCs w:val="22"/>
          </w:rPr>
          <w:delText>CHAPTER 18:</w:delText>
        </w:r>
        <w:r w:rsidDel="007104D0">
          <w:delText xml:space="preserve"> </w:delText>
        </w:r>
      </w:del>
      <w:del w:id="1488" w:author="Rich Crane" w:date="2020-05-14T13:10:00Z">
        <w:r w:rsidRPr="00D26A49" w:rsidDel="00021627">
          <w:delText xml:space="preserve">Optimizing </w:delText>
        </w:r>
      </w:del>
      <w:del w:id="1489" w:author="Rich Crane" w:date="2020-05-14T13:21:00Z">
        <w:r w:rsidRPr="00D26A49" w:rsidDel="007104D0">
          <w:delText>using Application Insights</w:delText>
        </w:r>
        <w:r w:rsidDel="007104D0">
          <w:br/>
        </w:r>
        <w:r w:rsidDel="007104D0">
          <w:rPr>
            <w:rFonts w:ascii="Calibri" w:eastAsia="Calibri" w:hAnsi="Calibri" w:cs="Calibri"/>
            <w:sz w:val="22"/>
            <w:szCs w:val="22"/>
          </w:rPr>
          <w:delText>- 10-15 pages</w:delText>
        </w:r>
      </w:del>
    </w:p>
    <w:p w14:paraId="78A9BBF9" w14:textId="50523750" w:rsidR="00D26A49" w:rsidDel="007104D0" w:rsidRDefault="00D26A49" w:rsidP="009E47E4">
      <w:pPr>
        <w:numPr>
          <w:ilvl w:val="0"/>
          <w:numId w:val="31"/>
        </w:numPr>
        <w:spacing w:before="0" w:line="276" w:lineRule="auto"/>
        <w:rPr>
          <w:del w:id="1490" w:author="Rich Crane" w:date="2020-05-14T13:21:00Z"/>
        </w:rPr>
        <w:pPrChange w:id="1491" w:author="Rich Crane" w:date="2020-05-14T17:46:00Z">
          <w:pPr>
            <w:pStyle w:val="Heading3"/>
            <w:widowControl w:val="0"/>
            <w:spacing w:before="0" w:line="240" w:lineRule="auto"/>
          </w:pPr>
        </w:pPrChange>
      </w:pPr>
    </w:p>
    <w:p w14:paraId="229D3506" w14:textId="6D808F57" w:rsidR="00D26A49" w:rsidDel="007104D0" w:rsidRDefault="00D26A49" w:rsidP="009E47E4">
      <w:pPr>
        <w:numPr>
          <w:ilvl w:val="0"/>
          <w:numId w:val="31"/>
        </w:numPr>
        <w:spacing w:before="0" w:line="276" w:lineRule="auto"/>
        <w:rPr>
          <w:del w:id="1492" w:author="Rich Crane" w:date="2020-05-14T13:21:00Z"/>
        </w:rPr>
        <w:pPrChange w:id="1493" w:author="Rich Crane" w:date="2020-05-14T17:46:00Z">
          <w:pPr>
            <w:pStyle w:val="Heading3"/>
            <w:widowControl w:val="0"/>
            <w:spacing w:before="0" w:line="240" w:lineRule="auto"/>
          </w:pPr>
        </w:pPrChange>
      </w:pPr>
      <w:del w:id="1494" w:author="Rich Crane" w:date="2020-05-14T13:21:00Z">
        <w:r w:rsidDel="007104D0">
          <w:delText xml:space="preserve">DESCRIPTION: </w:delText>
        </w:r>
      </w:del>
    </w:p>
    <w:p w14:paraId="0407DA82" w14:textId="62FC3FA8" w:rsidR="00D26A49" w:rsidDel="007104D0" w:rsidRDefault="00D26A49" w:rsidP="009E47E4">
      <w:pPr>
        <w:numPr>
          <w:ilvl w:val="0"/>
          <w:numId w:val="31"/>
        </w:numPr>
        <w:spacing w:before="0" w:line="276" w:lineRule="auto"/>
        <w:rPr>
          <w:del w:id="1495" w:author="Rich Crane" w:date="2020-05-14T13:21:00Z"/>
        </w:rPr>
        <w:pPrChange w:id="1496" w:author="Rich Crane" w:date="2020-05-14T17:46:00Z">
          <w:pPr/>
        </w:pPrChange>
      </w:pPr>
      <w:del w:id="1497" w:author="Rich Crane" w:date="2020-05-14T13:21:00Z">
        <w:r w:rsidDel="007104D0">
          <w:delText>Put something here.</w:delText>
        </w:r>
      </w:del>
    </w:p>
    <w:p w14:paraId="3C5670F6" w14:textId="0222EAA0" w:rsidR="00D26A49" w:rsidDel="007104D0" w:rsidRDefault="00D26A49" w:rsidP="009E47E4">
      <w:pPr>
        <w:numPr>
          <w:ilvl w:val="0"/>
          <w:numId w:val="31"/>
        </w:numPr>
        <w:spacing w:before="0" w:line="276" w:lineRule="auto"/>
        <w:rPr>
          <w:del w:id="1498" w:author="Rich Crane" w:date="2020-05-14T13:21:00Z"/>
        </w:rPr>
        <w:pPrChange w:id="1499" w:author="Rich Crane" w:date="2020-05-14T17:46:00Z">
          <w:pPr>
            <w:widowControl w:val="0"/>
            <w:spacing w:before="0" w:line="240" w:lineRule="auto"/>
          </w:pPr>
        </w:pPrChange>
      </w:pPr>
    </w:p>
    <w:p w14:paraId="5B386EFF" w14:textId="4408D8D1" w:rsidR="00D26A49" w:rsidDel="007104D0" w:rsidRDefault="00D26A49" w:rsidP="009E47E4">
      <w:pPr>
        <w:numPr>
          <w:ilvl w:val="0"/>
          <w:numId w:val="31"/>
        </w:numPr>
        <w:spacing w:before="0" w:line="276" w:lineRule="auto"/>
        <w:rPr>
          <w:del w:id="1500" w:author="Rich Crane" w:date="2020-05-14T13:21:00Z"/>
          <w:rFonts w:ascii="Calibri" w:eastAsia="Calibri" w:hAnsi="Calibri" w:cs="Calibri"/>
          <w:i/>
          <w:sz w:val="22"/>
          <w:szCs w:val="22"/>
        </w:rPr>
        <w:pPrChange w:id="1501" w:author="Rich Crane" w:date="2020-05-14T17:46:00Z">
          <w:pPr>
            <w:pStyle w:val="Heading3"/>
            <w:widowControl w:val="0"/>
            <w:spacing w:before="0" w:line="240" w:lineRule="auto"/>
          </w:pPr>
        </w:pPrChange>
      </w:pPr>
      <w:del w:id="1502" w:author="Rich Crane" w:date="2020-05-14T13:21:00Z">
        <w:r w:rsidDel="007104D0">
          <w:delText xml:space="preserve">Level: </w:delText>
        </w:r>
        <w:r w:rsidDel="007104D0">
          <w:rPr>
            <w:rFonts w:ascii="Calibri" w:eastAsia="Calibri" w:hAnsi="Calibri" w:cs="Calibri"/>
            <w:sz w:val="22"/>
            <w:szCs w:val="22"/>
          </w:rPr>
          <w:delText>Intermediate</w:delText>
        </w:r>
        <w:r w:rsidDel="007104D0">
          <w:rPr>
            <w:rFonts w:ascii="Calibri" w:eastAsia="Calibri" w:hAnsi="Calibri" w:cs="Calibri"/>
            <w:i/>
            <w:sz w:val="22"/>
            <w:szCs w:val="22"/>
          </w:rPr>
          <w:delText xml:space="preserve">  </w:delText>
        </w:r>
      </w:del>
    </w:p>
    <w:p w14:paraId="1F07207A" w14:textId="468AEF4E" w:rsidR="00D26A49" w:rsidDel="007104D0" w:rsidRDefault="00D26A49" w:rsidP="009E47E4">
      <w:pPr>
        <w:numPr>
          <w:ilvl w:val="0"/>
          <w:numId w:val="31"/>
        </w:numPr>
        <w:spacing w:before="0" w:line="276" w:lineRule="auto"/>
        <w:rPr>
          <w:del w:id="1503" w:author="Rich Crane" w:date="2020-05-14T13:21:00Z"/>
        </w:rPr>
        <w:pPrChange w:id="1504" w:author="Rich Crane" w:date="2020-05-14T17:46:00Z">
          <w:pPr>
            <w:pStyle w:val="Heading3"/>
            <w:keepNext w:val="0"/>
            <w:keepLines w:val="0"/>
            <w:spacing w:before="360" w:after="80"/>
          </w:pPr>
        </w:pPrChange>
      </w:pPr>
      <w:del w:id="1505" w:author="Rich Crane" w:date="2020-05-14T13:21:00Z">
        <w:r w:rsidDel="007104D0">
          <w:delText>Main Chapter Headings (3-5 main chapter headings)</w:delText>
        </w:r>
      </w:del>
    </w:p>
    <w:p w14:paraId="6F75BB1D" w14:textId="5E5B7502" w:rsidR="00D26A49" w:rsidDel="007104D0" w:rsidRDefault="00D26A49" w:rsidP="009E47E4">
      <w:pPr>
        <w:numPr>
          <w:ilvl w:val="0"/>
          <w:numId w:val="31"/>
        </w:numPr>
        <w:spacing w:before="0" w:line="276" w:lineRule="auto"/>
        <w:rPr>
          <w:del w:id="1506" w:author="Rich Crane" w:date="2020-05-14T13:21:00Z"/>
        </w:rPr>
        <w:pPrChange w:id="1507" w:author="Rich Crane" w:date="2020-05-14T17:46:00Z">
          <w:pPr>
            <w:numPr>
              <w:numId w:val="32"/>
            </w:numPr>
            <w:spacing w:line="276" w:lineRule="auto"/>
            <w:ind w:left="720" w:hanging="360"/>
          </w:pPr>
        </w:pPrChange>
      </w:pPr>
      <w:del w:id="1508" w:author="Rich Crane" w:date="2020-05-14T13:21:00Z">
        <w:r w:rsidDel="007104D0">
          <w:delText xml:space="preserve">HEADING 1: </w:delText>
        </w:r>
      </w:del>
    </w:p>
    <w:p w14:paraId="12983CBA" w14:textId="4C85EBC4" w:rsidR="00D26A49" w:rsidDel="007104D0" w:rsidRDefault="00D26A49" w:rsidP="009E47E4">
      <w:pPr>
        <w:numPr>
          <w:ilvl w:val="0"/>
          <w:numId w:val="31"/>
        </w:numPr>
        <w:spacing w:before="0" w:line="276" w:lineRule="auto"/>
        <w:rPr>
          <w:del w:id="1509" w:author="Rich Crane" w:date="2020-05-14T13:21:00Z"/>
        </w:rPr>
        <w:pPrChange w:id="1510" w:author="Rich Crane" w:date="2020-05-14T17:46:00Z">
          <w:pPr>
            <w:numPr>
              <w:numId w:val="32"/>
            </w:numPr>
            <w:spacing w:before="0" w:line="276" w:lineRule="auto"/>
            <w:ind w:left="720" w:hanging="360"/>
          </w:pPr>
        </w:pPrChange>
      </w:pPr>
      <w:del w:id="1511" w:author="Rich Crane" w:date="2020-05-14T13:21:00Z">
        <w:r w:rsidDel="007104D0">
          <w:delText xml:space="preserve">HEADING 2: </w:delText>
        </w:r>
      </w:del>
    </w:p>
    <w:p w14:paraId="755E6257" w14:textId="65CE6051" w:rsidR="00D26A49" w:rsidDel="007104D0" w:rsidRDefault="00D26A49" w:rsidP="009E47E4">
      <w:pPr>
        <w:numPr>
          <w:ilvl w:val="0"/>
          <w:numId w:val="31"/>
        </w:numPr>
        <w:spacing w:before="0" w:line="276" w:lineRule="auto"/>
        <w:rPr>
          <w:del w:id="1512" w:author="Rich Crane" w:date="2020-05-14T13:21:00Z"/>
        </w:rPr>
        <w:pPrChange w:id="1513" w:author="Rich Crane" w:date="2020-05-14T17:46:00Z">
          <w:pPr>
            <w:numPr>
              <w:numId w:val="32"/>
            </w:numPr>
            <w:spacing w:before="0" w:line="276" w:lineRule="auto"/>
            <w:ind w:left="720" w:hanging="360"/>
          </w:pPr>
        </w:pPrChange>
      </w:pPr>
      <w:del w:id="1514" w:author="Rich Crane" w:date="2020-05-14T13:21:00Z">
        <w:r w:rsidDel="007104D0">
          <w:delText xml:space="preserve">HEADING 3: </w:delText>
        </w:r>
      </w:del>
    </w:p>
    <w:p w14:paraId="40EF9B57" w14:textId="185400D4" w:rsidR="00D26A49" w:rsidDel="007104D0" w:rsidRDefault="00D26A49" w:rsidP="009E47E4">
      <w:pPr>
        <w:numPr>
          <w:ilvl w:val="0"/>
          <w:numId w:val="31"/>
        </w:numPr>
        <w:spacing w:before="0" w:line="276" w:lineRule="auto"/>
        <w:rPr>
          <w:del w:id="1515" w:author="Rich Crane" w:date="2020-05-14T13:21:00Z"/>
        </w:rPr>
        <w:pPrChange w:id="1516" w:author="Rich Crane" w:date="2020-05-14T17:46:00Z">
          <w:pPr>
            <w:numPr>
              <w:numId w:val="32"/>
            </w:numPr>
            <w:spacing w:before="0" w:line="276" w:lineRule="auto"/>
            <w:ind w:left="720" w:hanging="360"/>
          </w:pPr>
        </w:pPrChange>
      </w:pPr>
      <w:del w:id="1517" w:author="Rich Crane" w:date="2020-05-14T13:21:00Z">
        <w:r w:rsidDel="007104D0">
          <w:delText>HEADING 4: Knowledge Exam</w:delText>
        </w:r>
      </w:del>
    </w:p>
    <w:p w14:paraId="43273CA3" w14:textId="35C2C0A4" w:rsidR="00D26A49" w:rsidDel="007104D0" w:rsidRDefault="00D26A49" w:rsidP="009E47E4">
      <w:pPr>
        <w:numPr>
          <w:ilvl w:val="0"/>
          <w:numId w:val="31"/>
        </w:numPr>
        <w:spacing w:before="0" w:line="276" w:lineRule="auto"/>
        <w:rPr>
          <w:del w:id="1518" w:author="Rich Crane" w:date="2020-05-14T13:21:00Z"/>
        </w:rPr>
        <w:pPrChange w:id="1519" w:author="Rich Crane" w:date="2020-05-14T17:46:00Z">
          <w:pPr>
            <w:numPr>
              <w:numId w:val="32"/>
            </w:numPr>
            <w:spacing w:before="0" w:line="276" w:lineRule="auto"/>
            <w:ind w:left="720" w:hanging="360"/>
          </w:pPr>
        </w:pPrChange>
      </w:pPr>
      <w:del w:id="1520" w:author="Rich Crane" w:date="2020-05-14T13:21:00Z">
        <w:r w:rsidDel="007104D0">
          <w:delText>HEADING 5: Further Reading</w:delText>
        </w:r>
      </w:del>
    </w:p>
    <w:p w14:paraId="534DFF7F" w14:textId="1A97D6B5" w:rsidR="00D26A49" w:rsidDel="007104D0" w:rsidRDefault="00D26A49" w:rsidP="009E47E4">
      <w:pPr>
        <w:numPr>
          <w:ilvl w:val="0"/>
          <w:numId w:val="31"/>
        </w:numPr>
        <w:spacing w:before="0" w:line="276" w:lineRule="auto"/>
        <w:rPr>
          <w:del w:id="1521" w:author="Rich Crane" w:date="2020-05-14T13:21:00Z"/>
          <w:i/>
        </w:rPr>
        <w:pPrChange w:id="1522" w:author="Rich Crane" w:date="2020-05-14T17:46:00Z">
          <w:pPr>
            <w:pStyle w:val="Heading3"/>
            <w:keepNext w:val="0"/>
            <w:keepLines w:val="0"/>
            <w:spacing w:before="360" w:after="80"/>
          </w:pPr>
        </w:pPrChange>
      </w:pPr>
      <w:del w:id="1523" w:author="Rich Crane" w:date="2020-05-14T13:21:00Z">
        <w:r w:rsidDel="007104D0">
          <w:delText xml:space="preserve">Skills learned: </w:delText>
        </w:r>
        <w:r w:rsidDel="007104D0">
          <w:rPr>
            <w:i/>
          </w:rPr>
          <w:delText>For each heading, insert what the reader will learn to DO in this chapter?</w:delText>
        </w:r>
      </w:del>
    </w:p>
    <w:p w14:paraId="724F9382" w14:textId="053F9FAE" w:rsidR="00D26A49" w:rsidDel="007104D0" w:rsidRDefault="00D26A49" w:rsidP="009E47E4">
      <w:pPr>
        <w:numPr>
          <w:ilvl w:val="0"/>
          <w:numId w:val="31"/>
        </w:numPr>
        <w:spacing w:before="0" w:line="276" w:lineRule="auto"/>
        <w:rPr>
          <w:del w:id="1524" w:author="Rich Crane" w:date="2020-05-14T13:21:00Z"/>
        </w:rPr>
        <w:pPrChange w:id="1525" w:author="Rich Crane" w:date="2020-05-14T17:46:00Z">
          <w:pPr>
            <w:numPr>
              <w:numId w:val="33"/>
            </w:numPr>
            <w:spacing w:before="0" w:line="276" w:lineRule="auto"/>
            <w:ind w:left="720" w:hanging="360"/>
          </w:pPr>
        </w:pPrChange>
      </w:pPr>
      <w:del w:id="1526" w:author="Rich Crane" w:date="2020-05-14T13:21:00Z">
        <w:r w:rsidDel="007104D0">
          <w:delText xml:space="preserve">SKILL 1: </w:delText>
        </w:r>
      </w:del>
    </w:p>
    <w:p w14:paraId="71DAE366" w14:textId="719BFABF" w:rsidR="00D26A49" w:rsidDel="007104D0" w:rsidRDefault="00D26A49" w:rsidP="009E47E4">
      <w:pPr>
        <w:numPr>
          <w:ilvl w:val="0"/>
          <w:numId w:val="31"/>
        </w:numPr>
        <w:spacing w:before="0" w:line="276" w:lineRule="auto"/>
        <w:rPr>
          <w:del w:id="1527" w:author="Rich Crane" w:date="2020-05-14T13:21:00Z"/>
        </w:rPr>
        <w:pPrChange w:id="1528" w:author="Rich Crane" w:date="2020-05-14T17:46:00Z">
          <w:pPr>
            <w:numPr>
              <w:numId w:val="33"/>
            </w:numPr>
            <w:spacing w:before="0" w:line="276" w:lineRule="auto"/>
            <w:ind w:left="720" w:hanging="360"/>
          </w:pPr>
        </w:pPrChange>
      </w:pPr>
      <w:del w:id="1529" w:author="Rich Crane" w:date="2020-05-14T13:21:00Z">
        <w:r w:rsidDel="007104D0">
          <w:delText xml:space="preserve">SKILL 2: </w:delText>
        </w:r>
      </w:del>
    </w:p>
    <w:p w14:paraId="7552C5F3" w14:textId="049E255F" w:rsidR="00D26A49" w:rsidDel="007104D0" w:rsidRDefault="00D26A49" w:rsidP="009E47E4">
      <w:pPr>
        <w:numPr>
          <w:ilvl w:val="0"/>
          <w:numId w:val="31"/>
        </w:numPr>
        <w:spacing w:before="0" w:line="276" w:lineRule="auto"/>
        <w:rPr>
          <w:del w:id="1530" w:author="Rich Crane" w:date="2020-05-14T13:21:00Z"/>
        </w:rPr>
        <w:pPrChange w:id="1531" w:author="Rich Crane" w:date="2020-05-14T17:46:00Z">
          <w:pPr>
            <w:numPr>
              <w:numId w:val="33"/>
            </w:numPr>
            <w:spacing w:before="0" w:line="276" w:lineRule="auto"/>
            <w:ind w:left="720" w:hanging="360"/>
          </w:pPr>
        </w:pPrChange>
      </w:pPr>
      <w:del w:id="1532" w:author="Rich Crane" w:date="2020-05-14T13:21:00Z">
        <w:r w:rsidDel="007104D0">
          <w:delText xml:space="preserve">SKILL 3: </w:delText>
        </w:r>
      </w:del>
    </w:p>
    <w:p w14:paraId="0380EBE6" w14:textId="0BBA746F" w:rsidR="00D26A49" w:rsidDel="007104D0" w:rsidRDefault="00D26A49" w:rsidP="009E47E4">
      <w:pPr>
        <w:numPr>
          <w:ilvl w:val="0"/>
          <w:numId w:val="31"/>
        </w:numPr>
        <w:spacing w:before="0" w:line="276" w:lineRule="auto"/>
        <w:rPr>
          <w:del w:id="1533" w:author="Rich Crane" w:date="2020-05-14T13:21:00Z"/>
        </w:rPr>
        <w:pPrChange w:id="1534" w:author="Rich Crane" w:date="2020-05-14T17:46:00Z">
          <w:pPr>
            <w:numPr>
              <w:numId w:val="33"/>
            </w:numPr>
            <w:spacing w:before="0" w:line="276" w:lineRule="auto"/>
            <w:ind w:left="720" w:hanging="360"/>
          </w:pPr>
        </w:pPrChange>
      </w:pPr>
      <w:del w:id="1535" w:author="Rich Crane" w:date="2020-05-14T13:21:00Z">
        <w:r w:rsidDel="007104D0">
          <w:delText xml:space="preserve">SKILL 4: </w:delText>
        </w:r>
      </w:del>
    </w:p>
    <w:p w14:paraId="03E68A56" w14:textId="3AADE5CC" w:rsidR="00D26A49" w:rsidDel="007104D0" w:rsidRDefault="00D26A49" w:rsidP="009E47E4">
      <w:pPr>
        <w:numPr>
          <w:ilvl w:val="0"/>
          <w:numId w:val="31"/>
        </w:numPr>
        <w:spacing w:before="0" w:line="276" w:lineRule="auto"/>
        <w:rPr>
          <w:del w:id="1536" w:author="Rich Crane" w:date="2020-05-14T13:21:00Z"/>
        </w:rPr>
        <w:pPrChange w:id="1537" w:author="Rich Crane" w:date="2020-05-14T17:46:00Z">
          <w:pPr>
            <w:numPr>
              <w:numId w:val="33"/>
            </w:numPr>
            <w:spacing w:before="0" w:line="276" w:lineRule="auto"/>
            <w:ind w:left="720" w:hanging="360"/>
          </w:pPr>
        </w:pPrChange>
      </w:pPr>
      <w:del w:id="1538" w:author="Rich Crane" w:date="2020-05-14T13:21:00Z">
        <w:r w:rsidDel="007104D0">
          <w:delText xml:space="preserve">SKILL 5: </w:delText>
        </w:r>
      </w:del>
    </w:p>
    <w:p w14:paraId="3E55A610" w14:textId="3B112C59" w:rsidR="00D26A49" w:rsidDel="007104D0" w:rsidRDefault="00D26A49" w:rsidP="009E47E4">
      <w:pPr>
        <w:numPr>
          <w:ilvl w:val="0"/>
          <w:numId w:val="31"/>
        </w:numPr>
        <w:spacing w:before="0" w:line="276" w:lineRule="auto"/>
        <w:rPr>
          <w:del w:id="1539" w:author="Rich Crane" w:date="2020-05-14T13:21:00Z"/>
        </w:rPr>
        <w:pPrChange w:id="1540" w:author="Rich Crane" w:date="2020-05-14T17:46:00Z">
          <w:pPr>
            <w:numPr>
              <w:numId w:val="33"/>
            </w:numPr>
            <w:spacing w:before="0" w:line="276" w:lineRule="auto"/>
            <w:ind w:left="720" w:hanging="360"/>
          </w:pPr>
        </w:pPrChange>
      </w:pPr>
      <w:del w:id="1541" w:author="Rich Crane" w:date="2020-05-14T13:21:00Z">
        <w:r w:rsidDel="007104D0">
          <w:delText xml:space="preserve">SKILL 6: </w:delText>
        </w:r>
      </w:del>
    </w:p>
    <w:p w14:paraId="4E8430F8" w14:textId="1CDF1E63" w:rsidR="00D26A49" w:rsidDel="007104D0" w:rsidRDefault="00D26A49" w:rsidP="009E47E4">
      <w:pPr>
        <w:numPr>
          <w:ilvl w:val="0"/>
          <w:numId w:val="31"/>
        </w:numPr>
        <w:spacing w:before="0" w:line="276" w:lineRule="auto"/>
        <w:rPr>
          <w:del w:id="1542" w:author="Rich Crane" w:date="2020-05-14T13:22:00Z"/>
        </w:rPr>
        <w:pPrChange w:id="1543" w:author="Rich Crane" w:date="2020-05-14T17:46:00Z">
          <w:pPr>
            <w:numPr>
              <w:numId w:val="33"/>
            </w:numPr>
            <w:spacing w:before="0" w:line="276" w:lineRule="auto"/>
            <w:ind w:left="720" w:hanging="360"/>
          </w:pPr>
        </w:pPrChange>
      </w:pPr>
      <w:del w:id="1544" w:author="Rich Crane" w:date="2020-05-14T13:21:00Z">
        <w:r w:rsidDel="007104D0">
          <w:delText>SKILL 7:</w:delText>
        </w:r>
      </w:del>
    </w:p>
    <w:p w14:paraId="130A74D5" w14:textId="4A661F02" w:rsidR="00D26A49" w:rsidRDefault="00D26A49" w:rsidP="009E47E4">
      <w:pPr>
        <w:numPr>
          <w:ilvl w:val="0"/>
          <w:numId w:val="31"/>
        </w:numPr>
        <w:spacing w:before="0" w:line="276" w:lineRule="auto"/>
        <w:pPrChange w:id="1545" w:author="Rich Crane" w:date="2020-05-14T17:46:00Z">
          <w:pPr/>
        </w:pPrChange>
      </w:pPr>
    </w:p>
    <w:p w14:paraId="4AC06478" w14:textId="51DB3A24" w:rsidR="00D26A49" w:rsidRDefault="00D26A49">
      <w:r>
        <w:br w:type="page"/>
      </w:r>
    </w:p>
    <w:p w14:paraId="0CA645A6" w14:textId="5CD4A73A" w:rsidR="00D26A49" w:rsidRDefault="00D26A49" w:rsidP="00D26A49">
      <w:pPr>
        <w:pStyle w:val="Heading3"/>
        <w:widowControl w:val="0"/>
        <w:spacing w:before="0" w:line="240" w:lineRule="auto"/>
        <w:jc w:val="center"/>
      </w:pPr>
      <w:r>
        <w:rPr>
          <w:rFonts w:ascii="Roboto" w:eastAsia="Roboto" w:hAnsi="Roboto" w:cs="Roboto"/>
          <w:b/>
          <w:color w:val="FF9900"/>
          <w:sz w:val="22"/>
          <w:szCs w:val="22"/>
        </w:rPr>
        <w:lastRenderedPageBreak/>
        <w:t>CHAPTER 1</w:t>
      </w:r>
      <w:ins w:id="1546" w:author="Rich Crane" w:date="2020-05-14T13:59:00Z">
        <w:r w:rsidR="001E76A1">
          <w:rPr>
            <w:rFonts w:ascii="Roboto" w:eastAsia="Roboto" w:hAnsi="Roboto" w:cs="Roboto"/>
            <w:b/>
            <w:color w:val="FF9900"/>
            <w:sz w:val="22"/>
            <w:szCs w:val="22"/>
          </w:rPr>
          <w:t>4</w:t>
        </w:r>
      </w:ins>
      <w:del w:id="1547" w:author="Rich Crane" w:date="2020-05-14T13:59:00Z">
        <w:r w:rsidDel="001E76A1">
          <w:rPr>
            <w:rFonts w:ascii="Roboto" w:eastAsia="Roboto" w:hAnsi="Roboto" w:cs="Roboto"/>
            <w:b/>
            <w:color w:val="FF9900"/>
            <w:sz w:val="22"/>
            <w:szCs w:val="22"/>
          </w:rPr>
          <w:delText>9</w:delText>
        </w:r>
      </w:del>
      <w:r>
        <w:rPr>
          <w:rFonts w:ascii="Roboto" w:eastAsia="Roboto" w:hAnsi="Roboto" w:cs="Roboto"/>
          <w:b/>
          <w:color w:val="FF9900"/>
          <w:sz w:val="22"/>
          <w:szCs w:val="22"/>
        </w:rPr>
        <w:t>:</w:t>
      </w:r>
      <w:r>
        <w:t xml:space="preserve"> </w:t>
      </w:r>
      <w:del w:id="1548" w:author="Rich Crane" w:date="2020-05-14T13:10:00Z">
        <w:r w:rsidRPr="00D26A49" w:rsidDel="00021627">
          <w:rPr>
            <w:rFonts w:ascii="Roboto" w:eastAsia="Roboto" w:hAnsi="Roboto" w:cs="Roboto"/>
          </w:rPr>
          <w:delText>Caching using Azure Redis C</w:delText>
        </w:r>
      </w:del>
      <w:ins w:id="1549" w:author="Rich Crane" w:date="2020-05-14T13:38:00Z">
        <w:r w:rsidR="001D086A">
          <w:rPr>
            <w:rFonts w:ascii="Roboto" w:eastAsia="Roboto" w:hAnsi="Roboto" w:cs="Roboto"/>
          </w:rPr>
          <w:t xml:space="preserve"> </w:t>
        </w:r>
      </w:ins>
      <w:ins w:id="1550" w:author="Rich Crane" w:date="2020-05-14T13:42:00Z">
        <w:r w:rsidR="00251320">
          <w:rPr>
            <w:rFonts w:ascii="Roboto" w:eastAsia="Roboto" w:hAnsi="Roboto" w:cs="Roboto"/>
          </w:rPr>
          <w:t xml:space="preserve">Using </w:t>
        </w:r>
      </w:ins>
      <w:del w:id="1551" w:author="Rich Crane" w:date="2020-05-14T13:10:00Z">
        <w:r w:rsidRPr="00D26A49" w:rsidDel="00021627">
          <w:rPr>
            <w:rFonts w:ascii="Roboto" w:eastAsia="Roboto" w:hAnsi="Roboto" w:cs="Roboto"/>
          </w:rPr>
          <w:delText>ache</w:delText>
        </w:r>
      </w:del>
      <w:ins w:id="1552" w:author="Rich Crane" w:date="2020-05-14T13:34:00Z">
        <w:r w:rsidR="001D086A">
          <w:rPr>
            <w:rFonts w:ascii="Roboto" w:eastAsia="Roboto" w:hAnsi="Roboto" w:cs="Roboto"/>
          </w:rPr>
          <w:t>C</w:t>
        </w:r>
      </w:ins>
      <w:ins w:id="1553" w:author="Rich Crane" w:date="2020-05-14T13:16:00Z">
        <w:r w:rsidR="00021627">
          <w:rPr>
            <w:rFonts w:ascii="Roboto" w:eastAsia="Roboto" w:hAnsi="Roboto" w:cs="Roboto"/>
          </w:rPr>
          <w:t>aching</w:t>
        </w:r>
      </w:ins>
      <w:ins w:id="1554" w:author="Rich Crane" w:date="2020-05-14T13:10:00Z">
        <w:r w:rsidR="00021627">
          <w:rPr>
            <w:rFonts w:ascii="Roboto" w:eastAsia="Roboto" w:hAnsi="Roboto" w:cs="Roboto"/>
          </w:rPr>
          <w:t xml:space="preserve"> </w:t>
        </w:r>
      </w:ins>
      <w:ins w:id="1555" w:author="Rich Crane" w:date="2020-05-14T13:34:00Z">
        <w:r w:rsidR="001D086A">
          <w:rPr>
            <w:rFonts w:ascii="Roboto" w:eastAsia="Roboto" w:hAnsi="Roboto" w:cs="Roboto"/>
          </w:rPr>
          <w:t>to Improve Performance</w:t>
        </w:r>
      </w:ins>
      <w:ins w:id="1556" w:author="Rich Crane" w:date="2020-05-14T13:16:00Z">
        <w:r w:rsidR="00021627">
          <w:rPr>
            <w:rFonts w:ascii="Roboto" w:eastAsia="Roboto" w:hAnsi="Roboto" w:cs="Roboto"/>
          </w:rPr>
          <w:t xml:space="preserve"> </w:t>
        </w:r>
      </w:ins>
      <w:r>
        <w:rPr>
          <w:rFonts w:ascii="Roboto" w:eastAsia="Roboto" w:hAnsi="Roboto" w:cs="Roboto"/>
        </w:rPr>
        <w:br/>
      </w:r>
      <w:r>
        <w:rPr>
          <w:rFonts w:ascii="Calibri" w:eastAsia="Calibri" w:hAnsi="Calibri" w:cs="Calibri"/>
          <w:sz w:val="22"/>
          <w:szCs w:val="22"/>
        </w:rPr>
        <w:t xml:space="preserve">- </w:t>
      </w:r>
      <w:del w:id="1557" w:author="Rich Crane" w:date="2020-05-14T13:34:00Z">
        <w:r w:rsidDel="001D086A">
          <w:rPr>
            <w:rFonts w:ascii="Calibri" w:eastAsia="Calibri" w:hAnsi="Calibri" w:cs="Calibri"/>
            <w:sz w:val="22"/>
            <w:szCs w:val="22"/>
          </w:rPr>
          <w:delText>10</w:delText>
        </w:r>
      </w:del>
      <w:ins w:id="1558" w:author="Rich Crane" w:date="2020-05-14T13:34:00Z">
        <w:r w:rsidR="001D086A">
          <w:rPr>
            <w:rFonts w:ascii="Calibri" w:eastAsia="Calibri" w:hAnsi="Calibri" w:cs="Calibri"/>
            <w:sz w:val="22"/>
            <w:szCs w:val="22"/>
          </w:rPr>
          <w:t>1</w:t>
        </w:r>
      </w:ins>
      <w:ins w:id="1559" w:author="Rich Crane" w:date="2020-05-14T13:35:00Z">
        <w:r w:rsidR="001D086A">
          <w:rPr>
            <w:rFonts w:ascii="Calibri" w:eastAsia="Calibri" w:hAnsi="Calibri" w:cs="Calibri"/>
            <w:sz w:val="22"/>
            <w:szCs w:val="22"/>
          </w:rPr>
          <w:t>5</w:t>
        </w:r>
      </w:ins>
      <w:r>
        <w:rPr>
          <w:rFonts w:ascii="Calibri" w:eastAsia="Calibri" w:hAnsi="Calibri" w:cs="Calibri"/>
          <w:sz w:val="22"/>
          <w:szCs w:val="22"/>
        </w:rPr>
        <w:t>-</w:t>
      </w:r>
      <w:ins w:id="1560" w:author="Rich Crane" w:date="2020-05-14T13:35:00Z">
        <w:r w:rsidR="001D086A">
          <w:rPr>
            <w:rFonts w:ascii="Calibri" w:eastAsia="Calibri" w:hAnsi="Calibri" w:cs="Calibri"/>
            <w:sz w:val="22"/>
            <w:szCs w:val="22"/>
          </w:rPr>
          <w:t>18</w:t>
        </w:r>
      </w:ins>
      <w:del w:id="1561" w:author="Rich Crane" w:date="2020-05-14T13:35:00Z">
        <w:r w:rsidDel="001D086A">
          <w:rPr>
            <w:rFonts w:ascii="Calibri" w:eastAsia="Calibri" w:hAnsi="Calibri" w:cs="Calibri"/>
            <w:sz w:val="22"/>
            <w:szCs w:val="22"/>
          </w:rPr>
          <w:delText>15</w:delText>
        </w:r>
      </w:del>
      <w:r>
        <w:rPr>
          <w:rFonts w:ascii="Calibri" w:eastAsia="Calibri" w:hAnsi="Calibri" w:cs="Calibri"/>
          <w:sz w:val="22"/>
          <w:szCs w:val="22"/>
        </w:rPr>
        <w:t xml:space="preserve"> pages</w:t>
      </w:r>
    </w:p>
    <w:p w14:paraId="61CA9FFC" w14:textId="77777777" w:rsidR="00D26A49" w:rsidRDefault="00D26A49" w:rsidP="00D26A49">
      <w:pPr>
        <w:pStyle w:val="Heading3"/>
        <w:widowControl w:val="0"/>
        <w:spacing w:before="0" w:line="240" w:lineRule="auto"/>
      </w:pPr>
    </w:p>
    <w:p w14:paraId="3568669B" w14:textId="77777777" w:rsidR="00D26A49" w:rsidRDefault="00D26A49" w:rsidP="00D26A49">
      <w:pPr>
        <w:pStyle w:val="Heading3"/>
        <w:widowControl w:val="0"/>
        <w:spacing w:before="0" w:line="240" w:lineRule="auto"/>
      </w:pPr>
      <w:r>
        <w:t xml:space="preserve">DESCRIPTION: </w:t>
      </w:r>
    </w:p>
    <w:p w14:paraId="4717D2D8" w14:textId="0A4FA7BF" w:rsidR="00736E45" w:rsidRDefault="00D26A49" w:rsidP="00D26A49">
      <w:pPr>
        <w:rPr>
          <w:ins w:id="1562" w:author="Rich Crane" w:date="2020-05-14T18:22:00Z"/>
        </w:rPr>
      </w:pPr>
      <w:del w:id="1563" w:author="Rich Crane" w:date="2020-05-14T18:18:00Z">
        <w:r w:rsidDel="00EA7168">
          <w:delText>Put something here</w:delText>
        </w:r>
      </w:del>
      <w:ins w:id="1564" w:author="Rich Crane" w:date="2020-05-14T18:19:00Z">
        <w:r w:rsidR="00EA7168">
          <w:t xml:space="preserve">There are times when applications </w:t>
        </w:r>
      </w:ins>
      <w:ins w:id="1565" w:author="Rich Crane" w:date="2020-05-14T18:20:00Z">
        <w:r w:rsidR="00EA7168">
          <w:t xml:space="preserve">need more performance and scalability than what traditional services have to offer. </w:t>
        </w:r>
      </w:ins>
      <w:ins w:id="1566" w:author="Rich Crane" w:date="2020-05-14T18:21:00Z">
        <w:r w:rsidR="00736E45">
          <w:t xml:space="preserve">One commonly used technique to improve performance is caching. Caching offers the ability to store future requests </w:t>
        </w:r>
      </w:ins>
      <w:ins w:id="1567" w:author="Rich Crane" w:date="2020-05-14T18:22:00Z">
        <w:r w:rsidR="00736E45">
          <w:t>for information so that it can be served faster.</w:t>
        </w:r>
      </w:ins>
    </w:p>
    <w:p w14:paraId="721D57B7" w14:textId="77777777" w:rsidR="00736E45" w:rsidRDefault="00736E45" w:rsidP="00D26A49">
      <w:pPr>
        <w:rPr>
          <w:ins w:id="1568" w:author="Rich Crane" w:date="2020-05-14T18:25:00Z"/>
        </w:rPr>
      </w:pPr>
      <w:ins w:id="1569" w:author="Rich Crane" w:date="2020-05-14T18:22:00Z">
        <w:r>
          <w:t xml:space="preserve">One common way to implement </w:t>
        </w:r>
      </w:ins>
      <w:ins w:id="1570" w:author="Rich Crane" w:date="2020-05-14T18:23:00Z">
        <w:r>
          <w:t>caching is to use an in-memory data store such as Redis. Redis allows one to store data structures in memory</w:t>
        </w:r>
      </w:ins>
      <w:ins w:id="1571" w:author="Rich Crane" w:date="2020-05-14T18:24:00Z">
        <w:r>
          <w:t xml:space="preserve"> forgoing the need to access those data structures from more expensive resources such as databases, files systems, or expensive service requests.</w:t>
        </w:r>
      </w:ins>
      <w:ins w:id="1572" w:author="Rich Crane" w:date="2020-05-14T18:25:00Z">
        <w:r>
          <w:t xml:space="preserve"> We will examine Azure Redis Cache which is an implementation of Redis provided by Microsoft that runs on Azure.</w:t>
        </w:r>
      </w:ins>
    </w:p>
    <w:p w14:paraId="01351CE8" w14:textId="191260B7" w:rsidR="00D26A49" w:rsidRDefault="00736E45" w:rsidP="00736E45">
      <w:pPr>
        <w:pPrChange w:id="1573" w:author="Rich Crane" w:date="2020-05-14T18:29:00Z">
          <w:pPr/>
        </w:pPrChange>
      </w:pPr>
      <w:ins w:id="1574" w:author="Rich Crane" w:date="2020-05-14T18:25:00Z">
        <w:r>
          <w:t xml:space="preserve">Next, we will </w:t>
        </w:r>
      </w:ins>
      <w:ins w:id="1575" w:author="Rich Crane" w:date="2020-05-14T18:28:00Z">
        <w:r>
          <w:t xml:space="preserve">use Azure </w:t>
        </w:r>
      </w:ins>
      <w:ins w:id="1576" w:author="Rich Crane" w:date="2020-05-14T18:29:00Z">
        <w:r>
          <w:t xml:space="preserve">CDN, a content delivery network, </w:t>
        </w:r>
      </w:ins>
      <w:ins w:id="1577" w:author="Rich Crane" w:date="2020-05-14T18:26:00Z">
        <w:r>
          <w:t xml:space="preserve">to distributed content close to users (i.e. consumers of </w:t>
        </w:r>
      </w:ins>
      <w:ins w:id="1578" w:author="Rich Crane" w:date="2020-05-14T18:27:00Z">
        <w:r>
          <w:t xml:space="preserve">the content) so that they can access </w:t>
        </w:r>
      </w:ins>
      <w:ins w:id="1579" w:author="Rich Crane" w:date="2020-05-14T18:28:00Z">
        <w:r>
          <w:t>data more quickly.</w:t>
        </w:r>
      </w:ins>
      <w:ins w:id="1580" w:author="Rich Crane" w:date="2020-05-14T18:26:00Z">
        <w:r>
          <w:t xml:space="preserve"> </w:t>
        </w:r>
      </w:ins>
      <w:ins w:id="1581" w:author="Rich Crane" w:date="2020-05-14T18:29:00Z">
        <w:r>
          <w:t>This will improve network bandwidth, latency, and performance of our application.</w:t>
        </w:r>
        <w:r w:rsidDel="00EA7168">
          <w:t xml:space="preserve"> </w:t>
        </w:r>
      </w:ins>
      <w:del w:id="1582" w:author="Rich Crane" w:date="2020-05-14T18:19:00Z">
        <w:r w:rsidR="00D26A49" w:rsidDel="00EA7168">
          <w:delText>.</w:delText>
        </w:r>
      </w:del>
    </w:p>
    <w:p w14:paraId="6DA2A687" w14:textId="77777777" w:rsidR="00D26A49" w:rsidRDefault="00D26A49" w:rsidP="00D26A49">
      <w:pPr>
        <w:widowControl w:val="0"/>
        <w:spacing w:before="0" w:line="240" w:lineRule="auto"/>
      </w:pPr>
    </w:p>
    <w:p w14:paraId="13DB765E" w14:textId="77777777" w:rsidR="00D26A49" w:rsidRDefault="00D26A49" w:rsidP="00D26A49">
      <w:pPr>
        <w:pStyle w:val="Heading3"/>
        <w:widowControl w:val="0"/>
        <w:spacing w:before="0" w:line="240" w:lineRule="auto"/>
        <w:rPr>
          <w:rFonts w:ascii="Calibri" w:eastAsia="Calibri" w:hAnsi="Calibri" w:cs="Calibri"/>
          <w:i/>
          <w:sz w:val="22"/>
          <w:szCs w:val="22"/>
        </w:rPr>
      </w:pPr>
      <w:r>
        <w:t xml:space="preserve">Level: </w:t>
      </w:r>
      <w:r>
        <w:rPr>
          <w:rFonts w:ascii="Calibri" w:eastAsia="Calibri" w:hAnsi="Calibri" w:cs="Calibri"/>
          <w:sz w:val="22"/>
          <w:szCs w:val="22"/>
        </w:rPr>
        <w:t>Intermediate</w:t>
      </w:r>
      <w:r>
        <w:rPr>
          <w:rFonts w:ascii="Calibri" w:eastAsia="Calibri" w:hAnsi="Calibri" w:cs="Calibri"/>
          <w:i/>
          <w:sz w:val="22"/>
          <w:szCs w:val="22"/>
        </w:rPr>
        <w:t xml:space="preserve">  </w:t>
      </w:r>
    </w:p>
    <w:p w14:paraId="6558B3C3" w14:textId="77777777" w:rsidR="00D26A49" w:rsidRDefault="00D26A49" w:rsidP="00D26A49">
      <w:pPr>
        <w:pStyle w:val="Heading3"/>
        <w:keepNext w:val="0"/>
        <w:keepLines w:val="0"/>
        <w:spacing w:before="360" w:after="80"/>
      </w:pPr>
      <w:r>
        <w:t>Main Chapter Headings (3-5 main chapter headings)</w:t>
      </w:r>
    </w:p>
    <w:p w14:paraId="16F521D9" w14:textId="29388851" w:rsidR="00D26A49" w:rsidRDefault="00D26A49" w:rsidP="00DC6B9B">
      <w:pPr>
        <w:numPr>
          <w:ilvl w:val="0"/>
          <w:numId w:val="38"/>
        </w:numPr>
        <w:spacing w:line="276" w:lineRule="auto"/>
      </w:pPr>
      <w:r>
        <w:t xml:space="preserve">HEADING 1: </w:t>
      </w:r>
      <w:ins w:id="1583" w:author="Rich Crane" w:date="2020-05-14T13:11:00Z">
        <w:r w:rsidR="00021627">
          <w:t>Implementing caching using Azure Redis Cache</w:t>
        </w:r>
      </w:ins>
    </w:p>
    <w:p w14:paraId="55204BC9" w14:textId="39CD7334" w:rsidR="00D26A49" w:rsidRDefault="00D26A49" w:rsidP="00DC6B9B">
      <w:pPr>
        <w:numPr>
          <w:ilvl w:val="0"/>
          <w:numId w:val="38"/>
        </w:numPr>
        <w:spacing w:before="0" w:line="276" w:lineRule="auto"/>
      </w:pPr>
      <w:r>
        <w:t xml:space="preserve">HEADING 2: </w:t>
      </w:r>
      <w:ins w:id="1584" w:author="Rich Crane" w:date="2020-05-14T13:12:00Z">
        <w:r w:rsidR="00021627">
          <w:rPr>
            <w:color w:val="auto"/>
          </w:rPr>
          <w:t>Delivering Content using Azure CDN</w:t>
        </w:r>
      </w:ins>
    </w:p>
    <w:p w14:paraId="53084293" w14:textId="7B4C3D9D" w:rsidR="00D26A49" w:rsidDel="00021627" w:rsidRDefault="00D26A49" w:rsidP="00DC6B9B">
      <w:pPr>
        <w:numPr>
          <w:ilvl w:val="0"/>
          <w:numId w:val="38"/>
        </w:numPr>
        <w:spacing w:before="0" w:line="276" w:lineRule="auto"/>
        <w:rPr>
          <w:del w:id="1585" w:author="Rich Crane" w:date="2020-05-14T13:16:00Z"/>
        </w:rPr>
      </w:pPr>
      <w:del w:id="1586" w:author="Rich Crane" w:date="2020-05-14T13:16:00Z">
        <w:r w:rsidDel="00021627">
          <w:delText xml:space="preserve">HEADING 3: </w:delText>
        </w:r>
      </w:del>
    </w:p>
    <w:p w14:paraId="7EEED219" w14:textId="063EC00D" w:rsidR="00D26A49" w:rsidRDefault="00D26A49" w:rsidP="00DC6B9B">
      <w:pPr>
        <w:numPr>
          <w:ilvl w:val="0"/>
          <w:numId w:val="38"/>
        </w:numPr>
        <w:spacing w:before="0" w:line="276" w:lineRule="auto"/>
      </w:pPr>
      <w:r>
        <w:t xml:space="preserve">HEADING </w:t>
      </w:r>
      <w:ins w:id="1587" w:author="Rich Crane" w:date="2020-05-14T13:16:00Z">
        <w:r w:rsidR="00021627">
          <w:t>3</w:t>
        </w:r>
      </w:ins>
      <w:del w:id="1588" w:author="Rich Crane" w:date="2020-05-14T13:16:00Z">
        <w:r w:rsidDel="00021627">
          <w:delText>4</w:delText>
        </w:r>
      </w:del>
      <w:r>
        <w:t>: Knowledge Exam</w:t>
      </w:r>
    </w:p>
    <w:p w14:paraId="2AFEFAFA" w14:textId="305A63CD" w:rsidR="00D26A49" w:rsidRDefault="00D26A49" w:rsidP="00DC6B9B">
      <w:pPr>
        <w:numPr>
          <w:ilvl w:val="0"/>
          <w:numId w:val="38"/>
        </w:numPr>
        <w:spacing w:before="0" w:line="276" w:lineRule="auto"/>
      </w:pPr>
      <w:r>
        <w:t xml:space="preserve">HEADING </w:t>
      </w:r>
      <w:ins w:id="1589" w:author="Rich Crane" w:date="2020-05-14T13:16:00Z">
        <w:r w:rsidR="00021627">
          <w:t>4</w:t>
        </w:r>
      </w:ins>
      <w:del w:id="1590" w:author="Rich Crane" w:date="2020-05-14T13:16:00Z">
        <w:r w:rsidDel="00021627">
          <w:delText>5</w:delText>
        </w:r>
      </w:del>
      <w:r>
        <w:t>: Further Reading</w:t>
      </w:r>
    </w:p>
    <w:p w14:paraId="12EEFFE5" w14:textId="77777777" w:rsidR="00D26A49" w:rsidRDefault="00D26A49" w:rsidP="00D26A49">
      <w:pPr>
        <w:pStyle w:val="Heading3"/>
        <w:keepNext w:val="0"/>
        <w:keepLines w:val="0"/>
        <w:spacing w:before="360" w:after="80"/>
        <w:rPr>
          <w:i/>
        </w:rPr>
      </w:pPr>
      <w:r>
        <w:t xml:space="preserve">Skills learned: </w:t>
      </w:r>
      <w:r>
        <w:rPr>
          <w:i/>
        </w:rPr>
        <w:t>For each heading, insert what the reader will learn to DO in this chapter?</w:t>
      </w:r>
    </w:p>
    <w:p w14:paraId="75DBBB12" w14:textId="765B9217" w:rsidR="00D26A49" w:rsidRDefault="00D26A49" w:rsidP="00DC6B9B">
      <w:pPr>
        <w:numPr>
          <w:ilvl w:val="0"/>
          <w:numId w:val="39"/>
        </w:numPr>
        <w:spacing w:before="0" w:line="276" w:lineRule="auto"/>
      </w:pPr>
      <w:r>
        <w:t xml:space="preserve">SKILL 1: </w:t>
      </w:r>
      <w:ins w:id="1591" w:author="Rich Crane" w:date="2020-05-14T13:16:00Z">
        <w:r w:rsidR="00021627">
          <w:t>Learn how to cache expensive operations with Azure Redis Cache.</w:t>
        </w:r>
      </w:ins>
    </w:p>
    <w:p w14:paraId="09A49B4D" w14:textId="27C01D21" w:rsidR="00D26A49" w:rsidDel="00021627" w:rsidRDefault="00D26A49" w:rsidP="00021627">
      <w:pPr>
        <w:numPr>
          <w:ilvl w:val="0"/>
          <w:numId w:val="39"/>
        </w:numPr>
        <w:spacing w:before="0" w:line="276" w:lineRule="auto"/>
        <w:rPr>
          <w:del w:id="1592" w:author="Rich Crane" w:date="2020-05-14T13:17:00Z"/>
        </w:rPr>
      </w:pPr>
      <w:r>
        <w:t xml:space="preserve">SKILL 2: </w:t>
      </w:r>
      <w:ins w:id="1593" w:author="Rich Crane" w:date="2020-05-14T13:16:00Z">
        <w:r w:rsidR="00021627">
          <w:t>Deliver co</w:t>
        </w:r>
      </w:ins>
      <w:ins w:id="1594" w:author="Rich Crane" w:date="2020-05-14T13:17:00Z">
        <w:r w:rsidR="00021627">
          <w:t>ntent globally using Azure CDN.</w:t>
        </w:r>
      </w:ins>
    </w:p>
    <w:p w14:paraId="102A3882" w14:textId="6A61D690" w:rsidR="00021627" w:rsidRDefault="00021627" w:rsidP="00021627">
      <w:pPr>
        <w:numPr>
          <w:ilvl w:val="0"/>
          <w:numId w:val="39"/>
        </w:numPr>
        <w:spacing w:before="0" w:line="276" w:lineRule="auto"/>
        <w:rPr>
          <w:ins w:id="1595" w:author="Rich Crane" w:date="2020-05-14T13:17:00Z"/>
        </w:rPr>
        <w:pPrChange w:id="1596" w:author="Rich Crane" w:date="2020-05-14T13:17:00Z">
          <w:pPr>
            <w:numPr>
              <w:numId w:val="39"/>
            </w:numPr>
            <w:spacing w:before="0" w:line="276" w:lineRule="auto"/>
            <w:ind w:left="720" w:hanging="360"/>
          </w:pPr>
        </w:pPrChange>
      </w:pPr>
    </w:p>
    <w:p w14:paraId="0AE692E5" w14:textId="4C222DA8" w:rsidR="00D26A49" w:rsidDel="00021627" w:rsidRDefault="00021627" w:rsidP="00021627">
      <w:pPr>
        <w:numPr>
          <w:ilvl w:val="0"/>
          <w:numId w:val="39"/>
        </w:numPr>
        <w:spacing w:before="0" w:line="276" w:lineRule="auto"/>
        <w:rPr>
          <w:del w:id="1597" w:author="Rich Crane" w:date="2020-05-14T13:17:00Z"/>
        </w:rPr>
        <w:pPrChange w:id="1598" w:author="Rich Crane" w:date="2020-05-14T13:18:00Z">
          <w:pPr>
            <w:numPr>
              <w:numId w:val="39"/>
            </w:numPr>
            <w:spacing w:before="0" w:line="276" w:lineRule="auto"/>
            <w:ind w:left="720" w:hanging="360"/>
          </w:pPr>
        </w:pPrChange>
      </w:pPr>
      <w:ins w:id="1599" w:author="Rich Crane" w:date="2020-05-14T13:17:00Z">
        <w:r>
          <w:t xml:space="preserve">SKILL 3: </w:t>
        </w:r>
      </w:ins>
      <w:ins w:id="1600" w:author="Rich Crane" w:date="2020-05-14T13:18:00Z">
        <w:r>
          <w:t xml:space="preserve">Improve </w:t>
        </w:r>
      </w:ins>
      <w:ins w:id="1601" w:author="Rich Crane" w:date="2020-05-14T13:19:00Z">
        <w:r>
          <w:t xml:space="preserve">application performance by </w:t>
        </w:r>
      </w:ins>
      <w:ins w:id="1602" w:author="Rich Crane" w:date="2020-05-14T13:18:00Z">
        <w:r>
          <w:t>cutting latency and improving performance</w:t>
        </w:r>
      </w:ins>
      <w:ins w:id="1603" w:author="Rich Crane" w:date="2020-05-14T13:19:00Z">
        <w:r>
          <w:t>.</w:t>
        </w:r>
      </w:ins>
      <w:del w:id="1604" w:author="Rich Crane" w:date="2020-05-14T13:17:00Z">
        <w:r w:rsidR="00D26A49" w:rsidDel="00021627">
          <w:delText xml:space="preserve">SKILL 3: </w:delText>
        </w:r>
      </w:del>
    </w:p>
    <w:p w14:paraId="4A9E1E54" w14:textId="1A246E02" w:rsidR="00D26A49" w:rsidDel="00021627" w:rsidRDefault="00D26A49" w:rsidP="00021627">
      <w:pPr>
        <w:numPr>
          <w:ilvl w:val="0"/>
          <w:numId w:val="39"/>
        </w:numPr>
        <w:spacing w:before="0" w:line="276" w:lineRule="auto"/>
        <w:rPr>
          <w:del w:id="1605" w:author="Rich Crane" w:date="2020-05-14T13:17:00Z"/>
        </w:rPr>
        <w:pPrChange w:id="1606" w:author="Rich Crane" w:date="2020-05-14T13:18:00Z">
          <w:pPr>
            <w:numPr>
              <w:numId w:val="39"/>
            </w:numPr>
            <w:spacing w:before="0" w:line="276" w:lineRule="auto"/>
            <w:ind w:left="720" w:hanging="360"/>
          </w:pPr>
        </w:pPrChange>
      </w:pPr>
      <w:del w:id="1607" w:author="Rich Crane" w:date="2020-05-14T13:17:00Z">
        <w:r w:rsidDel="00021627">
          <w:delText xml:space="preserve">SKILL 4: </w:delText>
        </w:r>
      </w:del>
    </w:p>
    <w:p w14:paraId="2EFE4CC4" w14:textId="5C8C6451" w:rsidR="00D26A49" w:rsidDel="00021627" w:rsidRDefault="00D26A49" w:rsidP="00021627">
      <w:pPr>
        <w:numPr>
          <w:ilvl w:val="0"/>
          <w:numId w:val="39"/>
        </w:numPr>
        <w:spacing w:before="0" w:line="276" w:lineRule="auto"/>
        <w:rPr>
          <w:del w:id="1608" w:author="Rich Crane" w:date="2020-05-14T13:17:00Z"/>
        </w:rPr>
        <w:pPrChange w:id="1609" w:author="Rich Crane" w:date="2020-05-14T13:18:00Z">
          <w:pPr>
            <w:numPr>
              <w:numId w:val="39"/>
            </w:numPr>
            <w:spacing w:before="0" w:line="276" w:lineRule="auto"/>
            <w:ind w:left="720" w:hanging="360"/>
          </w:pPr>
        </w:pPrChange>
      </w:pPr>
      <w:del w:id="1610" w:author="Rich Crane" w:date="2020-05-14T13:17:00Z">
        <w:r w:rsidDel="00021627">
          <w:delText xml:space="preserve">SKILL 5: </w:delText>
        </w:r>
      </w:del>
    </w:p>
    <w:p w14:paraId="6CD3C348" w14:textId="17B8A47F" w:rsidR="00D26A49" w:rsidDel="00021627" w:rsidRDefault="00D26A49" w:rsidP="00021627">
      <w:pPr>
        <w:numPr>
          <w:ilvl w:val="0"/>
          <w:numId w:val="39"/>
        </w:numPr>
        <w:spacing w:before="0" w:line="276" w:lineRule="auto"/>
        <w:rPr>
          <w:del w:id="1611" w:author="Rich Crane" w:date="2020-05-14T13:17:00Z"/>
        </w:rPr>
        <w:pPrChange w:id="1612" w:author="Rich Crane" w:date="2020-05-14T13:18:00Z">
          <w:pPr>
            <w:numPr>
              <w:numId w:val="39"/>
            </w:numPr>
            <w:spacing w:before="0" w:line="276" w:lineRule="auto"/>
            <w:ind w:left="720" w:hanging="360"/>
          </w:pPr>
        </w:pPrChange>
      </w:pPr>
      <w:del w:id="1613" w:author="Rich Crane" w:date="2020-05-14T13:17:00Z">
        <w:r w:rsidDel="00021627">
          <w:delText xml:space="preserve">SKILL 6: </w:delText>
        </w:r>
      </w:del>
    </w:p>
    <w:p w14:paraId="12F79752" w14:textId="7BF8037C" w:rsidR="00D26A49" w:rsidDel="00021627" w:rsidRDefault="00D26A49" w:rsidP="00021627">
      <w:pPr>
        <w:numPr>
          <w:ilvl w:val="0"/>
          <w:numId w:val="39"/>
        </w:numPr>
        <w:spacing w:before="0" w:line="276" w:lineRule="auto"/>
        <w:rPr>
          <w:del w:id="1614" w:author="Rich Crane" w:date="2020-05-14T13:17:00Z"/>
        </w:rPr>
        <w:pPrChange w:id="1615" w:author="Rich Crane" w:date="2020-05-14T13:18:00Z">
          <w:pPr>
            <w:numPr>
              <w:numId w:val="39"/>
            </w:numPr>
            <w:spacing w:before="0" w:line="276" w:lineRule="auto"/>
            <w:ind w:left="720" w:hanging="360"/>
          </w:pPr>
        </w:pPrChange>
      </w:pPr>
      <w:del w:id="1616" w:author="Rich Crane" w:date="2020-05-14T13:17:00Z">
        <w:r w:rsidDel="00021627">
          <w:delText>SKILL 7:</w:delText>
        </w:r>
      </w:del>
    </w:p>
    <w:p w14:paraId="62525C28" w14:textId="7F38E68D" w:rsidR="00D26A49" w:rsidDel="00021627" w:rsidRDefault="00D26A49" w:rsidP="00021627">
      <w:pPr>
        <w:numPr>
          <w:ilvl w:val="0"/>
          <w:numId w:val="39"/>
        </w:numPr>
        <w:spacing w:before="0" w:line="276" w:lineRule="auto"/>
        <w:rPr>
          <w:del w:id="1617" w:author="Rich Crane" w:date="2020-05-14T13:18:00Z"/>
        </w:rPr>
        <w:pPrChange w:id="1618" w:author="Rich Crane" w:date="2020-05-14T13:18:00Z">
          <w:pPr/>
        </w:pPrChange>
      </w:pPr>
    </w:p>
    <w:p w14:paraId="7E53EBE5" w14:textId="7F7C0FFC" w:rsidR="00D26A49" w:rsidDel="00021627" w:rsidRDefault="00D26A49" w:rsidP="00021627">
      <w:pPr>
        <w:numPr>
          <w:ilvl w:val="0"/>
          <w:numId w:val="39"/>
        </w:numPr>
        <w:spacing w:before="0" w:line="276" w:lineRule="auto"/>
        <w:rPr>
          <w:del w:id="1619" w:author="Rich Crane" w:date="2020-05-14T13:10:00Z"/>
        </w:rPr>
        <w:pPrChange w:id="1620" w:author="Rich Crane" w:date="2020-05-14T13:18:00Z">
          <w:pPr/>
        </w:pPrChange>
      </w:pPr>
      <w:del w:id="1621" w:author="Rich Crane" w:date="2020-05-14T13:10:00Z">
        <w:r w:rsidDel="00021627">
          <w:br w:type="page"/>
        </w:r>
      </w:del>
    </w:p>
    <w:p w14:paraId="0F7A2221" w14:textId="3C1A4D38" w:rsidR="00D26A49" w:rsidDel="00021627" w:rsidRDefault="00D26A49" w:rsidP="00021627">
      <w:pPr>
        <w:numPr>
          <w:ilvl w:val="0"/>
          <w:numId w:val="39"/>
        </w:numPr>
        <w:spacing w:before="0" w:line="276" w:lineRule="auto"/>
        <w:rPr>
          <w:del w:id="1622" w:author="Rich Crane" w:date="2020-05-14T13:10:00Z"/>
        </w:rPr>
        <w:pPrChange w:id="1623" w:author="Rich Crane" w:date="2020-05-14T13:18:00Z">
          <w:pPr>
            <w:pStyle w:val="Heading3"/>
            <w:widowControl w:val="0"/>
            <w:spacing w:before="0" w:line="240" w:lineRule="auto"/>
            <w:jc w:val="center"/>
          </w:pPr>
        </w:pPrChange>
      </w:pPr>
      <w:del w:id="1624" w:author="Rich Crane" w:date="2020-05-14T13:10:00Z">
        <w:r w:rsidDel="00021627">
          <w:rPr>
            <w:b/>
            <w:color w:val="FF9900"/>
            <w:sz w:val="22"/>
            <w:szCs w:val="22"/>
          </w:rPr>
          <w:delText>CHAPTER 20:</w:delText>
        </w:r>
        <w:r w:rsidDel="00021627">
          <w:delText xml:space="preserve"> </w:delText>
        </w:r>
        <w:r w:rsidRPr="00D26A49" w:rsidDel="00021627">
          <w:delText>Delivering Content using Azure CDN</w:delText>
        </w:r>
        <w:r w:rsidDel="00021627">
          <w:br/>
        </w:r>
        <w:r w:rsidDel="00021627">
          <w:rPr>
            <w:rFonts w:ascii="Calibri" w:eastAsia="Calibri" w:hAnsi="Calibri" w:cs="Calibri"/>
            <w:sz w:val="22"/>
            <w:szCs w:val="22"/>
          </w:rPr>
          <w:delText>- 10-15 pages</w:delText>
        </w:r>
      </w:del>
    </w:p>
    <w:p w14:paraId="5B7BF93E" w14:textId="58113DC6" w:rsidR="00D26A49" w:rsidDel="00021627" w:rsidRDefault="00D26A49" w:rsidP="00021627">
      <w:pPr>
        <w:numPr>
          <w:ilvl w:val="0"/>
          <w:numId w:val="39"/>
        </w:numPr>
        <w:spacing w:before="0" w:line="276" w:lineRule="auto"/>
        <w:rPr>
          <w:del w:id="1625" w:author="Rich Crane" w:date="2020-05-14T13:10:00Z"/>
        </w:rPr>
        <w:pPrChange w:id="1626" w:author="Rich Crane" w:date="2020-05-14T13:18:00Z">
          <w:pPr>
            <w:pStyle w:val="Heading3"/>
            <w:widowControl w:val="0"/>
            <w:spacing w:before="0" w:line="240" w:lineRule="auto"/>
          </w:pPr>
        </w:pPrChange>
      </w:pPr>
    </w:p>
    <w:p w14:paraId="3E15B4A3" w14:textId="305BFA28" w:rsidR="00D26A49" w:rsidDel="00021627" w:rsidRDefault="00D26A49" w:rsidP="00021627">
      <w:pPr>
        <w:numPr>
          <w:ilvl w:val="0"/>
          <w:numId w:val="39"/>
        </w:numPr>
        <w:spacing w:before="0" w:line="276" w:lineRule="auto"/>
        <w:rPr>
          <w:del w:id="1627" w:author="Rich Crane" w:date="2020-05-14T13:10:00Z"/>
        </w:rPr>
        <w:pPrChange w:id="1628" w:author="Rich Crane" w:date="2020-05-14T13:18:00Z">
          <w:pPr>
            <w:pStyle w:val="Heading3"/>
            <w:widowControl w:val="0"/>
            <w:spacing w:before="0" w:line="240" w:lineRule="auto"/>
          </w:pPr>
        </w:pPrChange>
      </w:pPr>
      <w:del w:id="1629" w:author="Rich Crane" w:date="2020-05-14T13:10:00Z">
        <w:r w:rsidDel="00021627">
          <w:delText xml:space="preserve">DESCRIPTION: </w:delText>
        </w:r>
      </w:del>
    </w:p>
    <w:p w14:paraId="61BFA761" w14:textId="20404D8B" w:rsidR="00D26A49" w:rsidDel="00021627" w:rsidRDefault="00D26A49" w:rsidP="00021627">
      <w:pPr>
        <w:numPr>
          <w:ilvl w:val="0"/>
          <w:numId w:val="39"/>
        </w:numPr>
        <w:spacing w:before="0" w:line="276" w:lineRule="auto"/>
        <w:rPr>
          <w:del w:id="1630" w:author="Rich Crane" w:date="2020-05-14T13:10:00Z"/>
        </w:rPr>
        <w:pPrChange w:id="1631" w:author="Rich Crane" w:date="2020-05-14T13:18:00Z">
          <w:pPr/>
        </w:pPrChange>
      </w:pPr>
      <w:del w:id="1632" w:author="Rich Crane" w:date="2020-05-14T13:10:00Z">
        <w:r w:rsidDel="00021627">
          <w:delText>Put something here.</w:delText>
        </w:r>
      </w:del>
    </w:p>
    <w:p w14:paraId="10853019" w14:textId="5DEB8F48" w:rsidR="00D26A49" w:rsidDel="00021627" w:rsidRDefault="00D26A49" w:rsidP="00021627">
      <w:pPr>
        <w:numPr>
          <w:ilvl w:val="0"/>
          <w:numId w:val="39"/>
        </w:numPr>
        <w:spacing w:before="0" w:line="276" w:lineRule="auto"/>
        <w:rPr>
          <w:del w:id="1633" w:author="Rich Crane" w:date="2020-05-14T13:10:00Z"/>
        </w:rPr>
        <w:pPrChange w:id="1634" w:author="Rich Crane" w:date="2020-05-14T13:18:00Z">
          <w:pPr>
            <w:widowControl w:val="0"/>
            <w:spacing w:before="0" w:line="240" w:lineRule="auto"/>
          </w:pPr>
        </w:pPrChange>
      </w:pPr>
    </w:p>
    <w:p w14:paraId="6092EC39" w14:textId="741D7875" w:rsidR="00D26A49" w:rsidDel="00021627" w:rsidRDefault="00D26A49" w:rsidP="00021627">
      <w:pPr>
        <w:numPr>
          <w:ilvl w:val="0"/>
          <w:numId w:val="39"/>
        </w:numPr>
        <w:spacing w:before="0" w:line="276" w:lineRule="auto"/>
        <w:rPr>
          <w:del w:id="1635" w:author="Rich Crane" w:date="2020-05-14T13:10:00Z"/>
          <w:rFonts w:ascii="Calibri" w:eastAsia="Calibri" w:hAnsi="Calibri" w:cs="Calibri"/>
          <w:i/>
          <w:sz w:val="22"/>
          <w:szCs w:val="22"/>
        </w:rPr>
        <w:pPrChange w:id="1636" w:author="Rich Crane" w:date="2020-05-14T13:18:00Z">
          <w:pPr>
            <w:pStyle w:val="Heading3"/>
            <w:widowControl w:val="0"/>
            <w:spacing w:before="0" w:line="240" w:lineRule="auto"/>
          </w:pPr>
        </w:pPrChange>
      </w:pPr>
      <w:del w:id="1637" w:author="Rich Crane" w:date="2020-05-14T13:10:00Z">
        <w:r w:rsidDel="00021627">
          <w:delText xml:space="preserve">Level: </w:delText>
        </w:r>
        <w:r w:rsidDel="00021627">
          <w:rPr>
            <w:rFonts w:ascii="Calibri" w:eastAsia="Calibri" w:hAnsi="Calibri" w:cs="Calibri"/>
            <w:sz w:val="22"/>
            <w:szCs w:val="22"/>
          </w:rPr>
          <w:delText>Intermediate</w:delText>
        </w:r>
        <w:r w:rsidDel="00021627">
          <w:rPr>
            <w:rFonts w:ascii="Calibri" w:eastAsia="Calibri" w:hAnsi="Calibri" w:cs="Calibri"/>
            <w:i/>
            <w:sz w:val="22"/>
            <w:szCs w:val="22"/>
          </w:rPr>
          <w:delText xml:space="preserve">  </w:delText>
        </w:r>
      </w:del>
    </w:p>
    <w:p w14:paraId="7F7D28EF" w14:textId="19437D05" w:rsidR="00D26A49" w:rsidDel="00021627" w:rsidRDefault="00D26A49" w:rsidP="00021627">
      <w:pPr>
        <w:numPr>
          <w:ilvl w:val="0"/>
          <w:numId w:val="39"/>
        </w:numPr>
        <w:spacing w:before="0" w:line="276" w:lineRule="auto"/>
        <w:rPr>
          <w:del w:id="1638" w:author="Rich Crane" w:date="2020-05-14T13:10:00Z"/>
        </w:rPr>
        <w:pPrChange w:id="1639" w:author="Rich Crane" w:date="2020-05-14T13:18:00Z">
          <w:pPr>
            <w:pStyle w:val="Heading3"/>
            <w:keepNext w:val="0"/>
            <w:keepLines w:val="0"/>
            <w:spacing w:before="360" w:after="80"/>
          </w:pPr>
        </w:pPrChange>
      </w:pPr>
      <w:del w:id="1640" w:author="Rich Crane" w:date="2020-05-14T13:10:00Z">
        <w:r w:rsidDel="00021627">
          <w:delText>Main Chapter Headings (3-5 main chapter headings)</w:delText>
        </w:r>
      </w:del>
    </w:p>
    <w:p w14:paraId="7F985E0B" w14:textId="596D0543" w:rsidR="00D26A49" w:rsidDel="00021627" w:rsidRDefault="00D26A49" w:rsidP="00021627">
      <w:pPr>
        <w:numPr>
          <w:ilvl w:val="0"/>
          <w:numId w:val="39"/>
        </w:numPr>
        <w:spacing w:before="0" w:line="276" w:lineRule="auto"/>
        <w:rPr>
          <w:del w:id="1641" w:author="Rich Crane" w:date="2020-05-14T13:10:00Z"/>
        </w:rPr>
        <w:pPrChange w:id="1642" w:author="Rich Crane" w:date="2020-05-14T13:18:00Z">
          <w:pPr>
            <w:numPr>
              <w:numId w:val="35"/>
            </w:numPr>
            <w:spacing w:line="276" w:lineRule="auto"/>
            <w:ind w:left="720" w:hanging="360"/>
          </w:pPr>
        </w:pPrChange>
      </w:pPr>
      <w:del w:id="1643" w:author="Rich Crane" w:date="2020-05-14T13:10:00Z">
        <w:r w:rsidDel="00021627">
          <w:delText xml:space="preserve">HEADING 1: </w:delText>
        </w:r>
      </w:del>
    </w:p>
    <w:p w14:paraId="135CCAB4" w14:textId="49DF10D8" w:rsidR="00D26A49" w:rsidDel="00021627" w:rsidRDefault="00D26A49" w:rsidP="00021627">
      <w:pPr>
        <w:numPr>
          <w:ilvl w:val="0"/>
          <w:numId w:val="39"/>
        </w:numPr>
        <w:spacing w:before="0" w:line="276" w:lineRule="auto"/>
        <w:rPr>
          <w:del w:id="1644" w:author="Rich Crane" w:date="2020-05-14T13:10:00Z"/>
        </w:rPr>
        <w:pPrChange w:id="1645" w:author="Rich Crane" w:date="2020-05-14T13:18:00Z">
          <w:pPr>
            <w:numPr>
              <w:numId w:val="35"/>
            </w:numPr>
            <w:spacing w:before="0" w:line="276" w:lineRule="auto"/>
            <w:ind w:left="720" w:hanging="360"/>
          </w:pPr>
        </w:pPrChange>
      </w:pPr>
      <w:del w:id="1646" w:author="Rich Crane" w:date="2020-05-14T13:10:00Z">
        <w:r w:rsidDel="00021627">
          <w:delText xml:space="preserve">HEADING 2: </w:delText>
        </w:r>
      </w:del>
    </w:p>
    <w:p w14:paraId="69D914DC" w14:textId="4FA711EC" w:rsidR="00D26A49" w:rsidDel="00021627" w:rsidRDefault="00D26A49" w:rsidP="00021627">
      <w:pPr>
        <w:numPr>
          <w:ilvl w:val="0"/>
          <w:numId w:val="39"/>
        </w:numPr>
        <w:spacing w:before="0" w:line="276" w:lineRule="auto"/>
        <w:rPr>
          <w:del w:id="1647" w:author="Rich Crane" w:date="2020-05-14T13:10:00Z"/>
        </w:rPr>
        <w:pPrChange w:id="1648" w:author="Rich Crane" w:date="2020-05-14T13:18:00Z">
          <w:pPr>
            <w:numPr>
              <w:numId w:val="35"/>
            </w:numPr>
            <w:spacing w:before="0" w:line="276" w:lineRule="auto"/>
            <w:ind w:left="720" w:hanging="360"/>
          </w:pPr>
        </w:pPrChange>
      </w:pPr>
      <w:del w:id="1649" w:author="Rich Crane" w:date="2020-05-14T13:10:00Z">
        <w:r w:rsidDel="00021627">
          <w:delText xml:space="preserve">HEADING 3: </w:delText>
        </w:r>
      </w:del>
    </w:p>
    <w:p w14:paraId="480221F9" w14:textId="36225AB6" w:rsidR="00D26A49" w:rsidDel="00021627" w:rsidRDefault="00D26A49" w:rsidP="00021627">
      <w:pPr>
        <w:numPr>
          <w:ilvl w:val="0"/>
          <w:numId w:val="39"/>
        </w:numPr>
        <w:spacing w:before="0" w:line="276" w:lineRule="auto"/>
        <w:rPr>
          <w:del w:id="1650" w:author="Rich Crane" w:date="2020-05-14T13:10:00Z"/>
        </w:rPr>
        <w:pPrChange w:id="1651" w:author="Rich Crane" w:date="2020-05-14T13:18:00Z">
          <w:pPr>
            <w:numPr>
              <w:numId w:val="35"/>
            </w:numPr>
            <w:spacing w:before="0" w:line="276" w:lineRule="auto"/>
            <w:ind w:left="720" w:hanging="360"/>
          </w:pPr>
        </w:pPrChange>
      </w:pPr>
      <w:del w:id="1652" w:author="Rich Crane" w:date="2020-05-14T13:10:00Z">
        <w:r w:rsidDel="00021627">
          <w:delText>HEADING 4: Knowledge Exam</w:delText>
        </w:r>
      </w:del>
    </w:p>
    <w:p w14:paraId="14DE366F" w14:textId="6F428743" w:rsidR="00D26A49" w:rsidDel="00021627" w:rsidRDefault="00D26A49" w:rsidP="00021627">
      <w:pPr>
        <w:numPr>
          <w:ilvl w:val="0"/>
          <w:numId w:val="39"/>
        </w:numPr>
        <w:spacing w:before="0" w:line="276" w:lineRule="auto"/>
        <w:rPr>
          <w:del w:id="1653" w:author="Rich Crane" w:date="2020-05-14T13:10:00Z"/>
        </w:rPr>
        <w:pPrChange w:id="1654" w:author="Rich Crane" w:date="2020-05-14T13:18:00Z">
          <w:pPr>
            <w:numPr>
              <w:numId w:val="35"/>
            </w:numPr>
            <w:spacing w:before="0" w:line="276" w:lineRule="auto"/>
            <w:ind w:left="720" w:hanging="360"/>
          </w:pPr>
        </w:pPrChange>
      </w:pPr>
      <w:del w:id="1655" w:author="Rich Crane" w:date="2020-05-14T13:10:00Z">
        <w:r w:rsidDel="00021627">
          <w:delText>HEADING 5: Further Reading</w:delText>
        </w:r>
      </w:del>
    </w:p>
    <w:p w14:paraId="2BDB0629" w14:textId="52ED1F6F" w:rsidR="00D26A49" w:rsidDel="00021627" w:rsidRDefault="00D26A49" w:rsidP="00021627">
      <w:pPr>
        <w:numPr>
          <w:ilvl w:val="0"/>
          <w:numId w:val="39"/>
        </w:numPr>
        <w:spacing w:before="0" w:line="276" w:lineRule="auto"/>
        <w:rPr>
          <w:del w:id="1656" w:author="Rich Crane" w:date="2020-05-14T13:10:00Z"/>
          <w:i/>
        </w:rPr>
        <w:pPrChange w:id="1657" w:author="Rich Crane" w:date="2020-05-14T13:18:00Z">
          <w:pPr>
            <w:pStyle w:val="Heading3"/>
            <w:keepNext w:val="0"/>
            <w:keepLines w:val="0"/>
            <w:spacing w:before="360" w:after="80"/>
          </w:pPr>
        </w:pPrChange>
      </w:pPr>
      <w:del w:id="1658" w:author="Rich Crane" w:date="2020-05-14T13:10:00Z">
        <w:r w:rsidDel="00021627">
          <w:delText xml:space="preserve">Skills learned: </w:delText>
        </w:r>
        <w:r w:rsidDel="00021627">
          <w:rPr>
            <w:i/>
          </w:rPr>
          <w:delText>For each heading, insert what the reader will learn to DO in this chapter?</w:delText>
        </w:r>
      </w:del>
    </w:p>
    <w:p w14:paraId="0C881177" w14:textId="256EFB55" w:rsidR="00D26A49" w:rsidDel="00021627" w:rsidRDefault="00D26A49" w:rsidP="00021627">
      <w:pPr>
        <w:numPr>
          <w:ilvl w:val="0"/>
          <w:numId w:val="39"/>
        </w:numPr>
        <w:spacing w:before="0" w:line="276" w:lineRule="auto"/>
        <w:rPr>
          <w:del w:id="1659" w:author="Rich Crane" w:date="2020-05-14T13:10:00Z"/>
        </w:rPr>
        <w:pPrChange w:id="1660" w:author="Rich Crane" w:date="2020-05-14T13:18:00Z">
          <w:pPr>
            <w:numPr>
              <w:numId w:val="34"/>
            </w:numPr>
            <w:spacing w:before="0" w:line="276" w:lineRule="auto"/>
            <w:ind w:left="720" w:hanging="360"/>
          </w:pPr>
        </w:pPrChange>
      </w:pPr>
      <w:del w:id="1661" w:author="Rich Crane" w:date="2020-05-14T13:10:00Z">
        <w:r w:rsidDel="00021627">
          <w:delText xml:space="preserve">SKILL 1: </w:delText>
        </w:r>
      </w:del>
    </w:p>
    <w:p w14:paraId="5B12A90B" w14:textId="55CE50AC" w:rsidR="00D26A49" w:rsidDel="00021627" w:rsidRDefault="00D26A49" w:rsidP="00021627">
      <w:pPr>
        <w:numPr>
          <w:ilvl w:val="0"/>
          <w:numId w:val="39"/>
        </w:numPr>
        <w:spacing w:before="0" w:line="276" w:lineRule="auto"/>
        <w:rPr>
          <w:del w:id="1662" w:author="Rich Crane" w:date="2020-05-14T13:10:00Z"/>
        </w:rPr>
        <w:pPrChange w:id="1663" w:author="Rich Crane" w:date="2020-05-14T13:18:00Z">
          <w:pPr>
            <w:numPr>
              <w:numId w:val="34"/>
            </w:numPr>
            <w:spacing w:before="0" w:line="276" w:lineRule="auto"/>
            <w:ind w:left="720" w:hanging="360"/>
          </w:pPr>
        </w:pPrChange>
      </w:pPr>
      <w:del w:id="1664" w:author="Rich Crane" w:date="2020-05-14T13:10:00Z">
        <w:r w:rsidDel="00021627">
          <w:delText xml:space="preserve">SKILL 2: </w:delText>
        </w:r>
      </w:del>
    </w:p>
    <w:p w14:paraId="75EBE847" w14:textId="17130D9E" w:rsidR="00D26A49" w:rsidDel="00021627" w:rsidRDefault="00D26A49" w:rsidP="00021627">
      <w:pPr>
        <w:numPr>
          <w:ilvl w:val="0"/>
          <w:numId w:val="39"/>
        </w:numPr>
        <w:spacing w:before="0" w:line="276" w:lineRule="auto"/>
        <w:rPr>
          <w:del w:id="1665" w:author="Rich Crane" w:date="2020-05-14T13:10:00Z"/>
        </w:rPr>
        <w:pPrChange w:id="1666" w:author="Rich Crane" w:date="2020-05-14T13:18:00Z">
          <w:pPr>
            <w:numPr>
              <w:numId w:val="34"/>
            </w:numPr>
            <w:spacing w:before="0" w:line="276" w:lineRule="auto"/>
            <w:ind w:left="720" w:hanging="360"/>
          </w:pPr>
        </w:pPrChange>
      </w:pPr>
      <w:del w:id="1667" w:author="Rich Crane" w:date="2020-05-14T13:10:00Z">
        <w:r w:rsidDel="00021627">
          <w:delText xml:space="preserve">SKILL 3: </w:delText>
        </w:r>
      </w:del>
    </w:p>
    <w:p w14:paraId="763AF176" w14:textId="63EA36C7" w:rsidR="00D26A49" w:rsidDel="00021627" w:rsidRDefault="00D26A49" w:rsidP="00021627">
      <w:pPr>
        <w:numPr>
          <w:ilvl w:val="0"/>
          <w:numId w:val="39"/>
        </w:numPr>
        <w:spacing w:before="0" w:line="276" w:lineRule="auto"/>
        <w:rPr>
          <w:del w:id="1668" w:author="Rich Crane" w:date="2020-05-14T13:10:00Z"/>
        </w:rPr>
        <w:pPrChange w:id="1669" w:author="Rich Crane" w:date="2020-05-14T13:18:00Z">
          <w:pPr>
            <w:numPr>
              <w:numId w:val="34"/>
            </w:numPr>
            <w:spacing w:before="0" w:line="276" w:lineRule="auto"/>
            <w:ind w:left="720" w:hanging="360"/>
          </w:pPr>
        </w:pPrChange>
      </w:pPr>
      <w:del w:id="1670" w:author="Rich Crane" w:date="2020-05-14T13:10:00Z">
        <w:r w:rsidDel="00021627">
          <w:delText xml:space="preserve">SKILL 4: </w:delText>
        </w:r>
      </w:del>
    </w:p>
    <w:p w14:paraId="4E4E3DDE" w14:textId="7749DB99" w:rsidR="00D26A49" w:rsidDel="00021627" w:rsidRDefault="00D26A49" w:rsidP="00021627">
      <w:pPr>
        <w:numPr>
          <w:ilvl w:val="0"/>
          <w:numId w:val="39"/>
        </w:numPr>
        <w:spacing w:before="0" w:line="276" w:lineRule="auto"/>
        <w:rPr>
          <w:del w:id="1671" w:author="Rich Crane" w:date="2020-05-14T13:10:00Z"/>
        </w:rPr>
        <w:pPrChange w:id="1672" w:author="Rich Crane" w:date="2020-05-14T13:18:00Z">
          <w:pPr>
            <w:numPr>
              <w:numId w:val="34"/>
            </w:numPr>
            <w:spacing w:before="0" w:line="276" w:lineRule="auto"/>
            <w:ind w:left="720" w:hanging="360"/>
          </w:pPr>
        </w:pPrChange>
      </w:pPr>
      <w:del w:id="1673" w:author="Rich Crane" w:date="2020-05-14T13:10:00Z">
        <w:r w:rsidDel="00021627">
          <w:delText xml:space="preserve">SKILL 5: </w:delText>
        </w:r>
      </w:del>
    </w:p>
    <w:p w14:paraId="2AA84D2F" w14:textId="5D4F0804" w:rsidR="00D26A49" w:rsidDel="00021627" w:rsidRDefault="00D26A49" w:rsidP="00021627">
      <w:pPr>
        <w:numPr>
          <w:ilvl w:val="0"/>
          <w:numId w:val="39"/>
        </w:numPr>
        <w:spacing w:before="0" w:line="276" w:lineRule="auto"/>
        <w:rPr>
          <w:del w:id="1674" w:author="Rich Crane" w:date="2020-05-14T13:10:00Z"/>
        </w:rPr>
        <w:pPrChange w:id="1675" w:author="Rich Crane" w:date="2020-05-14T13:18:00Z">
          <w:pPr>
            <w:numPr>
              <w:numId w:val="34"/>
            </w:numPr>
            <w:spacing w:before="0" w:line="276" w:lineRule="auto"/>
            <w:ind w:left="720" w:hanging="360"/>
          </w:pPr>
        </w:pPrChange>
      </w:pPr>
      <w:del w:id="1676" w:author="Rich Crane" w:date="2020-05-14T13:10:00Z">
        <w:r w:rsidDel="00021627">
          <w:delText xml:space="preserve">SKILL 6: </w:delText>
        </w:r>
      </w:del>
    </w:p>
    <w:p w14:paraId="15A5CE42" w14:textId="4201A990" w:rsidR="00D26A49" w:rsidDel="00021627" w:rsidRDefault="00D26A49" w:rsidP="00021627">
      <w:pPr>
        <w:numPr>
          <w:ilvl w:val="0"/>
          <w:numId w:val="39"/>
        </w:numPr>
        <w:spacing w:before="0" w:line="276" w:lineRule="auto"/>
        <w:rPr>
          <w:del w:id="1677" w:author="Rich Crane" w:date="2020-05-14T13:10:00Z"/>
        </w:rPr>
        <w:pPrChange w:id="1678" w:author="Rich Crane" w:date="2020-05-14T13:18:00Z">
          <w:pPr>
            <w:numPr>
              <w:numId w:val="34"/>
            </w:numPr>
            <w:spacing w:before="0" w:line="276" w:lineRule="auto"/>
            <w:ind w:left="720" w:hanging="360"/>
          </w:pPr>
        </w:pPrChange>
      </w:pPr>
      <w:del w:id="1679" w:author="Rich Crane" w:date="2020-05-14T13:10:00Z">
        <w:r w:rsidDel="00021627">
          <w:delText>SKILL 7:</w:delText>
        </w:r>
      </w:del>
    </w:p>
    <w:p w14:paraId="0968AB23" w14:textId="54D2E343" w:rsidR="00D26A49" w:rsidDel="00021627" w:rsidRDefault="00D26A49" w:rsidP="00021627">
      <w:pPr>
        <w:numPr>
          <w:ilvl w:val="0"/>
          <w:numId w:val="39"/>
        </w:numPr>
        <w:spacing w:before="0" w:line="276" w:lineRule="auto"/>
        <w:rPr>
          <w:del w:id="1680" w:author="Rich Crane" w:date="2020-05-14T13:10:00Z"/>
        </w:rPr>
        <w:pPrChange w:id="1681" w:author="Rich Crane" w:date="2020-05-14T13:18:00Z">
          <w:pPr/>
        </w:pPrChange>
      </w:pPr>
    </w:p>
    <w:p w14:paraId="7E017B40" w14:textId="64AF474A" w:rsidR="00D26A49" w:rsidRDefault="00D26A49" w:rsidP="00021627">
      <w:pPr>
        <w:numPr>
          <w:ilvl w:val="0"/>
          <w:numId w:val="39"/>
        </w:numPr>
        <w:spacing w:before="0" w:line="276" w:lineRule="auto"/>
        <w:pPrChange w:id="1682" w:author="Rich Crane" w:date="2020-05-14T13:18:00Z">
          <w:pPr/>
        </w:pPrChange>
      </w:pPr>
      <w:r>
        <w:br w:type="page"/>
      </w:r>
    </w:p>
    <w:p w14:paraId="716458C5" w14:textId="7707AA54" w:rsidR="00D26A49" w:rsidRDefault="00D26A49" w:rsidP="00D26A49">
      <w:pPr>
        <w:pStyle w:val="Heading3"/>
        <w:widowControl w:val="0"/>
        <w:spacing w:before="0" w:line="240" w:lineRule="auto"/>
        <w:jc w:val="center"/>
      </w:pPr>
      <w:r>
        <w:rPr>
          <w:rFonts w:ascii="Roboto" w:eastAsia="Roboto" w:hAnsi="Roboto" w:cs="Roboto"/>
          <w:b/>
          <w:color w:val="FF9900"/>
          <w:sz w:val="22"/>
          <w:szCs w:val="22"/>
        </w:rPr>
        <w:lastRenderedPageBreak/>
        <w:t xml:space="preserve">CHAPTER </w:t>
      </w:r>
      <w:ins w:id="1683" w:author="Rich Crane" w:date="2020-05-14T14:00:00Z">
        <w:r w:rsidR="001E76A1">
          <w:rPr>
            <w:rFonts w:ascii="Roboto" w:eastAsia="Roboto" w:hAnsi="Roboto" w:cs="Roboto"/>
            <w:b/>
            <w:color w:val="FF9900"/>
            <w:sz w:val="22"/>
            <w:szCs w:val="22"/>
          </w:rPr>
          <w:t>15</w:t>
        </w:r>
      </w:ins>
      <w:del w:id="1684" w:author="Rich Crane" w:date="2020-05-14T14:00:00Z">
        <w:r w:rsidDel="001E76A1">
          <w:rPr>
            <w:rFonts w:ascii="Roboto" w:eastAsia="Roboto" w:hAnsi="Roboto" w:cs="Roboto"/>
            <w:b/>
            <w:color w:val="FF9900"/>
            <w:sz w:val="22"/>
            <w:szCs w:val="22"/>
          </w:rPr>
          <w:delText>21</w:delText>
        </w:r>
      </w:del>
      <w:r>
        <w:rPr>
          <w:rFonts w:ascii="Roboto" w:eastAsia="Roboto" w:hAnsi="Roboto" w:cs="Roboto"/>
          <w:b/>
          <w:color w:val="FF9900"/>
          <w:sz w:val="22"/>
          <w:szCs w:val="22"/>
        </w:rPr>
        <w:t>:</w:t>
      </w:r>
      <w:r>
        <w:t xml:space="preserve"> </w:t>
      </w:r>
      <w:del w:id="1685" w:author="Rich Crane" w:date="2020-05-14T13:11:00Z">
        <w:r w:rsidRPr="00D26A49" w:rsidDel="00021627">
          <w:rPr>
            <w:rFonts w:ascii="Roboto" w:eastAsia="Roboto" w:hAnsi="Roboto" w:cs="Roboto"/>
          </w:rPr>
          <w:delText xml:space="preserve">Load </w:delText>
        </w:r>
      </w:del>
      <w:ins w:id="1686" w:author="Rich Crane" w:date="2020-05-14T13:11:00Z">
        <w:r w:rsidR="00021627">
          <w:rPr>
            <w:rFonts w:ascii="Roboto" w:eastAsia="Roboto" w:hAnsi="Roboto" w:cs="Roboto"/>
          </w:rPr>
          <w:t>Scaling with</w:t>
        </w:r>
      </w:ins>
      <w:del w:id="1687" w:author="Rich Crane" w:date="2020-05-14T13:11:00Z">
        <w:r w:rsidRPr="00D26A49" w:rsidDel="00021627">
          <w:rPr>
            <w:rFonts w:ascii="Roboto" w:eastAsia="Roboto" w:hAnsi="Roboto" w:cs="Roboto"/>
          </w:rPr>
          <w:delText>Balancing with</w:delText>
        </w:r>
      </w:del>
      <w:r w:rsidRPr="00D26A49">
        <w:rPr>
          <w:rFonts w:ascii="Roboto" w:eastAsia="Roboto" w:hAnsi="Roboto" w:cs="Roboto"/>
        </w:rPr>
        <w:t xml:space="preserve"> Azure Traffic Manager</w:t>
      </w:r>
      <w:ins w:id="1688" w:author="Rich Crane" w:date="2020-05-14T13:11:00Z">
        <w:r w:rsidR="00021627">
          <w:rPr>
            <w:rFonts w:ascii="Roboto" w:eastAsia="Roboto" w:hAnsi="Roboto" w:cs="Roboto"/>
          </w:rPr>
          <w:t xml:space="preserve"> and Front Door</w:t>
        </w:r>
      </w:ins>
      <w:r>
        <w:rPr>
          <w:rFonts w:ascii="Roboto" w:eastAsia="Roboto" w:hAnsi="Roboto" w:cs="Roboto"/>
        </w:rPr>
        <w:br/>
      </w:r>
      <w:r>
        <w:rPr>
          <w:rFonts w:ascii="Calibri" w:eastAsia="Calibri" w:hAnsi="Calibri" w:cs="Calibri"/>
          <w:sz w:val="22"/>
          <w:szCs w:val="22"/>
        </w:rPr>
        <w:t xml:space="preserve">- </w:t>
      </w:r>
      <w:del w:id="1689" w:author="Rich Crane" w:date="2020-05-14T13:22:00Z">
        <w:r w:rsidDel="007104D0">
          <w:rPr>
            <w:rFonts w:ascii="Calibri" w:eastAsia="Calibri" w:hAnsi="Calibri" w:cs="Calibri"/>
            <w:sz w:val="22"/>
            <w:szCs w:val="22"/>
          </w:rPr>
          <w:delText>10</w:delText>
        </w:r>
      </w:del>
      <w:ins w:id="1690" w:author="Rich Crane" w:date="2020-05-14T13:22:00Z">
        <w:r w:rsidR="007104D0">
          <w:rPr>
            <w:rFonts w:ascii="Calibri" w:eastAsia="Calibri" w:hAnsi="Calibri" w:cs="Calibri"/>
            <w:sz w:val="22"/>
            <w:szCs w:val="22"/>
          </w:rPr>
          <w:t>15</w:t>
        </w:r>
      </w:ins>
      <w:r>
        <w:rPr>
          <w:rFonts w:ascii="Calibri" w:eastAsia="Calibri" w:hAnsi="Calibri" w:cs="Calibri"/>
          <w:sz w:val="22"/>
          <w:szCs w:val="22"/>
        </w:rPr>
        <w:t>-</w:t>
      </w:r>
      <w:ins w:id="1691" w:author="Rich Crane" w:date="2020-05-14T13:22:00Z">
        <w:r w:rsidR="007104D0">
          <w:rPr>
            <w:rFonts w:ascii="Calibri" w:eastAsia="Calibri" w:hAnsi="Calibri" w:cs="Calibri"/>
            <w:sz w:val="22"/>
            <w:szCs w:val="22"/>
          </w:rPr>
          <w:t xml:space="preserve">18 </w:t>
        </w:r>
      </w:ins>
      <w:del w:id="1692" w:author="Rich Crane" w:date="2020-05-14T13:22:00Z">
        <w:r w:rsidDel="007104D0">
          <w:rPr>
            <w:rFonts w:ascii="Calibri" w:eastAsia="Calibri" w:hAnsi="Calibri" w:cs="Calibri"/>
            <w:sz w:val="22"/>
            <w:szCs w:val="22"/>
          </w:rPr>
          <w:delText xml:space="preserve">15 </w:delText>
        </w:r>
      </w:del>
      <w:r>
        <w:rPr>
          <w:rFonts w:ascii="Calibri" w:eastAsia="Calibri" w:hAnsi="Calibri" w:cs="Calibri"/>
          <w:sz w:val="22"/>
          <w:szCs w:val="22"/>
        </w:rPr>
        <w:t>pages</w:t>
      </w:r>
    </w:p>
    <w:p w14:paraId="31AE6A24" w14:textId="77777777" w:rsidR="00D26A49" w:rsidRDefault="00D26A49" w:rsidP="00D26A49">
      <w:pPr>
        <w:pStyle w:val="Heading3"/>
        <w:widowControl w:val="0"/>
        <w:spacing w:before="0" w:line="240" w:lineRule="auto"/>
      </w:pPr>
    </w:p>
    <w:p w14:paraId="0B2AA233" w14:textId="77777777" w:rsidR="00D26A49" w:rsidRDefault="00D26A49" w:rsidP="00D26A49">
      <w:pPr>
        <w:pStyle w:val="Heading3"/>
        <w:widowControl w:val="0"/>
        <w:spacing w:before="0" w:line="240" w:lineRule="auto"/>
      </w:pPr>
      <w:r>
        <w:t xml:space="preserve">DESCRIPTION: </w:t>
      </w:r>
    </w:p>
    <w:p w14:paraId="38B9226C" w14:textId="77777777" w:rsidR="0041790D" w:rsidRDefault="00D26A49" w:rsidP="00D26A49">
      <w:pPr>
        <w:rPr>
          <w:ins w:id="1693" w:author="Rich Crane" w:date="2020-05-14T18:33:00Z"/>
        </w:rPr>
      </w:pPr>
      <w:del w:id="1694" w:author="Rich Crane" w:date="2020-05-14T18:30:00Z">
        <w:r w:rsidDel="002D3CA6">
          <w:delText>Put something here.</w:delText>
        </w:r>
      </w:del>
      <w:ins w:id="1695" w:author="Rich Crane" w:date="2020-05-14T18:30:00Z">
        <w:r w:rsidR="002D3CA6">
          <w:t>We have discussed numerous ways to scale our application within Azure regions.</w:t>
        </w:r>
      </w:ins>
      <w:ins w:id="1696" w:author="Rich Crane" w:date="2020-05-14T18:31:00Z">
        <w:r w:rsidR="002D3CA6">
          <w:t xml:space="preserve"> Now we will examine how to scale our application global using two different approaches</w:t>
        </w:r>
      </w:ins>
      <w:ins w:id="1697" w:author="Rich Crane" w:date="2020-05-14T18:33:00Z">
        <w:r w:rsidR="0041790D">
          <w:t xml:space="preserve">: </w:t>
        </w:r>
      </w:ins>
      <w:ins w:id="1698" w:author="Rich Crane" w:date="2020-05-14T18:31:00Z">
        <w:r w:rsidR="002D3CA6">
          <w:t>Azure Traffic Manager</w:t>
        </w:r>
      </w:ins>
      <w:ins w:id="1699" w:author="Rich Crane" w:date="2020-05-14T18:33:00Z">
        <w:r w:rsidR="0041790D">
          <w:t xml:space="preserve"> and Azure Front Door.</w:t>
        </w:r>
      </w:ins>
    </w:p>
    <w:p w14:paraId="407B9A4B" w14:textId="39749CFF" w:rsidR="0041790D" w:rsidRDefault="0041790D" w:rsidP="00D26A49">
      <w:pPr>
        <w:rPr>
          <w:ins w:id="1700" w:author="Rich Crane" w:date="2020-05-14T18:33:00Z"/>
        </w:rPr>
      </w:pPr>
      <w:ins w:id="1701" w:author="Rich Crane" w:date="2020-05-14T18:33:00Z">
        <w:r>
          <w:t xml:space="preserve">Azure Traffic Manager </w:t>
        </w:r>
      </w:ins>
      <w:ins w:id="1702" w:author="Rich Crane" w:date="2020-05-14T18:31:00Z">
        <w:r w:rsidR="002D3CA6">
          <w:t xml:space="preserve">is a global DNS load balancer which allows us to </w:t>
        </w:r>
      </w:ins>
      <w:ins w:id="1703" w:author="Rich Crane" w:date="2020-05-14T18:32:00Z">
        <w:r>
          <w:t>route</w:t>
        </w:r>
      </w:ins>
      <w:ins w:id="1704" w:author="Rich Crane" w:date="2020-05-14T18:31:00Z">
        <w:r w:rsidR="002D3CA6">
          <w:t xml:space="preserve"> traffic </w:t>
        </w:r>
      </w:ins>
      <w:ins w:id="1705" w:author="Rich Crane" w:date="2020-05-14T18:32:00Z">
        <w:r>
          <w:t>based on incoming DNS requests.</w:t>
        </w:r>
      </w:ins>
      <w:ins w:id="1706" w:author="Rich Crane" w:date="2020-05-14T18:33:00Z">
        <w:r>
          <w:t xml:space="preserve"> We will examine how to distribute our application across multiple Azure regions and load balanc</w:t>
        </w:r>
      </w:ins>
      <w:ins w:id="1707" w:author="Rich Crane" w:date="2020-05-14T18:34:00Z">
        <w:r>
          <w:t>e traffic across them.</w:t>
        </w:r>
      </w:ins>
    </w:p>
    <w:p w14:paraId="7D9D3E10" w14:textId="324619F8" w:rsidR="00D26A49" w:rsidRDefault="0041790D" w:rsidP="00A655EF">
      <w:pPr>
        <w:pPrChange w:id="1708" w:author="Rich Crane" w:date="2020-05-14T18:44:00Z">
          <w:pPr/>
        </w:pPrChange>
      </w:pPr>
      <w:ins w:id="1709" w:author="Rich Crane" w:date="2020-05-14T18:34:00Z">
        <w:r>
          <w:t>Azure Front Door</w:t>
        </w:r>
      </w:ins>
      <w:ins w:id="1710" w:author="Rich Crane" w:date="2020-05-14T18:42:00Z">
        <w:r w:rsidR="00A655EF">
          <w:t xml:space="preserve"> is referred to as an </w:t>
        </w:r>
      </w:ins>
      <w:ins w:id="1711" w:author="Rich Crane" w:date="2020-05-14T18:43:00Z">
        <w:r w:rsidR="00A655EF">
          <w:t>Application Delivery Network (ADN). It offers services at the edge to deliver capabilities for your application at the edge.</w:t>
        </w:r>
      </w:ins>
      <w:ins w:id="1712" w:author="Rich Crane" w:date="2020-05-14T18:44:00Z">
        <w:r w:rsidR="00A655EF">
          <w:t xml:space="preserve"> For example, b</w:t>
        </w:r>
      </w:ins>
      <w:ins w:id="1713" w:author="Rich Crane" w:date="2020-05-14T18:39:00Z">
        <w:r>
          <w:t xml:space="preserve">oth Traffic Manager and Front Door offer global load balancing, but Azure Front </w:t>
        </w:r>
      </w:ins>
      <w:ins w:id="1714" w:author="Rich Crane" w:date="2020-05-14T18:40:00Z">
        <w:r>
          <w:t xml:space="preserve">Door also offers TLS termination (aka </w:t>
        </w:r>
      </w:ins>
      <w:ins w:id="1715" w:author="Rich Crane" w:date="2020-05-14T18:41:00Z">
        <w:r>
          <w:t>TLS</w:t>
        </w:r>
      </w:ins>
      <w:ins w:id="1716" w:author="Rich Crane" w:date="2020-05-14T18:40:00Z">
        <w:r>
          <w:t xml:space="preserve"> offloading)</w:t>
        </w:r>
      </w:ins>
      <w:ins w:id="1717" w:author="Rich Crane" w:date="2020-05-14T18:41:00Z">
        <w:r>
          <w:t xml:space="preserve"> at the edge improving performance</w:t>
        </w:r>
      </w:ins>
      <w:ins w:id="1718" w:author="Rich Crane" w:date="2020-05-14T18:44:00Z">
        <w:r w:rsidR="00A655EF">
          <w:t xml:space="preserve"> for your application. We will examine how to</w:t>
        </w:r>
      </w:ins>
      <w:ins w:id="1719" w:author="Rich Crane" w:date="2020-05-14T18:45:00Z">
        <w:r w:rsidR="00A655EF">
          <w:t xml:space="preserve"> loa</w:t>
        </w:r>
      </w:ins>
      <w:ins w:id="1720" w:author="Rich Crane" w:date="2020-05-14T18:46:00Z">
        <w:r w:rsidR="00A655EF">
          <w:t>d balance your application at that edge using Azure Front Door.</w:t>
        </w:r>
      </w:ins>
    </w:p>
    <w:p w14:paraId="1462ED37" w14:textId="77777777" w:rsidR="00D26A49" w:rsidRDefault="00D26A49" w:rsidP="00D26A49">
      <w:pPr>
        <w:widowControl w:val="0"/>
        <w:spacing w:before="0" w:line="240" w:lineRule="auto"/>
      </w:pPr>
    </w:p>
    <w:p w14:paraId="32332522" w14:textId="77777777" w:rsidR="00D26A49" w:rsidRDefault="00D26A49" w:rsidP="00D26A49">
      <w:pPr>
        <w:pStyle w:val="Heading3"/>
        <w:widowControl w:val="0"/>
        <w:spacing w:before="0" w:line="240" w:lineRule="auto"/>
        <w:rPr>
          <w:rFonts w:ascii="Calibri" w:eastAsia="Calibri" w:hAnsi="Calibri" w:cs="Calibri"/>
          <w:i/>
          <w:sz w:val="22"/>
          <w:szCs w:val="22"/>
        </w:rPr>
      </w:pPr>
      <w:r>
        <w:t xml:space="preserve">Level: </w:t>
      </w:r>
      <w:r>
        <w:rPr>
          <w:rFonts w:ascii="Calibri" w:eastAsia="Calibri" w:hAnsi="Calibri" w:cs="Calibri"/>
          <w:sz w:val="22"/>
          <w:szCs w:val="22"/>
        </w:rPr>
        <w:t>Intermediate</w:t>
      </w:r>
      <w:r>
        <w:rPr>
          <w:rFonts w:ascii="Calibri" w:eastAsia="Calibri" w:hAnsi="Calibri" w:cs="Calibri"/>
          <w:i/>
          <w:sz w:val="22"/>
          <w:szCs w:val="22"/>
        </w:rPr>
        <w:t xml:space="preserve">  </w:t>
      </w:r>
    </w:p>
    <w:p w14:paraId="6F244E22" w14:textId="77777777" w:rsidR="00D26A49" w:rsidRDefault="00D26A49" w:rsidP="00D26A49">
      <w:pPr>
        <w:pStyle w:val="Heading3"/>
        <w:keepNext w:val="0"/>
        <w:keepLines w:val="0"/>
        <w:spacing w:before="360" w:after="80"/>
      </w:pPr>
      <w:r>
        <w:t>Main Chapter Headings (3-5 main chapter headings)</w:t>
      </w:r>
    </w:p>
    <w:p w14:paraId="5ED664D0" w14:textId="029410E4" w:rsidR="00D26A49" w:rsidRDefault="00D26A49" w:rsidP="00DC6B9B">
      <w:pPr>
        <w:numPr>
          <w:ilvl w:val="0"/>
          <w:numId w:val="36"/>
        </w:numPr>
        <w:spacing w:line="276" w:lineRule="auto"/>
      </w:pPr>
      <w:r>
        <w:t xml:space="preserve">HEADING 1: </w:t>
      </w:r>
      <w:ins w:id="1721" w:author="Rich Crane" w:date="2020-05-14T18:45:00Z">
        <w:r w:rsidR="00A655EF">
          <w:t>Load balance your application using Azure Traffic Manager</w:t>
        </w:r>
      </w:ins>
    </w:p>
    <w:p w14:paraId="61E66025" w14:textId="53F4AA84" w:rsidR="00D26A49" w:rsidDel="00A655EF" w:rsidRDefault="00D26A49" w:rsidP="00A655EF">
      <w:pPr>
        <w:numPr>
          <w:ilvl w:val="0"/>
          <w:numId w:val="36"/>
        </w:numPr>
        <w:spacing w:before="0" w:line="276" w:lineRule="auto"/>
        <w:rPr>
          <w:del w:id="1722" w:author="Rich Crane" w:date="2020-05-14T18:46:00Z"/>
        </w:rPr>
        <w:pPrChange w:id="1723" w:author="Rich Crane" w:date="2020-05-14T18:46:00Z">
          <w:pPr>
            <w:numPr>
              <w:numId w:val="36"/>
            </w:numPr>
            <w:spacing w:before="0" w:line="276" w:lineRule="auto"/>
            <w:ind w:left="720" w:hanging="360"/>
          </w:pPr>
        </w:pPrChange>
      </w:pPr>
      <w:r>
        <w:t xml:space="preserve">HEADING 2: </w:t>
      </w:r>
      <w:ins w:id="1724" w:author="Rich Crane" w:date="2020-05-14T18:45:00Z">
        <w:r w:rsidR="00A655EF">
          <w:t>Load balance your application using Azure Front Door</w:t>
        </w:r>
      </w:ins>
    </w:p>
    <w:p w14:paraId="5E034A73" w14:textId="28B22410" w:rsidR="00D26A49" w:rsidRDefault="00D26A49" w:rsidP="00A655EF">
      <w:pPr>
        <w:numPr>
          <w:ilvl w:val="0"/>
          <w:numId w:val="36"/>
        </w:numPr>
        <w:spacing w:before="0" w:line="276" w:lineRule="auto"/>
        <w:rPr>
          <w:ins w:id="1725" w:author="Rich Crane" w:date="2020-05-14T18:46:00Z"/>
        </w:rPr>
      </w:pPr>
      <w:del w:id="1726" w:author="Rich Crane" w:date="2020-05-14T18:46:00Z">
        <w:r w:rsidDel="00A655EF">
          <w:delText>HEADING 3:</w:delText>
        </w:r>
      </w:del>
      <w:r>
        <w:t xml:space="preserve"> </w:t>
      </w:r>
    </w:p>
    <w:p w14:paraId="551E463D" w14:textId="5F282C8B" w:rsidR="00A655EF" w:rsidRDefault="00A655EF" w:rsidP="00A655EF">
      <w:pPr>
        <w:numPr>
          <w:ilvl w:val="0"/>
          <w:numId w:val="36"/>
        </w:numPr>
        <w:spacing w:before="0" w:line="276" w:lineRule="auto"/>
        <w:pPrChange w:id="1727" w:author="Rich Crane" w:date="2020-05-14T18:46:00Z">
          <w:pPr>
            <w:numPr>
              <w:numId w:val="36"/>
            </w:numPr>
            <w:spacing w:before="0" w:line="276" w:lineRule="auto"/>
            <w:ind w:left="720" w:hanging="360"/>
          </w:pPr>
        </w:pPrChange>
      </w:pPr>
      <w:ins w:id="1728" w:author="Rich Crane" w:date="2020-05-14T18:46:00Z">
        <w:r>
          <w:t>HEADING 3: Enable TLS termination with your application using Azure Front Door</w:t>
        </w:r>
      </w:ins>
    </w:p>
    <w:p w14:paraId="3F4C03E8" w14:textId="53A7729A" w:rsidR="00D26A49" w:rsidRDefault="00D26A49" w:rsidP="00DC6B9B">
      <w:pPr>
        <w:numPr>
          <w:ilvl w:val="0"/>
          <w:numId w:val="36"/>
        </w:numPr>
        <w:spacing w:before="0" w:line="276" w:lineRule="auto"/>
      </w:pPr>
      <w:r>
        <w:t xml:space="preserve">HEADING </w:t>
      </w:r>
      <w:ins w:id="1729" w:author="Rich Crane" w:date="2020-05-14T18:46:00Z">
        <w:r w:rsidR="00A655EF">
          <w:t>3</w:t>
        </w:r>
      </w:ins>
      <w:del w:id="1730" w:author="Rich Crane" w:date="2020-05-14T18:46:00Z">
        <w:r w:rsidDel="00A655EF">
          <w:delText>4</w:delText>
        </w:r>
      </w:del>
      <w:r>
        <w:t>: Knowledge Exam</w:t>
      </w:r>
    </w:p>
    <w:p w14:paraId="623EA4DC" w14:textId="59E45C34" w:rsidR="00D26A49" w:rsidRDefault="00D26A49" w:rsidP="00DC6B9B">
      <w:pPr>
        <w:numPr>
          <w:ilvl w:val="0"/>
          <w:numId w:val="36"/>
        </w:numPr>
        <w:spacing w:before="0" w:line="276" w:lineRule="auto"/>
      </w:pPr>
      <w:r>
        <w:t xml:space="preserve">HEADING </w:t>
      </w:r>
      <w:ins w:id="1731" w:author="Rich Crane" w:date="2020-05-14T18:46:00Z">
        <w:r w:rsidR="00A655EF">
          <w:t>4</w:t>
        </w:r>
      </w:ins>
      <w:del w:id="1732" w:author="Rich Crane" w:date="2020-05-14T18:46:00Z">
        <w:r w:rsidDel="00A655EF">
          <w:delText>5</w:delText>
        </w:r>
      </w:del>
      <w:r>
        <w:t>: Further Reading</w:t>
      </w:r>
    </w:p>
    <w:p w14:paraId="18477400" w14:textId="77777777" w:rsidR="00D26A49" w:rsidRDefault="00D26A49" w:rsidP="00D26A49">
      <w:pPr>
        <w:pStyle w:val="Heading3"/>
        <w:keepNext w:val="0"/>
        <w:keepLines w:val="0"/>
        <w:spacing w:before="360" w:after="80"/>
        <w:rPr>
          <w:i/>
        </w:rPr>
      </w:pPr>
      <w:r>
        <w:t xml:space="preserve">Skills learned: </w:t>
      </w:r>
      <w:r>
        <w:rPr>
          <w:i/>
        </w:rPr>
        <w:t>For each heading, insert what the reader will learn to DO in this chapter?</w:t>
      </w:r>
    </w:p>
    <w:p w14:paraId="0839E2F2" w14:textId="246A77A3" w:rsidR="00D26A49" w:rsidRDefault="00D26A49" w:rsidP="00DC6B9B">
      <w:pPr>
        <w:numPr>
          <w:ilvl w:val="0"/>
          <w:numId w:val="37"/>
        </w:numPr>
        <w:spacing w:before="0" w:line="276" w:lineRule="auto"/>
      </w:pPr>
      <w:r>
        <w:t xml:space="preserve">SKILL 1: </w:t>
      </w:r>
      <w:ins w:id="1733" w:author="Rich Crane" w:date="2020-05-14T18:46:00Z">
        <w:r w:rsidR="00A655EF">
          <w:t>Implement glo</w:t>
        </w:r>
      </w:ins>
      <w:ins w:id="1734" w:author="Rich Crane" w:date="2020-05-14T18:47:00Z">
        <w:r w:rsidR="00A655EF">
          <w:t>bal DNS load balancing using Azure Traffic Manager</w:t>
        </w:r>
      </w:ins>
    </w:p>
    <w:p w14:paraId="2FC40135" w14:textId="0C10AF98" w:rsidR="00D26A49" w:rsidRDefault="00D26A49" w:rsidP="00DC6B9B">
      <w:pPr>
        <w:numPr>
          <w:ilvl w:val="0"/>
          <w:numId w:val="37"/>
        </w:numPr>
        <w:spacing w:before="0" w:line="276" w:lineRule="auto"/>
      </w:pPr>
      <w:r>
        <w:t xml:space="preserve">SKILL 2: </w:t>
      </w:r>
      <w:ins w:id="1735" w:author="Rich Crane" w:date="2020-05-14T18:47:00Z">
        <w:r w:rsidR="00A655EF">
          <w:t>Implement global load balancing using Azure Front Door</w:t>
        </w:r>
      </w:ins>
    </w:p>
    <w:p w14:paraId="0D6F16F0" w14:textId="195D8924" w:rsidR="00D26A49" w:rsidDel="00A655EF" w:rsidRDefault="00D26A49" w:rsidP="00DC6B9B">
      <w:pPr>
        <w:numPr>
          <w:ilvl w:val="0"/>
          <w:numId w:val="37"/>
        </w:numPr>
        <w:spacing w:before="0" w:line="276" w:lineRule="auto"/>
        <w:rPr>
          <w:del w:id="1736" w:author="Rich Crane" w:date="2020-05-14T18:47:00Z"/>
        </w:rPr>
      </w:pPr>
      <w:r>
        <w:t xml:space="preserve">SKILL 3: </w:t>
      </w:r>
      <w:ins w:id="1737" w:author="Rich Crane" w:date="2020-05-14T18:47:00Z">
        <w:r w:rsidR="00A655EF">
          <w:t>Enable TLS termination using Azure Front Door</w:t>
        </w:r>
      </w:ins>
    </w:p>
    <w:p w14:paraId="79CFB001" w14:textId="3462EAD1" w:rsidR="00D26A49" w:rsidDel="00A655EF" w:rsidRDefault="00D26A49" w:rsidP="00A655EF">
      <w:pPr>
        <w:numPr>
          <w:ilvl w:val="0"/>
          <w:numId w:val="37"/>
        </w:numPr>
        <w:spacing w:before="0" w:line="276" w:lineRule="auto"/>
        <w:rPr>
          <w:del w:id="1738" w:author="Rich Crane" w:date="2020-05-14T18:47:00Z"/>
        </w:rPr>
        <w:pPrChange w:id="1739" w:author="Rich Crane" w:date="2020-05-14T18:47:00Z">
          <w:pPr>
            <w:numPr>
              <w:numId w:val="37"/>
            </w:numPr>
            <w:spacing w:before="0" w:line="276" w:lineRule="auto"/>
            <w:ind w:left="720" w:hanging="360"/>
          </w:pPr>
        </w:pPrChange>
      </w:pPr>
      <w:del w:id="1740" w:author="Rich Crane" w:date="2020-05-14T18:47:00Z">
        <w:r w:rsidDel="00A655EF">
          <w:delText xml:space="preserve">SKILL 4: </w:delText>
        </w:r>
      </w:del>
    </w:p>
    <w:p w14:paraId="2FA006C2" w14:textId="46A78E03" w:rsidR="00D26A49" w:rsidDel="00A655EF" w:rsidRDefault="00D26A49" w:rsidP="00A655EF">
      <w:pPr>
        <w:spacing w:before="0" w:line="276" w:lineRule="auto"/>
        <w:rPr>
          <w:del w:id="1741" w:author="Rich Crane" w:date="2020-05-14T18:47:00Z"/>
        </w:rPr>
        <w:pPrChange w:id="1742" w:author="Rich Crane" w:date="2020-05-14T18:47:00Z">
          <w:pPr>
            <w:numPr>
              <w:numId w:val="37"/>
            </w:numPr>
            <w:spacing w:before="0" w:line="276" w:lineRule="auto"/>
            <w:ind w:left="720" w:hanging="360"/>
          </w:pPr>
        </w:pPrChange>
      </w:pPr>
      <w:del w:id="1743" w:author="Rich Crane" w:date="2020-05-14T18:47:00Z">
        <w:r w:rsidDel="00A655EF">
          <w:delText xml:space="preserve">SKILL 5: </w:delText>
        </w:r>
      </w:del>
    </w:p>
    <w:p w14:paraId="293005A3" w14:textId="0A2439F1" w:rsidR="00D26A49" w:rsidDel="00A655EF" w:rsidRDefault="00D26A49" w:rsidP="00A655EF">
      <w:pPr>
        <w:spacing w:before="0" w:line="276" w:lineRule="auto"/>
        <w:rPr>
          <w:del w:id="1744" w:author="Rich Crane" w:date="2020-05-14T18:47:00Z"/>
        </w:rPr>
        <w:pPrChange w:id="1745" w:author="Rich Crane" w:date="2020-05-14T18:47:00Z">
          <w:pPr>
            <w:numPr>
              <w:numId w:val="37"/>
            </w:numPr>
            <w:spacing w:before="0" w:line="276" w:lineRule="auto"/>
            <w:ind w:left="720" w:hanging="360"/>
          </w:pPr>
        </w:pPrChange>
      </w:pPr>
      <w:del w:id="1746" w:author="Rich Crane" w:date="2020-05-14T18:47:00Z">
        <w:r w:rsidDel="00A655EF">
          <w:delText xml:space="preserve">SKILL 6: </w:delText>
        </w:r>
      </w:del>
    </w:p>
    <w:p w14:paraId="32550ACB" w14:textId="2ACF9BE8" w:rsidR="00D26A49" w:rsidRDefault="00D26A49" w:rsidP="00A655EF">
      <w:pPr>
        <w:numPr>
          <w:ilvl w:val="0"/>
          <w:numId w:val="37"/>
        </w:numPr>
        <w:spacing w:before="0" w:line="276" w:lineRule="auto"/>
        <w:pPrChange w:id="1747" w:author="Rich Crane" w:date="2020-05-14T18:47:00Z">
          <w:pPr>
            <w:numPr>
              <w:numId w:val="37"/>
            </w:numPr>
            <w:spacing w:before="0" w:line="276" w:lineRule="auto"/>
            <w:ind w:left="720" w:hanging="360"/>
          </w:pPr>
        </w:pPrChange>
      </w:pPr>
      <w:del w:id="1748" w:author="Rich Crane" w:date="2020-05-14T18:47:00Z">
        <w:r w:rsidDel="00A655EF">
          <w:delText>SKILL 7:</w:delText>
        </w:r>
      </w:del>
    </w:p>
    <w:p w14:paraId="334ECEE8" w14:textId="0F3D1261" w:rsidR="00DC7A3D" w:rsidDel="007104D0" w:rsidRDefault="00DC7A3D" w:rsidP="00DC7A3D">
      <w:pPr>
        <w:rPr>
          <w:del w:id="1749" w:author="Rich Crane" w:date="2020-05-14T13:21:00Z"/>
        </w:rPr>
      </w:pPr>
    </w:p>
    <w:p w14:paraId="586D86BE" w14:textId="35737F54" w:rsidR="00D26A49" w:rsidDel="00021627" w:rsidRDefault="00D26A49">
      <w:pPr>
        <w:rPr>
          <w:del w:id="1750" w:author="Rich Crane" w:date="2020-05-14T13:11:00Z"/>
        </w:rPr>
      </w:pPr>
      <w:del w:id="1751" w:author="Rich Crane" w:date="2020-05-14T13:11:00Z">
        <w:r w:rsidDel="00021627">
          <w:br w:type="page"/>
        </w:r>
      </w:del>
    </w:p>
    <w:p w14:paraId="34D5C761" w14:textId="0B249020" w:rsidR="00D26A49" w:rsidDel="00021627" w:rsidRDefault="00D26A49" w:rsidP="00D26A49">
      <w:pPr>
        <w:pStyle w:val="Heading3"/>
        <w:widowControl w:val="0"/>
        <w:spacing w:before="0" w:line="240" w:lineRule="auto"/>
        <w:jc w:val="center"/>
        <w:rPr>
          <w:del w:id="1752" w:author="Rich Crane" w:date="2020-05-14T13:11:00Z"/>
        </w:rPr>
      </w:pPr>
      <w:del w:id="1753" w:author="Rich Crane" w:date="2020-05-14T13:11:00Z">
        <w:r w:rsidDel="00021627">
          <w:rPr>
            <w:rFonts w:ascii="Roboto" w:eastAsia="Roboto" w:hAnsi="Roboto" w:cs="Roboto"/>
            <w:b/>
            <w:color w:val="FF9900"/>
            <w:sz w:val="22"/>
            <w:szCs w:val="22"/>
          </w:rPr>
          <w:delText>CHAPTER 22:</w:delText>
        </w:r>
        <w:r w:rsidDel="00021627">
          <w:delText xml:space="preserve"> </w:delText>
        </w:r>
        <w:r w:rsidRPr="00D26A49" w:rsidDel="00021627">
          <w:rPr>
            <w:rFonts w:ascii="Roboto" w:eastAsia="Roboto" w:hAnsi="Roboto" w:cs="Roboto"/>
          </w:rPr>
          <w:delText>Scaling using Azure Front Door</w:delText>
        </w:r>
        <w:r w:rsidDel="00021627">
          <w:rPr>
            <w:rFonts w:ascii="Roboto" w:eastAsia="Roboto" w:hAnsi="Roboto" w:cs="Roboto"/>
          </w:rPr>
          <w:br/>
        </w:r>
        <w:r w:rsidDel="00021627">
          <w:rPr>
            <w:rFonts w:ascii="Calibri" w:eastAsia="Calibri" w:hAnsi="Calibri" w:cs="Calibri"/>
            <w:sz w:val="22"/>
            <w:szCs w:val="22"/>
          </w:rPr>
          <w:delText>- 10-15 pages</w:delText>
        </w:r>
      </w:del>
    </w:p>
    <w:p w14:paraId="084E9222" w14:textId="28B5D5FB" w:rsidR="00D26A49" w:rsidDel="00021627" w:rsidRDefault="00D26A49" w:rsidP="00D26A49">
      <w:pPr>
        <w:pStyle w:val="Heading3"/>
        <w:widowControl w:val="0"/>
        <w:spacing w:before="0" w:line="240" w:lineRule="auto"/>
        <w:rPr>
          <w:del w:id="1754" w:author="Rich Crane" w:date="2020-05-14T13:11:00Z"/>
        </w:rPr>
      </w:pPr>
    </w:p>
    <w:p w14:paraId="4948D72D" w14:textId="171B51FF" w:rsidR="00D26A49" w:rsidDel="00021627" w:rsidRDefault="00D26A49" w:rsidP="00D26A49">
      <w:pPr>
        <w:pStyle w:val="Heading3"/>
        <w:widowControl w:val="0"/>
        <w:spacing w:before="0" w:line="240" w:lineRule="auto"/>
        <w:rPr>
          <w:del w:id="1755" w:author="Rich Crane" w:date="2020-05-14T13:11:00Z"/>
        </w:rPr>
      </w:pPr>
      <w:del w:id="1756" w:author="Rich Crane" w:date="2020-05-14T13:11:00Z">
        <w:r w:rsidDel="00021627">
          <w:delText xml:space="preserve">DESCRIPTION: </w:delText>
        </w:r>
      </w:del>
    </w:p>
    <w:p w14:paraId="0A73B55D" w14:textId="4B8B6E30" w:rsidR="00D26A49" w:rsidDel="00021627" w:rsidRDefault="00D26A49" w:rsidP="00D26A49">
      <w:pPr>
        <w:rPr>
          <w:del w:id="1757" w:author="Rich Crane" w:date="2020-05-14T13:11:00Z"/>
        </w:rPr>
      </w:pPr>
      <w:del w:id="1758" w:author="Rich Crane" w:date="2020-05-14T13:11:00Z">
        <w:r w:rsidDel="00021627">
          <w:delText>Put something here.</w:delText>
        </w:r>
      </w:del>
    </w:p>
    <w:p w14:paraId="1401665D" w14:textId="3F0EFC2F" w:rsidR="00D26A49" w:rsidDel="00021627" w:rsidRDefault="00D26A49" w:rsidP="00D26A49">
      <w:pPr>
        <w:widowControl w:val="0"/>
        <w:spacing w:before="0" w:line="240" w:lineRule="auto"/>
        <w:rPr>
          <w:del w:id="1759" w:author="Rich Crane" w:date="2020-05-14T13:11:00Z"/>
        </w:rPr>
      </w:pPr>
    </w:p>
    <w:p w14:paraId="14C0AC65" w14:textId="56BEB592" w:rsidR="00D26A49" w:rsidDel="00021627" w:rsidRDefault="00D26A49" w:rsidP="00D26A49">
      <w:pPr>
        <w:pStyle w:val="Heading3"/>
        <w:widowControl w:val="0"/>
        <w:spacing w:before="0" w:line="240" w:lineRule="auto"/>
        <w:rPr>
          <w:del w:id="1760" w:author="Rich Crane" w:date="2020-05-14T13:11:00Z"/>
          <w:rFonts w:ascii="Calibri" w:eastAsia="Calibri" w:hAnsi="Calibri" w:cs="Calibri"/>
          <w:i/>
          <w:sz w:val="22"/>
          <w:szCs w:val="22"/>
        </w:rPr>
      </w:pPr>
      <w:del w:id="1761" w:author="Rich Crane" w:date="2020-05-14T13:11:00Z">
        <w:r w:rsidDel="00021627">
          <w:delText xml:space="preserve">Level: </w:delText>
        </w:r>
        <w:r w:rsidDel="00021627">
          <w:rPr>
            <w:rFonts w:ascii="Calibri" w:eastAsia="Calibri" w:hAnsi="Calibri" w:cs="Calibri"/>
            <w:sz w:val="22"/>
            <w:szCs w:val="22"/>
          </w:rPr>
          <w:delText>Intermediate</w:delText>
        </w:r>
        <w:r w:rsidDel="00021627">
          <w:rPr>
            <w:rFonts w:ascii="Calibri" w:eastAsia="Calibri" w:hAnsi="Calibri" w:cs="Calibri"/>
            <w:i/>
            <w:sz w:val="22"/>
            <w:szCs w:val="22"/>
          </w:rPr>
          <w:delText xml:space="preserve">  </w:delText>
        </w:r>
      </w:del>
    </w:p>
    <w:p w14:paraId="3EA2516B" w14:textId="11B3CDAE" w:rsidR="00D26A49" w:rsidDel="00021627" w:rsidRDefault="00D26A49" w:rsidP="00D26A49">
      <w:pPr>
        <w:pStyle w:val="Heading3"/>
        <w:keepNext w:val="0"/>
        <w:keepLines w:val="0"/>
        <w:spacing w:before="360" w:after="80"/>
        <w:rPr>
          <w:del w:id="1762" w:author="Rich Crane" w:date="2020-05-14T13:11:00Z"/>
        </w:rPr>
      </w:pPr>
      <w:del w:id="1763" w:author="Rich Crane" w:date="2020-05-14T13:11:00Z">
        <w:r w:rsidDel="00021627">
          <w:delText>Main Chapter Headings (3-5 main chapter headings)</w:delText>
        </w:r>
      </w:del>
    </w:p>
    <w:p w14:paraId="741A4E95" w14:textId="51934FB2" w:rsidR="00D26A49" w:rsidDel="00021627" w:rsidRDefault="00D26A49" w:rsidP="00DC6B9B">
      <w:pPr>
        <w:numPr>
          <w:ilvl w:val="0"/>
          <w:numId w:val="40"/>
        </w:numPr>
        <w:spacing w:line="276" w:lineRule="auto"/>
        <w:rPr>
          <w:del w:id="1764" w:author="Rich Crane" w:date="2020-05-14T13:11:00Z"/>
        </w:rPr>
      </w:pPr>
      <w:del w:id="1765" w:author="Rich Crane" w:date="2020-05-14T13:11:00Z">
        <w:r w:rsidDel="00021627">
          <w:delText xml:space="preserve">HEADING 1: </w:delText>
        </w:r>
      </w:del>
    </w:p>
    <w:p w14:paraId="3045ACBB" w14:textId="52CE1568" w:rsidR="00D26A49" w:rsidDel="00021627" w:rsidRDefault="00D26A49" w:rsidP="00DC6B9B">
      <w:pPr>
        <w:numPr>
          <w:ilvl w:val="0"/>
          <w:numId w:val="40"/>
        </w:numPr>
        <w:spacing w:before="0" w:line="276" w:lineRule="auto"/>
        <w:rPr>
          <w:del w:id="1766" w:author="Rich Crane" w:date="2020-05-14T13:11:00Z"/>
        </w:rPr>
      </w:pPr>
      <w:del w:id="1767" w:author="Rich Crane" w:date="2020-05-14T13:11:00Z">
        <w:r w:rsidDel="00021627">
          <w:delText xml:space="preserve">HEADING 2: </w:delText>
        </w:r>
      </w:del>
    </w:p>
    <w:p w14:paraId="7C004C7C" w14:textId="0292C64E" w:rsidR="00D26A49" w:rsidDel="00021627" w:rsidRDefault="00D26A49" w:rsidP="00DC6B9B">
      <w:pPr>
        <w:numPr>
          <w:ilvl w:val="0"/>
          <w:numId w:val="40"/>
        </w:numPr>
        <w:spacing w:before="0" w:line="276" w:lineRule="auto"/>
        <w:rPr>
          <w:del w:id="1768" w:author="Rich Crane" w:date="2020-05-14T13:11:00Z"/>
        </w:rPr>
      </w:pPr>
      <w:del w:id="1769" w:author="Rich Crane" w:date="2020-05-14T13:11:00Z">
        <w:r w:rsidDel="00021627">
          <w:delText xml:space="preserve">HEADING 3: </w:delText>
        </w:r>
      </w:del>
    </w:p>
    <w:p w14:paraId="328326FC" w14:textId="2F8F6E6F" w:rsidR="00D26A49" w:rsidDel="00021627" w:rsidRDefault="00D26A49" w:rsidP="00DC6B9B">
      <w:pPr>
        <w:numPr>
          <w:ilvl w:val="0"/>
          <w:numId w:val="40"/>
        </w:numPr>
        <w:spacing w:before="0" w:line="276" w:lineRule="auto"/>
        <w:rPr>
          <w:del w:id="1770" w:author="Rich Crane" w:date="2020-05-14T13:11:00Z"/>
        </w:rPr>
      </w:pPr>
      <w:del w:id="1771" w:author="Rich Crane" w:date="2020-05-14T13:11:00Z">
        <w:r w:rsidDel="00021627">
          <w:delText>HEADING 4: Knowledge Exam</w:delText>
        </w:r>
      </w:del>
    </w:p>
    <w:p w14:paraId="6C7B67C9" w14:textId="2019288F" w:rsidR="00D26A49" w:rsidDel="00021627" w:rsidRDefault="00D26A49" w:rsidP="00DC6B9B">
      <w:pPr>
        <w:numPr>
          <w:ilvl w:val="0"/>
          <w:numId w:val="40"/>
        </w:numPr>
        <w:spacing w:before="0" w:line="276" w:lineRule="auto"/>
        <w:rPr>
          <w:del w:id="1772" w:author="Rich Crane" w:date="2020-05-14T13:11:00Z"/>
        </w:rPr>
      </w:pPr>
      <w:del w:id="1773" w:author="Rich Crane" w:date="2020-05-14T13:11:00Z">
        <w:r w:rsidDel="00021627">
          <w:delText>HEADING 5: Further Reading</w:delText>
        </w:r>
      </w:del>
    </w:p>
    <w:p w14:paraId="55498CD8" w14:textId="79E89899" w:rsidR="00D26A49" w:rsidDel="00021627" w:rsidRDefault="00D26A49" w:rsidP="00D26A49">
      <w:pPr>
        <w:pStyle w:val="Heading3"/>
        <w:keepNext w:val="0"/>
        <w:keepLines w:val="0"/>
        <w:spacing w:before="360" w:after="80"/>
        <w:rPr>
          <w:del w:id="1774" w:author="Rich Crane" w:date="2020-05-14T13:11:00Z"/>
          <w:i/>
        </w:rPr>
      </w:pPr>
      <w:del w:id="1775" w:author="Rich Crane" w:date="2020-05-14T13:11:00Z">
        <w:r w:rsidDel="00021627">
          <w:delText xml:space="preserve">Skills learned: </w:delText>
        </w:r>
        <w:r w:rsidDel="00021627">
          <w:rPr>
            <w:i/>
          </w:rPr>
          <w:delText>For each heading, insert what the reader will learn to DO in this chapter?</w:delText>
        </w:r>
      </w:del>
    </w:p>
    <w:p w14:paraId="01AD1A02" w14:textId="20944BEE" w:rsidR="00D26A49" w:rsidDel="00021627" w:rsidRDefault="00D26A49" w:rsidP="00DC6B9B">
      <w:pPr>
        <w:numPr>
          <w:ilvl w:val="0"/>
          <w:numId w:val="41"/>
        </w:numPr>
        <w:spacing w:before="0" w:line="276" w:lineRule="auto"/>
        <w:rPr>
          <w:del w:id="1776" w:author="Rich Crane" w:date="2020-05-14T13:11:00Z"/>
        </w:rPr>
      </w:pPr>
      <w:del w:id="1777" w:author="Rich Crane" w:date="2020-05-14T13:11:00Z">
        <w:r w:rsidDel="00021627">
          <w:delText xml:space="preserve">SKILL 1: </w:delText>
        </w:r>
      </w:del>
    </w:p>
    <w:p w14:paraId="68CB628A" w14:textId="2F782830" w:rsidR="00D26A49" w:rsidDel="00021627" w:rsidRDefault="00D26A49" w:rsidP="00DC6B9B">
      <w:pPr>
        <w:numPr>
          <w:ilvl w:val="0"/>
          <w:numId w:val="41"/>
        </w:numPr>
        <w:spacing w:before="0" w:line="276" w:lineRule="auto"/>
        <w:rPr>
          <w:del w:id="1778" w:author="Rich Crane" w:date="2020-05-14T13:11:00Z"/>
        </w:rPr>
      </w:pPr>
      <w:del w:id="1779" w:author="Rich Crane" w:date="2020-05-14T13:11:00Z">
        <w:r w:rsidDel="00021627">
          <w:delText xml:space="preserve">SKILL 2: </w:delText>
        </w:r>
      </w:del>
    </w:p>
    <w:p w14:paraId="5D904198" w14:textId="3AC78029" w:rsidR="00D26A49" w:rsidDel="00021627" w:rsidRDefault="00D26A49" w:rsidP="00DC6B9B">
      <w:pPr>
        <w:numPr>
          <w:ilvl w:val="0"/>
          <w:numId w:val="41"/>
        </w:numPr>
        <w:spacing w:before="0" w:line="276" w:lineRule="auto"/>
        <w:rPr>
          <w:del w:id="1780" w:author="Rich Crane" w:date="2020-05-14T13:11:00Z"/>
        </w:rPr>
      </w:pPr>
      <w:del w:id="1781" w:author="Rich Crane" w:date="2020-05-14T13:11:00Z">
        <w:r w:rsidDel="00021627">
          <w:delText xml:space="preserve">SKILL 3: </w:delText>
        </w:r>
      </w:del>
    </w:p>
    <w:p w14:paraId="02313F8F" w14:textId="30D01C06" w:rsidR="00D26A49" w:rsidDel="00021627" w:rsidRDefault="00D26A49" w:rsidP="00DC6B9B">
      <w:pPr>
        <w:numPr>
          <w:ilvl w:val="0"/>
          <w:numId w:val="41"/>
        </w:numPr>
        <w:spacing w:before="0" w:line="276" w:lineRule="auto"/>
        <w:rPr>
          <w:del w:id="1782" w:author="Rich Crane" w:date="2020-05-14T13:11:00Z"/>
        </w:rPr>
      </w:pPr>
      <w:del w:id="1783" w:author="Rich Crane" w:date="2020-05-14T13:11:00Z">
        <w:r w:rsidDel="00021627">
          <w:delText xml:space="preserve">SKILL 4: </w:delText>
        </w:r>
      </w:del>
    </w:p>
    <w:p w14:paraId="36601489" w14:textId="55704F8E" w:rsidR="00D26A49" w:rsidDel="00021627" w:rsidRDefault="00D26A49" w:rsidP="00DC6B9B">
      <w:pPr>
        <w:numPr>
          <w:ilvl w:val="0"/>
          <w:numId w:val="41"/>
        </w:numPr>
        <w:spacing w:before="0" w:line="276" w:lineRule="auto"/>
        <w:rPr>
          <w:del w:id="1784" w:author="Rich Crane" w:date="2020-05-14T13:11:00Z"/>
        </w:rPr>
      </w:pPr>
      <w:del w:id="1785" w:author="Rich Crane" w:date="2020-05-14T13:11:00Z">
        <w:r w:rsidDel="00021627">
          <w:delText xml:space="preserve">SKILL 5: </w:delText>
        </w:r>
      </w:del>
    </w:p>
    <w:p w14:paraId="1F009F78" w14:textId="7BFABC73" w:rsidR="00D26A49" w:rsidDel="00021627" w:rsidRDefault="00D26A49" w:rsidP="00DC6B9B">
      <w:pPr>
        <w:numPr>
          <w:ilvl w:val="0"/>
          <w:numId w:val="41"/>
        </w:numPr>
        <w:spacing w:before="0" w:line="276" w:lineRule="auto"/>
        <w:rPr>
          <w:del w:id="1786" w:author="Rich Crane" w:date="2020-05-14T13:11:00Z"/>
        </w:rPr>
      </w:pPr>
      <w:del w:id="1787" w:author="Rich Crane" w:date="2020-05-14T13:11:00Z">
        <w:r w:rsidDel="00021627">
          <w:delText xml:space="preserve">SKILL 6: </w:delText>
        </w:r>
      </w:del>
    </w:p>
    <w:p w14:paraId="75F284F3" w14:textId="2B2EF335" w:rsidR="00D26A49" w:rsidDel="00021627" w:rsidRDefault="00D26A49" w:rsidP="00DC6B9B">
      <w:pPr>
        <w:numPr>
          <w:ilvl w:val="0"/>
          <w:numId w:val="41"/>
        </w:numPr>
        <w:spacing w:before="0" w:line="276" w:lineRule="auto"/>
        <w:rPr>
          <w:del w:id="1788" w:author="Rich Crane" w:date="2020-05-14T13:11:00Z"/>
        </w:rPr>
      </w:pPr>
      <w:del w:id="1789" w:author="Rich Crane" w:date="2020-05-14T13:11:00Z">
        <w:r w:rsidDel="00021627">
          <w:delText>SKILL 7:</w:delText>
        </w:r>
      </w:del>
    </w:p>
    <w:p w14:paraId="6365009F" w14:textId="34F6BA21" w:rsidR="00D26A49" w:rsidDel="007104D0" w:rsidRDefault="00D26A49" w:rsidP="00DC7A3D">
      <w:pPr>
        <w:rPr>
          <w:del w:id="1790" w:author="Rich Crane" w:date="2020-05-14T13:21:00Z"/>
        </w:rPr>
      </w:pPr>
    </w:p>
    <w:p w14:paraId="40293304" w14:textId="139F2FEE" w:rsidR="00D26A49" w:rsidDel="007104D0" w:rsidRDefault="00D26A49">
      <w:pPr>
        <w:rPr>
          <w:del w:id="1791" w:author="Rich Crane" w:date="2020-05-14T13:21:00Z"/>
        </w:rPr>
      </w:pPr>
      <w:del w:id="1792" w:author="Rich Crane" w:date="2020-05-14T13:21:00Z">
        <w:r w:rsidDel="007104D0">
          <w:br w:type="page"/>
        </w:r>
      </w:del>
    </w:p>
    <w:p w14:paraId="0692CB7D" w14:textId="49C25A04" w:rsidR="00D26A49" w:rsidDel="007104D0" w:rsidRDefault="00D26A49" w:rsidP="00D26A49">
      <w:pPr>
        <w:pStyle w:val="Heading3"/>
        <w:widowControl w:val="0"/>
        <w:spacing w:before="0" w:line="240" w:lineRule="auto"/>
        <w:jc w:val="center"/>
        <w:rPr>
          <w:del w:id="1793" w:author="Rich Crane" w:date="2020-05-14T13:21:00Z"/>
        </w:rPr>
      </w:pPr>
      <w:del w:id="1794" w:author="Rich Crane" w:date="2020-05-14T13:21:00Z">
        <w:r w:rsidDel="007104D0">
          <w:rPr>
            <w:rFonts w:ascii="Roboto" w:eastAsia="Roboto" w:hAnsi="Roboto" w:cs="Roboto"/>
            <w:b/>
            <w:color w:val="FF9900"/>
            <w:sz w:val="22"/>
            <w:szCs w:val="22"/>
          </w:rPr>
          <w:delText>CHAPTER 23:</w:delText>
        </w:r>
        <w:r w:rsidDel="007104D0">
          <w:delText xml:space="preserve"> </w:delText>
        </w:r>
        <w:r w:rsidRPr="00D26A49" w:rsidDel="007104D0">
          <w:rPr>
            <w:rFonts w:ascii="Roboto" w:eastAsia="Roboto" w:hAnsi="Roboto" w:cs="Roboto"/>
          </w:rPr>
          <w:delText>Monitoring using Azure ARC</w:delText>
        </w:r>
        <w:r w:rsidDel="007104D0">
          <w:rPr>
            <w:rFonts w:ascii="Roboto" w:eastAsia="Roboto" w:hAnsi="Roboto" w:cs="Roboto"/>
          </w:rPr>
          <w:br/>
        </w:r>
        <w:r w:rsidDel="007104D0">
          <w:rPr>
            <w:rFonts w:ascii="Calibri" w:eastAsia="Calibri" w:hAnsi="Calibri" w:cs="Calibri"/>
            <w:sz w:val="22"/>
            <w:szCs w:val="22"/>
          </w:rPr>
          <w:delText xml:space="preserve">- </w:delText>
        </w:r>
      </w:del>
      <w:del w:id="1795" w:author="Rich Crane" w:date="2020-05-14T13:20:00Z">
        <w:r w:rsidDel="007104D0">
          <w:rPr>
            <w:rFonts w:ascii="Calibri" w:eastAsia="Calibri" w:hAnsi="Calibri" w:cs="Calibri"/>
            <w:sz w:val="22"/>
            <w:szCs w:val="22"/>
          </w:rPr>
          <w:delText>10</w:delText>
        </w:r>
      </w:del>
      <w:del w:id="1796" w:author="Rich Crane" w:date="2020-05-14T13:21:00Z">
        <w:r w:rsidDel="007104D0">
          <w:rPr>
            <w:rFonts w:ascii="Calibri" w:eastAsia="Calibri" w:hAnsi="Calibri" w:cs="Calibri"/>
            <w:sz w:val="22"/>
            <w:szCs w:val="22"/>
          </w:rPr>
          <w:delText>-1</w:delText>
        </w:r>
      </w:del>
      <w:del w:id="1797" w:author="Rich Crane" w:date="2020-05-14T13:20:00Z">
        <w:r w:rsidDel="007104D0">
          <w:rPr>
            <w:rFonts w:ascii="Calibri" w:eastAsia="Calibri" w:hAnsi="Calibri" w:cs="Calibri"/>
            <w:sz w:val="22"/>
            <w:szCs w:val="22"/>
          </w:rPr>
          <w:delText>5</w:delText>
        </w:r>
      </w:del>
      <w:del w:id="1798" w:author="Rich Crane" w:date="2020-05-14T13:21:00Z">
        <w:r w:rsidDel="007104D0">
          <w:rPr>
            <w:rFonts w:ascii="Calibri" w:eastAsia="Calibri" w:hAnsi="Calibri" w:cs="Calibri"/>
            <w:sz w:val="22"/>
            <w:szCs w:val="22"/>
          </w:rPr>
          <w:delText xml:space="preserve"> pages</w:delText>
        </w:r>
      </w:del>
    </w:p>
    <w:p w14:paraId="4895371A" w14:textId="40042BA9" w:rsidR="00D26A49" w:rsidDel="007104D0" w:rsidRDefault="00D26A49" w:rsidP="00D26A49">
      <w:pPr>
        <w:pStyle w:val="Heading3"/>
        <w:widowControl w:val="0"/>
        <w:spacing w:before="0" w:line="240" w:lineRule="auto"/>
        <w:rPr>
          <w:del w:id="1799" w:author="Rich Crane" w:date="2020-05-14T13:21:00Z"/>
        </w:rPr>
      </w:pPr>
    </w:p>
    <w:p w14:paraId="1F6FBF3B" w14:textId="0FF45C78" w:rsidR="00D26A49" w:rsidDel="007104D0" w:rsidRDefault="00D26A49" w:rsidP="00D26A49">
      <w:pPr>
        <w:pStyle w:val="Heading3"/>
        <w:widowControl w:val="0"/>
        <w:spacing w:before="0" w:line="240" w:lineRule="auto"/>
        <w:rPr>
          <w:del w:id="1800" w:author="Rich Crane" w:date="2020-05-14T13:21:00Z"/>
        </w:rPr>
      </w:pPr>
      <w:del w:id="1801" w:author="Rich Crane" w:date="2020-05-14T13:21:00Z">
        <w:r w:rsidDel="007104D0">
          <w:delText xml:space="preserve">DESCRIPTION: </w:delText>
        </w:r>
      </w:del>
    </w:p>
    <w:p w14:paraId="1D080BA9" w14:textId="19053009" w:rsidR="00D26A49" w:rsidDel="007104D0" w:rsidRDefault="00D26A49" w:rsidP="00D26A49">
      <w:pPr>
        <w:rPr>
          <w:del w:id="1802" w:author="Rich Crane" w:date="2020-05-14T13:21:00Z"/>
        </w:rPr>
      </w:pPr>
      <w:del w:id="1803" w:author="Rich Crane" w:date="2020-05-14T13:21:00Z">
        <w:r w:rsidDel="007104D0">
          <w:delText>Put something here.</w:delText>
        </w:r>
      </w:del>
    </w:p>
    <w:p w14:paraId="58B401F9" w14:textId="77109A44" w:rsidR="00D26A49" w:rsidDel="007104D0" w:rsidRDefault="00D26A49" w:rsidP="00D26A49">
      <w:pPr>
        <w:widowControl w:val="0"/>
        <w:spacing w:before="0" w:line="240" w:lineRule="auto"/>
        <w:rPr>
          <w:del w:id="1804" w:author="Rich Crane" w:date="2020-05-14T13:21:00Z"/>
        </w:rPr>
      </w:pPr>
    </w:p>
    <w:p w14:paraId="0CBC9469" w14:textId="09E67705" w:rsidR="00D26A49" w:rsidDel="007104D0" w:rsidRDefault="00D26A49" w:rsidP="00D26A49">
      <w:pPr>
        <w:pStyle w:val="Heading3"/>
        <w:widowControl w:val="0"/>
        <w:spacing w:before="0" w:line="240" w:lineRule="auto"/>
        <w:rPr>
          <w:del w:id="1805" w:author="Rich Crane" w:date="2020-05-14T13:21:00Z"/>
          <w:rFonts w:ascii="Calibri" w:eastAsia="Calibri" w:hAnsi="Calibri" w:cs="Calibri"/>
          <w:i/>
          <w:sz w:val="22"/>
          <w:szCs w:val="22"/>
        </w:rPr>
      </w:pPr>
      <w:del w:id="1806" w:author="Rich Crane" w:date="2020-05-14T13:21:00Z">
        <w:r w:rsidDel="007104D0">
          <w:delText xml:space="preserve">Level: </w:delText>
        </w:r>
        <w:r w:rsidDel="007104D0">
          <w:rPr>
            <w:rFonts w:ascii="Calibri" w:eastAsia="Calibri" w:hAnsi="Calibri" w:cs="Calibri"/>
            <w:sz w:val="22"/>
            <w:szCs w:val="22"/>
          </w:rPr>
          <w:delText>Intermediate</w:delText>
        </w:r>
        <w:r w:rsidDel="007104D0">
          <w:rPr>
            <w:rFonts w:ascii="Calibri" w:eastAsia="Calibri" w:hAnsi="Calibri" w:cs="Calibri"/>
            <w:i/>
            <w:sz w:val="22"/>
            <w:szCs w:val="22"/>
          </w:rPr>
          <w:delText xml:space="preserve">  </w:delText>
        </w:r>
      </w:del>
    </w:p>
    <w:p w14:paraId="399649A6" w14:textId="31697DC7" w:rsidR="00D26A49" w:rsidDel="007104D0" w:rsidRDefault="00D26A49" w:rsidP="00D26A49">
      <w:pPr>
        <w:pStyle w:val="Heading3"/>
        <w:keepNext w:val="0"/>
        <w:keepLines w:val="0"/>
        <w:spacing w:before="360" w:after="80"/>
        <w:rPr>
          <w:del w:id="1807" w:author="Rich Crane" w:date="2020-05-14T13:21:00Z"/>
        </w:rPr>
      </w:pPr>
      <w:del w:id="1808" w:author="Rich Crane" w:date="2020-05-14T13:21:00Z">
        <w:r w:rsidDel="007104D0">
          <w:delText>Main Chapter Headings (3-5 main chapter headings)</w:delText>
        </w:r>
      </w:del>
    </w:p>
    <w:p w14:paraId="55944669" w14:textId="3DFA5940" w:rsidR="00D26A49" w:rsidDel="007104D0" w:rsidRDefault="00D26A49" w:rsidP="00DC6B9B">
      <w:pPr>
        <w:numPr>
          <w:ilvl w:val="0"/>
          <w:numId w:val="42"/>
        </w:numPr>
        <w:spacing w:line="276" w:lineRule="auto"/>
        <w:rPr>
          <w:del w:id="1809" w:author="Rich Crane" w:date="2020-05-14T13:21:00Z"/>
        </w:rPr>
      </w:pPr>
      <w:del w:id="1810" w:author="Rich Crane" w:date="2020-05-14T13:21:00Z">
        <w:r w:rsidDel="007104D0">
          <w:delText xml:space="preserve">HEADING 1: </w:delText>
        </w:r>
      </w:del>
    </w:p>
    <w:p w14:paraId="345E1392" w14:textId="2A22BEF6" w:rsidR="00D26A49" w:rsidDel="007104D0" w:rsidRDefault="00D26A49" w:rsidP="00DC6B9B">
      <w:pPr>
        <w:numPr>
          <w:ilvl w:val="0"/>
          <w:numId w:val="42"/>
        </w:numPr>
        <w:spacing w:before="0" w:line="276" w:lineRule="auto"/>
        <w:rPr>
          <w:del w:id="1811" w:author="Rich Crane" w:date="2020-05-14T13:21:00Z"/>
        </w:rPr>
      </w:pPr>
      <w:del w:id="1812" w:author="Rich Crane" w:date="2020-05-14T13:21:00Z">
        <w:r w:rsidDel="007104D0">
          <w:delText xml:space="preserve">HEADING 2: </w:delText>
        </w:r>
      </w:del>
    </w:p>
    <w:p w14:paraId="18219152" w14:textId="594EBDC6" w:rsidR="00D26A49" w:rsidDel="007104D0" w:rsidRDefault="00D26A49" w:rsidP="00DC6B9B">
      <w:pPr>
        <w:numPr>
          <w:ilvl w:val="0"/>
          <w:numId w:val="42"/>
        </w:numPr>
        <w:spacing w:before="0" w:line="276" w:lineRule="auto"/>
        <w:rPr>
          <w:del w:id="1813" w:author="Rich Crane" w:date="2020-05-14T13:21:00Z"/>
        </w:rPr>
      </w:pPr>
      <w:del w:id="1814" w:author="Rich Crane" w:date="2020-05-14T13:21:00Z">
        <w:r w:rsidDel="007104D0">
          <w:delText xml:space="preserve">HEADING 3: </w:delText>
        </w:r>
      </w:del>
    </w:p>
    <w:p w14:paraId="5AD0C2FD" w14:textId="0BA219A8" w:rsidR="00D26A49" w:rsidDel="007104D0" w:rsidRDefault="00D26A49" w:rsidP="00DC6B9B">
      <w:pPr>
        <w:numPr>
          <w:ilvl w:val="0"/>
          <w:numId w:val="42"/>
        </w:numPr>
        <w:spacing w:before="0" w:line="276" w:lineRule="auto"/>
        <w:rPr>
          <w:del w:id="1815" w:author="Rich Crane" w:date="2020-05-14T13:21:00Z"/>
        </w:rPr>
      </w:pPr>
      <w:del w:id="1816" w:author="Rich Crane" w:date="2020-05-14T13:21:00Z">
        <w:r w:rsidDel="007104D0">
          <w:delText>HEADING 4: Knowledge Exam</w:delText>
        </w:r>
      </w:del>
    </w:p>
    <w:p w14:paraId="15D559B3" w14:textId="0E97F9FC" w:rsidR="00D26A49" w:rsidDel="007104D0" w:rsidRDefault="00D26A49" w:rsidP="00DC6B9B">
      <w:pPr>
        <w:numPr>
          <w:ilvl w:val="0"/>
          <w:numId w:val="42"/>
        </w:numPr>
        <w:spacing w:before="0" w:line="276" w:lineRule="auto"/>
        <w:rPr>
          <w:del w:id="1817" w:author="Rich Crane" w:date="2020-05-14T13:21:00Z"/>
        </w:rPr>
      </w:pPr>
      <w:del w:id="1818" w:author="Rich Crane" w:date="2020-05-14T13:21:00Z">
        <w:r w:rsidDel="007104D0">
          <w:delText>HEADING 5: Further Reading</w:delText>
        </w:r>
      </w:del>
    </w:p>
    <w:p w14:paraId="34DEF02F" w14:textId="53039ACE" w:rsidR="00D26A49" w:rsidDel="007104D0" w:rsidRDefault="00D26A49" w:rsidP="00D26A49">
      <w:pPr>
        <w:pStyle w:val="Heading3"/>
        <w:keepNext w:val="0"/>
        <w:keepLines w:val="0"/>
        <w:spacing w:before="360" w:after="80"/>
        <w:rPr>
          <w:del w:id="1819" w:author="Rich Crane" w:date="2020-05-14T13:21:00Z"/>
          <w:i/>
        </w:rPr>
      </w:pPr>
      <w:del w:id="1820" w:author="Rich Crane" w:date="2020-05-14T13:21:00Z">
        <w:r w:rsidDel="007104D0">
          <w:delText xml:space="preserve">Skills learned: </w:delText>
        </w:r>
        <w:r w:rsidDel="007104D0">
          <w:rPr>
            <w:i/>
          </w:rPr>
          <w:delText>For each heading, insert what the reader will learn to DO in this chapter?</w:delText>
        </w:r>
      </w:del>
    </w:p>
    <w:p w14:paraId="67B111D7" w14:textId="3587ED61" w:rsidR="00D26A49" w:rsidDel="007104D0" w:rsidRDefault="00D26A49" w:rsidP="00DC6B9B">
      <w:pPr>
        <w:numPr>
          <w:ilvl w:val="0"/>
          <w:numId w:val="43"/>
        </w:numPr>
        <w:spacing w:before="0" w:line="276" w:lineRule="auto"/>
        <w:rPr>
          <w:del w:id="1821" w:author="Rich Crane" w:date="2020-05-14T13:21:00Z"/>
        </w:rPr>
      </w:pPr>
      <w:del w:id="1822" w:author="Rich Crane" w:date="2020-05-14T13:21:00Z">
        <w:r w:rsidDel="007104D0">
          <w:delText xml:space="preserve">SKILL 1: </w:delText>
        </w:r>
      </w:del>
    </w:p>
    <w:p w14:paraId="0F064BFC" w14:textId="39EB16FD" w:rsidR="00D26A49" w:rsidDel="007104D0" w:rsidRDefault="00D26A49" w:rsidP="00DC6B9B">
      <w:pPr>
        <w:numPr>
          <w:ilvl w:val="0"/>
          <w:numId w:val="43"/>
        </w:numPr>
        <w:spacing w:before="0" w:line="276" w:lineRule="auto"/>
        <w:rPr>
          <w:del w:id="1823" w:author="Rich Crane" w:date="2020-05-14T13:21:00Z"/>
        </w:rPr>
      </w:pPr>
      <w:del w:id="1824" w:author="Rich Crane" w:date="2020-05-14T13:21:00Z">
        <w:r w:rsidDel="007104D0">
          <w:delText xml:space="preserve">SKILL 2: </w:delText>
        </w:r>
      </w:del>
    </w:p>
    <w:p w14:paraId="7F9DC514" w14:textId="78A3B151" w:rsidR="00D26A49" w:rsidDel="007104D0" w:rsidRDefault="00D26A49" w:rsidP="00DC6B9B">
      <w:pPr>
        <w:numPr>
          <w:ilvl w:val="0"/>
          <w:numId w:val="43"/>
        </w:numPr>
        <w:spacing w:before="0" w:line="276" w:lineRule="auto"/>
        <w:rPr>
          <w:del w:id="1825" w:author="Rich Crane" w:date="2020-05-14T13:21:00Z"/>
        </w:rPr>
      </w:pPr>
      <w:del w:id="1826" w:author="Rich Crane" w:date="2020-05-14T13:21:00Z">
        <w:r w:rsidDel="007104D0">
          <w:delText xml:space="preserve">SKILL 3: </w:delText>
        </w:r>
      </w:del>
    </w:p>
    <w:p w14:paraId="629E9BDB" w14:textId="4C47894B" w:rsidR="00D26A49" w:rsidDel="007104D0" w:rsidRDefault="00D26A49" w:rsidP="00DC6B9B">
      <w:pPr>
        <w:numPr>
          <w:ilvl w:val="0"/>
          <w:numId w:val="43"/>
        </w:numPr>
        <w:spacing w:before="0" w:line="276" w:lineRule="auto"/>
        <w:rPr>
          <w:del w:id="1827" w:author="Rich Crane" w:date="2020-05-14T13:21:00Z"/>
        </w:rPr>
      </w:pPr>
      <w:del w:id="1828" w:author="Rich Crane" w:date="2020-05-14T13:21:00Z">
        <w:r w:rsidDel="007104D0">
          <w:delText xml:space="preserve">SKILL 4: </w:delText>
        </w:r>
      </w:del>
    </w:p>
    <w:p w14:paraId="79CE09AE" w14:textId="6F4E0366" w:rsidR="00D26A49" w:rsidDel="007104D0" w:rsidRDefault="00D26A49" w:rsidP="00DC6B9B">
      <w:pPr>
        <w:numPr>
          <w:ilvl w:val="0"/>
          <w:numId w:val="43"/>
        </w:numPr>
        <w:spacing w:before="0" w:line="276" w:lineRule="auto"/>
        <w:rPr>
          <w:del w:id="1829" w:author="Rich Crane" w:date="2020-05-14T13:21:00Z"/>
        </w:rPr>
      </w:pPr>
      <w:del w:id="1830" w:author="Rich Crane" w:date="2020-05-14T13:21:00Z">
        <w:r w:rsidDel="007104D0">
          <w:delText xml:space="preserve">SKILL 5: </w:delText>
        </w:r>
      </w:del>
    </w:p>
    <w:p w14:paraId="70565257" w14:textId="7A20B5FD" w:rsidR="00D26A49" w:rsidDel="007104D0" w:rsidRDefault="00D26A49" w:rsidP="00DC6B9B">
      <w:pPr>
        <w:numPr>
          <w:ilvl w:val="0"/>
          <w:numId w:val="43"/>
        </w:numPr>
        <w:spacing w:before="0" w:line="276" w:lineRule="auto"/>
        <w:rPr>
          <w:del w:id="1831" w:author="Rich Crane" w:date="2020-05-14T13:21:00Z"/>
        </w:rPr>
      </w:pPr>
      <w:del w:id="1832" w:author="Rich Crane" w:date="2020-05-14T13:21:00Z">
        <w:r w:rsidDel="007104D0">
          <w:delText xml:space="preserve">SKILL 6: </w:delText>
        </w:r>
      </w:del>
    </w:p>
    <w:p w14:paraId="3AA1D6CE" w14:textId="1C4E2F4E" w:rsidR="00D26A49" w:rsidDel="007104D0" w:rsidRDefault="00D26A49" w:rsidP="00DC6B9B">
      <w:pPr>
        <w:numPr>
          <w:ilvl w:val="0"/>
          <w:numId w:val="43"/>
        </w:numPr>
        <w:spacing w:before="0" w:line="276" w:lineRule="auto"/>
        <w:rPr>
          <w:del w:id="1833" w:author="Rich Crane" w:date="2020-05-14T13:21:00Z"/>
        </w:rPr>
      </w:pPr>
      <w:del w:id="1834" w:author="Rich Crane" w:date="2020-05-14T13:21:00Z">
        <w:r w:rsidDel="007104D0">
          <w:delText>SKILL 7:</w:delText>
        </w:r>
      </w:del>
    </w:p>
    <w:p w14:paraId="7BF36CCB" w14:textId="77777777" w:rsidR="00115C62" w:rsidDel="00984FFB" w:rsidRDefault="00115C62" w:rsidP="00D26A49">
      <w:pPr>
        <w:pStyle w:val="Heading3"/>
        <w:widowControl w:val="0"/>
        <w:spacing w:before="0" w:line="240" w:lineRule="auto"/>
        <w:rPr>
          <w:del w:id="1835" w:author="Rich Crane" w:date="2020-05-14T19:46:00Z"/>
          <w:rFonts w:ascii="Roboto" w:eastAsia="Roboto" w:hAnsi="Roboto" w:cs="Roboto"/>
          <w:b/>
          <w:color w:val="FF9900"/>
          <w:sz w:val="22"/>
          <w:szCs w:val="22"/>
        </w:rPr>
      </w:pPr>
    </w:p>
    <w:p w14:paraId="05B289B0" w14:textId="77777777" w:rsidR="00115C62" w:rsidDel="00984FFB" w:rsidRDefault="00115C62" w:rsidP="001B5BE3">
      <w:pPr>
        <w:pStyle w:val="Heading3"/>
        <w:widowControl w:val="0"/>
        <w:spacing w:before="0" w:line="240" w:lineRule="auto"/>
        <w:jc w:val="center"/>
        <w:rPr>
          <w:del w:id="1836" w:author="Rich Crane" w:date="2020-05-14T19:46:00Z"/>
          <w:rFonts w:ascii="Roboto" w:eastAsia="Roboto" w:hAnsi="Roboto" w:cs="Roboto"/>
          <w:b/>
          <w:color w:val="FF9900"/>
          <w:sz w:val="22"/>
          <w:szCs w:val="22"/>
        </w:rPr>
      </w:pPr>
    </w:p>
    <w:p w14:paraId="4436CEE5" w14:textId="77777777" w:rsidR="00115C62" w:rsidDel="00984FFB" w:rsidRDefault="00115C62" w:rsidP="001B5BE3">
      <w:pPr>
        <w:pStyle w:val="Heading3"/>
        <w:widowControl w:val="0"/>
        <w:spacing w:before="0" w:line="240" w:lineRule="auto"/>
        <w:jc w:val="center"/>
        <w:rPr>
          <w:del w:id="1837" w:author="Rich Crane" w:date="2020-05-14T19:46:00Z"/>
          <w:rFonts w:ascii="Roboto" w:eastAsia="Roboto" w:hAnsi="Roboto" w:cs="Roboto"/>
          <w:b/>
          <w:color w:val="FF9900"/>
          <w:sz w:val="22"/>
          <w:szCs w:val="22"/>
        </w:rPr>
      </w:pPr>
    </w:p>
    <w:p w14:paraId="3417B16A" w14:textId="77777777" w:rsidR="00115C62" w:rsidDel="00984FFB" w:rsidRDefault="00115C62" w:rsidP="00984FFB">
      <w:pPr>
        <w:pStyle w:val="Heading3"/>
        <w:widowControl w:val="0"/>
        <w:spacing w:before="0" w:line="240" w:lineRule="auto"/>
        <w:rPr>
          <w:del w:id="1838" w:author="Rich Crane" w:date="2020-05-14T19:46:00Z"/>
          <w:rFonts w:ascii="Roboto" w:eastAsia="Roboto" w:hAnsi="Roboto" w:cs="Roboto"/>
          <w:b/>
          <w:color w:val="FF9900"/>
          <w:sz w:val="22"/>
          <w:szCs w:val="22"/>
        </w:rPr>
        <w:pPrChange w:id="1839" w:author="Rich Crane" w:date="2020-05-14T19:46:00Z">
          <w:pPr>
            <w:pStyle w:val="Heading3"/>
            <w:widowControl w:val="0"/>
            <w:spacing w:before="0" w:line="240" w:lineRule="auto"/>
            <w:jc w:val="center"/>
          </w:pPr>
        </w:pPrChange>
      </w:pPr>
    </w:p>
    <w:p w14:paraId="57C4CBF3" w14:textId="77777777" w:rsidR="00837F15" w:rsidRDefault="00837F15">
      <w:pPr>
        <w:rPr>
          <w:rFonts w:ascii="Oswald" w:eastAsia="Oswald" w:hAnsi="Oswald" w:cs="Oswald"/>
          <w:sz w:val="28"/>
          <w:szCs w:val="28"/>
        </w:rPr>
      </w:pPr>
      <w:r>
        <w:br w:type="page"/>
      </w:r>
    </w:p>
    <w:p w14:paraId="127BB6B0" w14:textId="7C1E4EF9" w:rsidR="00837F15" w:rsidRDefault="00837F15" w:rsidP="00837F15">
      <w:pPr>
        <w:pStyle w:val="Heading1"/>
        <w:widowControl w:val="0"/>
        <w:spacing w:before="0" w:line="360" w:lineRule="auto"/>
        <w:jc w:val="center"/>
        <w:rPr>
          <w:sz w:val="20"/>
          <w:szCs w:val="20"/>
        </w:rPr>
      </w:pPr>
      <w:r>
        <w:lastRenderedPageBreak/>
        <w:t xml:space="preserve">PART </w:t>
      </w:r>
      <w:ins w:id="1840" w:author="Rich Crane" w:date="2020-05-14T14:00:00Z">
        <w:r w:rsidR="001E76A1">
          <w:t>5</w:t>
        </w:r>
      </w:ins>
      <w:del w:id="1841" w:author="Rich Crane" w:date="2020-05-14T14:00:00Z">
        <w:r w:rsidDel="001E76A1">
          <w:delText>6</w:delText>
        </w:r>
      </w:del>
      <w:r>
        <w:t xml:space="preserve">: </w:t>
      </w:r>
      <w:r w:rsidRPr="00837F15">
        <w:rPr>
          <w:sz w:val="20"/>
          <w:szCs w:val="20"/>
        </w:rPr>
        <w:t>Connecting and Integrating Azure Solutions</w:t>
      </w:r>
    </w:p>
    <w:p w14:paraId="7F2112A2" w14:textId="7DEAB5CC" w:rsidR="00AF4944" w:rsidRDefault="00837F15" w:rsidP="00837F15">
      <w:r>
        <w:t>Many applications need to connect and integrate with other systems and/or users</w:t>
      </w:r>
      <w:del w:id="1842" w:author="Rich Crane" w:date="2020-05-14T15:01:00Z">
        <w:r w:rsidDel="00672423">
          <w:delText>.</w:delText>
        </w:r>
        <w:r w:rsidR="00AF4944" w:rsidDel="00672423">
          <w:delText xml:space="preserve">  </w:delText>
        </w:r>
      </w:del>
      <w:ins w:id="1843" w:author="Rich Crane" w:date="2020-05-14T15:01:00Z">
        <w:r w:rsidR="00672423">
          <w:t xml:space="preserve">. </w:t>
        </w:r>
      </w:ins>
      <w:r w:rsidR="00AF4944">
        <w:t>We will examine several products and technologies in Azure to meet these needs.</w:t>
      </w:r>
    </w:p>
    <w:p w14:paraId="66A66C6E" w14:textId="21933509" w:rsidR="00837F15" w:rsidRDefault="00AF4944" w:rsidP="00837F15">
      <w:r>
        <w:t xml:space="preserve">We will start our journey by using Logic Apps to build workflows </w:t>
      </w:r>
      <w:r w:rsidR="00122087">
        <w:t xml:space="preserve">to </w:t>
      </w:r>
      <w:r>
        <w:t>integrate with external systems</w:t>
      </w:r>
      <w:del w:id="1844" w:author="Rich Crane" w:date="2020-05-14T15:01:00Z">
        <w:r w:rsidR="00122087" w:rsidDel="00672423">
          <w:delText xml:space="preserve">.  </w:delText>
        </w:r>
      </w:del>
      <w:ins w:id="1845" w:author="Rich Crane" w:date="2020-05-14T15:01:00Z">
        <w:r w:rsidR="00672423">
          <w:t xml:space="preserve">. </w:t>
        </w:r>
      </w:ins>
      <w:r w:rsidR="00122087">
        <w:t>We will examine one of the out-of-the-box connectors for doing this</w:t>
      </w:r>
      <w:del w:id="1846" w:author="Rich Crane" w:date="2020-05-14T15:01:00Z">
        <w:r w:rsidDel="00672423">
          <w:delText xml:space="preserve">.  </w:delText>
        </w:r>
      </w:del>
      <w:ins w:id="1847" w:author="Rich Crane" w:date="2020-05-14T15:01:00Z">
        <w:r w:rsidR="00672423">
          <w:t xml:space="preserve">. </w:t>
        </w:r>
      </w:ins>
      <w:r>
        <w:t>From there we will use Azure API Management to expose services so that others can integrate with our application.</w:t>
      </w:r>
    </w:p>
    <w:p w14:paraId="0A5A5BA7" w14:textId="1DC6A746" w:rsidR="00AF4944" w:rsidRDefault="00AF4944" w:rsidP="00837F15">
      <w:r>
        <w:t>From there we will examine ways we can connect to users in real-time using Azure SignalR Service and Azure Notification Hubs</w:t>
      </w:r>
      <w:del w:id="1848" w:author="Rich Crane" w:date="2020-05-14T15:01:00Z">
        <w:r w:rsidDel="00672423">
          <w:delText xml:space="preserve">.  </w:delText>
        </w:r>
      </w:del>
      <w:ins w:id="1849" w:author="Rich Crane" w:date="2020-05-14T15:01:00Z">
        <w:r w:rsidR="00672423">
          <w:t xml:space="preserve">. </w:t>
        </w:r>
      </w:ins>
      <w:r>
        <w:t xml:space="preserve">We will start by updating information displayed to a user in our application in real-time using </w:t>
      </w:r>
      <w:r w:rsidR="00122087">
        <w:t>web-sockets and SignalR</w:t>
      </w:r>
      <w:del w:id="1850" w:author="Rich Crane" w:date="2020-05-14T15:01:00Z">
        <w:r w:rsidR="00122087" w:rsidDel="00672423">
          <w:delText xml:space="preserve">.  </w:delText>
        </w:r>
      </w:del>
      <w:ins w:id="1851" w:author="Rich Crane" w:date="2020-05-14T15:01:00Z">
        <w:r w:rsidR="00672423">
          <w:t xml:space="preserve">. </w:t>
        </w:r>
      </w:ins>
      <w:r w:rsidR="00122087">
        <w:t>We will then extend the example to include push notifications sent to mobile users using Notification Hubs.</w:t>
      </w:r>
    </w:p>
    <w:p w14:paraId="4B581884" w14:textId="07873EE1" w:rsidR="00837F15" w:rsidRDefault="00122087" w:rsidP="00837F15">
      <w:r>
        <w:t>Finally, we will end our journey by looking at event-based systems using Event Hub and Event Grid</w:t>
      </w:r>
      <w:del w:id="1852" w:author="Rich Crane" w:date="2020-05-14T15:01:00Z">
        <w:r w:rsidDel="00672423">
          <w:delText xml:space="preserve">.  </w:delText>
        </w:r>
      </w:del>
      <w:ins w:id="1853" w:author="Rich Crane" w:date="2020-05-14T15:01:00Z">
        <w:r w:rsidR="00672423">
          <w:t xml:space="preserve">. </w:t>
        </w:r>
      </w:ins>
      <w:r>
        <w:t>While similar in name, Event Hub and Event Grid are used for two different purposes</w:t>
      </w:r>
      <w:del w:id="1854" w:author="Rich Crane" w:date="2020-05-14T15:01:00Z">
        <w:r w:rsidDel="00672423">
          <w:delText xml:space="preserve">.  </w:delText>
        </w:r>
      </w:del>
      <w:ins w:id="1855" w:author="Rich Crane" w:date="2020-05-14T15:01:00Z">
        <w:r w:rsidR="00672423">
          <w:t xml:space="preserve">. </w:t>
        </w:r>
      </w:ins>
      <w:r>
        <w:t>We will examine the different use cases so that you know when to use each service.</w:t>
      </w:r>
    </w:p>
    <w:p w14:paraId="199A9E9E" w14:textId="77777777" w:rsidR="00837F15" w:rsidRDefault="00837F15" w:rsidP="00837F15">
      <w:pPr>
        <w:tabs>
          <w:tab w:val="left" w:pos="8229"/>
        </w:tabs>
        <w:spacing w:before="0" w:line="276" w:lineRule="auto"/>
      </w:pPr>
      <w:r>
        <w:tab/>
      </w:r>
    </w:p>
    <w:p w14:paraId="1E02CDAD" w14:textId="77777777" w:rsidR="006E055D" w:rsidRDefault="006E055D">
      <w:pPr>
        <w:rPr>
          <w:ins w:id="1856" w:author="Rich Crane" w:date="2020-05-14T18:48:00Z"/>
          <w:b/>
          <w:color w:val="FF9900"/>
          <w:sz w:val="22"/>
          <w:szCs w:val="22"/>
        </w:rPr>
      </w:pPr>
      <w:ins w:id="1857" w:author="Rich Crane" w:date="2020-05-14T18:48:00Z">
        <w:r>
          <w:rPr>
            <w:b/>
            <w:color w:val="FF9900"/>
            <w:sz w:val="22"/>
            <w:szCs w:val="22"/>
          </w:rPr>
          <w:br w:type="page"/>
        </w:r>
      </w:ins>
    </w:p>
    <w:p w14:paraId="5BC3C107" w14:textId="7EC31B7F" w:rsidR="00837F15" w:rsidRDefault="00837F15" w:rsidP="00837F15">
      <w:pPr>
        <w:pStyle w:val="Heading3"/>
        <w:widowControl w:val="0"/>
        <w:spacing w:before="0" w:line="240" w:lineRule="auto"/>
        <w:jc w:val="center"/>
      </w:pPr>
      <w:r>
        <w:rPr>
          <w:rFonts w:ascii="Roboto" w:eastAsia="Roboto" w:hAnsi="Roboto" w:cs="Roboto"/>
          <w:b/>
          <w:color w:val="FF9900"/>
          <w:sz w:val="22"/>
          <w:szCs w:val="22"/>
        </w:rPr>
        <w:lastRenderedPageBreak/>
        <w:t xml:space="preserve">CHAPTER </w:t>
      </w:r>
      <w:ins w:id="1858" w:author="Rich Crane" w:date="2020-05-14T14:00:00Z">
        <w:r w:rsidR="001E76A1">
          <w:rPr>
            <w:rFonts w:ascii="Roboto" w:eastAsia="Roboto" w:hAnsi="Roboto" w:cs="Roboto"/>
            <w:b/>
            <w:color w:val="FF9900"/>
            <w:sz w:val="22"/>
            <w:szCs w:val="22"/>
          </w:rPr>
          <w:t>16</w:t>
        </w:r>
      </w:ins>
      <w:del w:id="1859" w:author="Rich Crane" w:date="2020-05-14T14:00:00Z">
        <w:r w:rsidR="00122087" w:rsidDel="001E76A1">
          <w:rPr>
            <w:rFonts w:ascii="Roboto" w:eastAsia="Roboto" w:hAnsi="Roboto" w:cs="Roboto"/>
            <w:b/>
            <w:color w:val="FF9900"/>
            <w:sz w:val="22"/>
            <w:szCs w:val="22"/>
          </w:rPr>
          <w:delText>24</w:delText>
        </w:r>
      </w:del>
      <w:r>
        <w:rPr>
          <w:rFonts w:ascii="Roboto" w:eastAsia="Roboto" w:hAnsi="Roboto" w:cs="Roboto"/>
          <w:b/>
          <w:color w:val="FF9900"/>
          <w:sz w:val="22"/>
          <w:szCs w:val="22"/>
        </w:rPr>
        <w:t>:</w:t>
      </w:r>
      <w:r>
        <w:t xml:space="preserve"> </w:t>
      </w:r>
      <w:r w:rsidR="00122087" w:rsidRPr="00122087">
        <w:rPr>
          <w:rFonts w:ascii="Roboto" w:eastAsia="Roboto" w:hAnsi="Roboto" w:cs="Roboto"/>
        </w:rPr>
        <w:t>Creating Workflows using Logic Apps</w:t>
      </w:r>
      <w:r>
        <w:rPr>
          <w:rFonts w:ascii="Roboto" w:eastAsia="Roboto" w:hAnsi="Roboto" w:cs="Roboto"/>
        </w:rPr>
        <w:br/>
      </w:r>
      <w:r>
        <w:rPr>
          <w:rFonts w:ascii="Calibri" w:eastAsia="Calibri" w:hAnsi="Calibri" w:cs="Calibri"/>
          <w:sz w:val="22"/>
          <w:szCs w:val="22"/>
        </w:rPr>
        <w:t xml:space="preserve">- </w:t>
      </w:r>
      <w:del w:id="1860" w:author="Rich Crane" w:date="2020-05-14T14:01:00Z">
        <w:r w:rsidR="00122087" w:rsidDel="001E76A1">
          <w:rPr>
            <w:rFonts w:ascii="Calibri" w:eastAsia="Calibri" w:hAnsi="Calibri" w:cs="Calibri"/>
            <w:sz w:val="22"/>
            <w:szCs w:val="22"/>
          </w:rPr>
          <w:delText>10</w:delText>
        </w:r>
      </w:del>
      <w:ins w:id="1861" w:author="Rich Crane" w:date="2020-05-14T14:01:00Z">
        <w:r w:rsidR="001E76A1">
          <w:rPr>
            <w:rFonts w:ascii="Calibri" w:eastAsia="Calibri" w:hAnsi="Calibri" w:cs="Calibri"/>
            <w:sz w:val="22"/>
            <w:szCs w:val="22"/>
          </w:rPr>
          <w:t>18</w:t>
        </w:r>
      </w:ins>
      <w:r>
        <w:rPr>
          <w:rFonts w:ascii="Calibri" w:eastAsia="Calibri" w:hAnsi="Calibri" w:cs="Calibri"/>
          <w:sz w:val="22"/>
          <w:szCs w:val="22"/>
        </w:rPr>
        <w:t>-</w:t>
      </w:r>
      <w:ins w:id="1862" w:author="Rich Crane" w:date="2020-05-14T14:08:00Z">
        <w:r w:rsidR="00E71E46">
          <w:rPr>
            <w:rFonts w:ascii="Calibri" w:eastAsia="Calibri" w:hAnsi="Calibri" w:cs="Calibri"/>
            <w:sz w:val="22"/>
            <w:szCs w:val="22"/>
          </w:rPr>
          <w:t>25</w:t>
        </w:r>
      </w:ins>
      <w:del w:id="1863" w:author="Rich Crane" w:date="2020-05-14T14:01:00Z">
        <w:r w:rsidDel="001E76A1">
          <w:rPr>
            <w:rFonts w:ascii="Calibri" w:eastAsia="Calibri" w:hAnsi="Calibri" w:cs="Calibri"/>
            <w:sz w:val="22"/>
            <w:szCs w:val="22"/>
          </w:rPr>
          <w:delText>1</w:delText>
        </w:r>
        <w:r w:rsidR="00122087" w:rsidDel="001E76A1">
          <w:rPr>
            <w:rFonts w:ascii="Calibri" w:eastAsia="Calibri" w:hAnsi="Calibri" w:cs="Calibri"/>
            <w:sz w:val="22"/>
            <w:szCs w:val="22"/>
          </w:rPr>
          <w:delText>5</w:delText>
        </w:r>
      </w:del>
      <w:r>
        <w:rPr>
          <w:rFonts w:ascii="Calibri" w:eastAsia="Calibri" w:hAnsi="Calibri" w:cs="Calibri"/>
          <w:sz w:val="22"/>
          <w:szCs w:val="22"/>
        </w:rPr>
        <w:t xml:space="preserve"> pages</w:t>
      </w:r>
    </w:p>
    <w:p w14:paraId="7FD11B21" w14:textId="77777777" w:rsidR="00837F15" w:rsidRDefault="00837F15" w:rsidP="00837F15">
      <w:pPr>
        <w:pStyle w:val="Heading3"/>
        <w:widowControl w:val="0"/>
        <w:spacing w:before="0" w:line="240" w:lineRule="auto"/>
      </w:pPr>
    </w:p>
    <w:p w14:paraId="140ACF48" w14:textId="77777777" w:rsidR="00837F15" w:rsidRDefault="00837F15" w:rsidP="00837F15">
      <w:pPr>
        <w:pStyle w:val="Heading3"/>
        <w:widowControl w:val="0"/>
        <w:spacing w:before="0" w:line="240" w:lineRule="auto"/>
      </w:pPr>
      <w:r>
        <w:t xml:space="preserve">DESCRIPTION: </w:t>
      </w:r>
    </w:p>
    <w:p w14:paraId="7E6EB95E" w14:textId="77777777" w:rsidR="00984FFB" w:rsidRDefault="00837F15" w:rsidP="00837F15">
      <w:pPr>
        <w:rPr>
          <w:ins w:id="1864" w:author="Rich Crane" w:date="2020-05-14T19:53:00Z"/>
        </w:rPr>
      </w:pPr>
      <w:del w:id="1865" w:author="Rich Crane" w:date="2020-05-14T19:46:00Z">
        <w:r w:rsidDel="00984FFB">
          <w:delText>Put something here.</w:delText>
        </w:r>
      </w:del>
      <w:ins w:id="1866" w:author="Rich Crane" w:date="2020-05-14T19:46:00Z">
        <w:r w:rsidR="00984FFB">
          <w:t>A</w:t>
        </w:r>
      </w:ins>
      <w:ins w:id="1867" w:author="Rich Crane" w:date="2020-05-14T19:47:00Z">
        <w:r w:rsidR="00984FFB">
          <w:t xml:space="preserve">zure Logic Apps allows you to </w:t>
        </w:r>
      </w:ins>
      <w:ins w:id="1868" w:author="Rich Crane" w:date="2020-05-14T19:48:00Z">
        <w:r w:rsidR="00984FFB">
          <w:t>build powerful integration solutions</w:t>
        </w:r>
      </w:ins>
      <w:ins w:id="1869" w:author="Rich Crane" w:date="2020-05-14T19:49:00Z">
        <w:r w:rsidR="00984FFB">
          <w:t>. Developers can build business</w:t>
        </w:r>
      </w:ins>
      <w:ins w:id="1870" w:author="Rich Crane" w:date="2020-05-14T19:48:00Z">
        <w:r w:rsidR="00984FFB">
          <w:t xml:space="preserve"> processes and workflows visually </w:t>
        </w:r>
      </w:ins>
      <w:ins w:id="1871" w:author="Rich Crane" w:date="2020-05-14T19:49:00Z">
        <w:r w:rsidR="00984FFB">
          <w:t xml:space="preserve">that integrate with external systems </w:t>
        </w:r>
      </w:ins>
      <w:ins w:id="1872" w:author="Rich Crane" w:date="2020-05-14T19:50:00Z">
        <w:r w:rsidR="00984FFB">
          <w:t>easily through out-of-the-box connectors (ex. Sales Force, Office 365, Twitter, Dropbox)</w:t>
        </w:r>
      </w:ins>
      <w:ins w:id="1873" w:author="Rich Crane" w:date="2020-05-14T19:53:00Z">
        <w:r w:rsidR="00984FFB">
          <w:t>.</w:t>
        </w:r>
      </w:ins>
    </w:p>
    <w:p w14:paraId="04D5D710" w14:textId="2C0B8A0C" w:rsidR="00984FFB" w:rsidRDefault="00984FFB" w:rsidP="00837F15">
      <w:pPr>
        <w:rPr>
          <w:ins w:id="1874" w:author="Rich Crane" w:date="2020-05-14T19:51:00Z"/>
        </w:rPr>
      </w:pPr>
      <w:ins w:id="1875" w:author="Rich Crane" w:date="2020-05-14T19:52:00Z">
        <w:r>
          <w:t xml:space="preserve">Logic Apps supports </w:t>
        </w:r>
      </w:ins>
      <w:ins w:id="1876" w:author="Rich Crane" w:date="2020-05-14T19:53:00Z">
        <w:r>
          <w:t xml:space="preserve">many other integration needs including business-to-business (B2B) transactions using </w:t>
        </w:r>
      </w:ins>
      <w:ins w:id="1877" w:author="Rich Crane" w:date="2020-05-14T19:54:00Z">
        <w:r>
          <w:t xml:space="preserve">Electronic Data Exchange (EDI) standards such as EDIFACT, X12, AS2. You can even integrate with your existing </w:t>
        </w:r>
      </w:ins>
      <w:ins w:id="1878" w:author="Rich Crane" w:date="2020-05-14T19:55:00Z">
        <w:r w:rsidR="00AE68A2">
          <w:t xml:space="preserve">on-premise </w:t>
        </w:r>
      </w:ins>
      <w:ins w:id="1879" w:author="Rich Crane" w:date="2020-05-14T19:54:00Z">
        <w:r>
          <w:t>inve</w:t>
        </w:r>
      </w:ins>
      <w:ins w:id="1880" w:author="Rich Crane" w:date="2020-05-14T19:55:00Z">
        <w:r>
          <w:t xml:space="preserve">stments </w:t>
        </w:r>
      </w:ins>
      <w:ins w:id="1881" w:author="Rich Crane" w:date="2020-05-14T19:56:00Z">
        <w:r w:rsidR="00AE68A2">
          <w:t>in</w:t>
        </w:r>
      </w:ins>
      <w:ins w:id="1882" w:author="Rich Crane" w:date="2020-05-14T19:55:00Z">
        <w:r>
          <w:t xml:space="preserve"> BizTalk Server</w:t>
        </w:r>
        <w:r w:rsidR="00AE68A2">
          <w:t xml:space="preserve"> to </w:t>
        </w:r>
      </w:ins>
      <w:ins w:id="1883" w:author="Rich Crane" w:date="2020-05-14T19:56:00Z">
        <w:r w:rsidR="00AE68A2">
          <w:t>extend your business process with cloud-based processes.</w:t>
        </w:r>
      </w:ins>
    </w:p>
    <w:p w14:paraId="7DBEAE3B" w14:textId="0F79C28E" w:rsidR="00837F15" w:rsidRDefault="00984FFB" w:rsidP="00837F15">
      <w:ins w:id="1884" w:author="Rich Crane" w:date="2020-05-14T19:50:00Z">
        <w:r>
          <w:t xml:space="preserve">We will examine </w:t>
        </w:r>
      </w:ins>
      <w:ins w:id="1885" w:author="Rich Crane" w:date="2020-05-14T20:06:00Z">
        <w:r w:rsidR="001128C5">
          <w:t>the differ</w:t>
        </w:r>
      </w:ins>
      <w:ins w:id="1886" w:author="Rich Crane" w:date="2020-05-14T20:07:00Z">
        <w:r w:rsidR="001128C5">
          <w:t xml:space="preserve">ent ways to create a workflow using Logics Apps using Azure Portal, Visual Studio, and Visual Studio Code. We will then enhance </w:t>
        </w:r>
      </w:ins>
      <w:ins w:id="1887" w:author="Rich Crane" w:date="2020-05-14T20:08:00Z">
        <w:r w:rsidR="001128C5">
          <w:t>our workflow by using out-of-the-box connectors for integrate with Twitter and send an email.</w:t>
        </w:r>
      </w:ins>
    </w:p>
    <w:p w14:paraId="172F0CAA" w14:textId="77777777" w:rsidR="00837F15" w:rsidRDefault="00837F15" w:rsidP="00837F15">
      <w:pPr>
        <w:widowControl w:val="0"/>
        <w:spacing w:before="0" w:line="240" w:lineRule="auto"/>
      </w:pPr>
    </w:p>
    <w:p w14:paraId="030599B9" w14:textId="77777777" w:rsidR="00837F15" w:rsidRDefault="00837F15" w:rsidP="00837F15">
      <w:pPr>
        <w:pStyle w:val="Heading3"/>
        <w:widowControl w:val="0"/>
        <w:spacing w:before="0" w:line="240" w:lineRule="auto"/>
        <w:rPr>
          <w:rFonts w:ascii="Calibri" w:eastAsia="Calibri" w:hAnsi="Calibri" w:cs="Calibri"/>
          <w:i/>
          <w:sz w:val="22"/>
          <w:szCs w:val="22"/>
        </w:rPr>
      </w:pPr>
      <w:r>
        <w:t xml:space="preserve">Level: </w:t>
      </w:r>
      <w:r>
        <w:rPr>
          <w:rFonts w:ascii="Calibri" w:eastAsia="Calibri" w:hAnsi="Calibri" w:cs="Calibri"/>
          <w:sz w:val="22"/>
          <w:szCs w:val="22"/>
        </w:rPr>
        <w:t>Intermediate</w:t>
      </w:r>
      <w:r>
        <w:rPr>
          <w:rFonts w:ascii="Calibri" w:eastAsia="Calibri" w:hAnsi="Calibri" w:cs="Calibri"/>
          <w:i/>
          <w:sz w:val="22"/>
          <w:szCs w:val="22"/>
        </w:rPr>
        <w:t xml:space="preserve">  </w:t>
      </w:r>
    </w:p>
    <w:p w14:paraId="08E6F805" w14:textId="77777777" w:rsidR="00837F15" w:rsidRDefault="00837F15" w:rsidP="00837F15">
      <w:pPr>
        <w:pStyle w:val="Heading3"/>
        <w:keepNext w:val="0"/>
        <w:keepLines w:val="0"/>
        <w:spacing w:before="360" w:after="80"/>
      </w:pPr>
      <w:r>
        <w:t>Main Chapter Headings (3-5 main chapter headings)</w:t>
      </w:r>
    </w:p>
    <w:p w14:paraId="1FC598EF" w14:textId="6304A9F3" w:rsidR="00837F15" w:rsidRDefault="00837F15" w:rsidP="00DC6B9B">
      <w:pPr>
        <w:numPr>
          <w:ilvl w:val="0"/>
          <w:numId w:val="44"/>
        </w:numPr>
        <w:spacing w:line="276" w:lineRule="auto"/>
      </w:pPr>
      <w:r>
        <w:t xml:space="preserve">HEADING 1: </w:t>
      </w:r>
      <w:ins w:id="1888" w:author="Rich Crane" w:date="2020-05-14T20:02:00Z">
        <w:r w:rsidR="00AE68A2">
          <w:t xml:space="preserve">Create </w:t>
        </w:r>
      </w:ins>
      <w:ins w:id="1889" w:author="Rich Crane" w:date="2020-05-14T20:05:00Z">
        <w:r w:rsidR="00AE68A2">
          <w:t xml:space="preserve">a </w:t>
        </w:r>
      </w:ins>
      <w:ins w:id="1890" w:author="Rich Crane" w:date="2020-05-14T20:02:00Z">
        <w:r w:rsidR="00AE68A2">
          <w:t xml:space="preserve">workflow using Logic Apps </w:t>
        </w:r>
      </w:ins>
      <w:ins w:id="1891" w:author="Rich Crane" w:date="2020-05-14T20:05:00Z">
        <w:r w:rsidR="001128C5">
          <w:t>in Azure Portal</w:t>
        </w:r>
      </w:ins>
    </w:p>
    <w:p w14:paraId="7A88CD5F" w14:textId="5D50CACC" w:rsidR="00837F15" w:rsidRDefault="00837F15" w:rsidP="00DC6B9B">
      <w:pPr>
        <w:numPr>
          <w:ilvl w:val="0"/>
          <w:numId w:val="44"/>
        </w:numPr>
        <w:spacing w:before="0" w:line="276" w:lineRule="auto"/>
      </w:pPr>
      <w:r>
        <w:t xml:space="preserve">HEADING 2: </w:t>
      </w:r>
      <w:ins w:id="1892" w:author="Rich Crane" w:date="2020-05-14T20:05:00Z">
        <w:r w:rsidR="001128C5">
          <w:t>Create a workflow using Logics Apps in Visual Studio</w:t>
        </w:r>
      </w:ins>
    </w:p>
    <w:p w14:paraId="6D3BAE2E" w14:textId="76AA8663" w:rsidR="00837F15" w:rsidRDefault="00837F15" w:rsidP="00DC6B9B">
      <w:pPr>
        <w:numPr>
          <w:ilvl w:val="0"/>
          <w:numId w:val="44"/>
        </w:numPr>
        <w:spacing w:before="0" w:line="276" w:lineRule="auto"/>
        <w:rPr>
          <w:ins w:id="1893" w:author="Rich Crane" w:date="2020-05-14T20:07:00Z"/>
        </w:rPr>
      </w:pPr>
      <w:r>
        <w:t xml:space="preserve">HEADING 3: </w:t>
      </w:r>
      <w:ins w:id="1894" w:author="Rich Crane" w:date="2020-05-14T20:06:00Z">
        <w:r w:rsidR="001128C5">
          <w:t>Create a workflow using Logics Apps in Visual Studio Code</w:t>
        </w:r>
      </w:ins>
    </w:p>
    <w:p w14:paraId="06F28A64" w14:textId="395F7564" w:rsidR="001128C5" w:rsidRDefault="001128C5" w:rsidP="00DC6B9B">
      <w:pPr>
        <w:numPr>
          <w:ilvl w:val="0"/>
          <w:numId w:val="44"/>
        </w:numPr>
        <w:spacing w:before="0" w:line="276" w:lineRule="auto"/>
      </w:pPr>
      <w:ins w:id="1895" w:author="Rich Crane" w:date="2020-05-14T20:07:00Z">
        <w:r>
          <w:t xml:space="preserve">HEADING 4: Enhance the workflow with </w:t>
        </w:r>
      </w:ins>
      <w:ins w:id="1896" w:author="Rich Crane" w:date="2020-05-14T20:08:00Z">
        <w:r>
          <w:t>Twitter and Email</w:t>
        </w:r>
      </w:ins>
    </w:p>
    <w:p w14:paraId="25961C44" w14:textId="77777777" w:rsidR="00837F15" w:rsidRDefault="00837F15" w:rsidP="00DC6B9B">
      <w:pPr>
        <w:numPr>
          <w:ilvl w:val="0"/>
          <w:numId w:val="44"/>
        </w:numPr>
        <w:spacing w:before="0" w:line="276" w:lineRule="auto"/>
      </w:pPr>
      <w:r>
        <w:t>HEADING 4: Knowledge Exam</w:t>
      </w:r>
    </w:p>
    <w:p w14:paraId="0AC7126E" w14:textId="77777777" w:rsidR="00837F15" w:rsidRDefault="00837F15" w:rsidP="00DC6B9B">
      <w:pPr>
        <w:numPr>
          <w:ilvl w:val="0"/>
          <w:numId w:val="44"/>
        </w:numPr>
        <w:spacing w:before="0" w:line="276" w:lineRule="auto"/>
      </w:pPr>
      <w:r>
        <w:t>HEADING 5: Further Reading</w:t>
      </w:r>
    </w:p>
    <w:p w14:paraId="121AC282" w14:textId="77777777" w:rsidR="00837F15" w:rsidRDefault="00837F15" w:rsidP="00837F15">
      <w:pPr>
        <w:pStyle w:val="Heading3"/>
        <w:keepNext w:val="0"/>
        <w:keepLines w:val="0"/>
        <w:spacing w:before="360" w:after="80"/>
        <w:rPr>
          <w:i/>
        </w:rPr>
      </w:pPr>
      <w:r>
        <w:t xml:space="preserve">Skills learned: </w:t>
      </w:r>
      <w:r>
        <w:rPr>
          <w:i/>
        </w:rPr>
        <w:t>For each heading, insert what the reader will learn to DO in this chapter?</w:t>
      </w:r>
    </w:p>
    <w:p w14:paraId="27A49FB6" w14:textId="109B4D2C" w:rsidR="00837F15" w:rsidRDefault="00837F15" w:rsidP="00DC6B9B">
      <w:pPr>
        <w:numPr>
          <w:ilvl w:val="0"/>
          <w:numId w:val="45"/>
        </w:numPr>
        <w:spacing w:before="0" w:line="276" w:lineRule="auto"/>
      </w:pPr>
      <w:r>
        <w:t xml:space="preserve">SKILL 1: </w:t>
      </w:r>
      <w:ins w:id="1897" w:author="Rich Crane" w:date="2020-05-14T20:08:00Z">
        <w:r w:rsidR="001128C5">
          <w:t>Learn how to create workflows using Azure Portal</w:t>
        </w:r>
      </w:ins>
    </w:p>
    <w:p w14:paraId="718FE294" w14:textId="2E1C5951" w:rsidR="00837F15" w:rsidRDefault="00837F15" w:rsidP="00DC6B9B">
      <w:pPr>
        <w:numPr>
          <w:ilvl w:val="0"/>
          <w:numId w:val="45"/>
        </w:numPr>
        <w:spacing w:before="0" w:line="276" w:lineRule="auto"/>
      </w:pPr>
      <w:r>
        <w:t xml:space="preserve">SKILL 2: </w:t>
      </w:r>
      <w:ins w:id="1898" w:author="Rich Crane" w:date="2020-05-14T20:08:00Z">
        <w:r w:rsidR="001128C5">
          <w:t xml:space="preserve">Learn how to create </w:t>
        </w:r>
      </w:ins>
      <w:ins w:id="1899" w:author="Rich Crane" w:date="2020-05-14T20:09:00Z">
        <w:r w:rsidR="001128C5">
          <w:t>workflows using Visual Studio</w:t>
        </w:r>
      </w:ins>
    </w:p>
    <w:p w14:paraId="37F44353" w14:textId="38F50674" w:rsidR="00837F15" w:rsidRDefault="00837F15" w:rsidP="00DC6B9B">
      <w:pPr>
        <w:numPr>
          <w:ilvl w:val="0"/>
          <w:numId w:val="45"/>
        </w:numPr>
        <w:spacing w:before="0" w:line="276" w:lineRule="auto"/>
      </w:pPr>
      <w:r>
        <w:t xml:space="preserve">SKILL 3: </w:t>
      </w:r>
      <w:ins w:id="1900" w:author="Rich Crane" w:date="2020-05-14T20:09:00Z">
        <w:r w:rsidR="001128C5">
          <w:t>Learn how to create workflows using Visual Studio Code</w:t>
        </w:r>
      </w:ins>
    </w:p>
    <w:p w14:paraId="30C78EDC" w14:textId="78771424" w:rsidR="00837F15" w:rsidDel="001128C5" w:rsidRDefault="00837F15" w:rsidP="001128C5">
      <w:pPr>
        <w:numPr>
          <w:ilvl w:val="0"/>
          <w:numId w:val="45"/>
        </w:numPr>
        <w:spacing w:before="0" w:line="276" w:lineRule="auto"/>
        <w:rPr>
          <w:del w:id="1901" w:author="Rich Crane" w:date="2020-05-14T20:09:00Z"/>
        </w:rPr>
      </w:pPr>
      <w:r>
        <w:t xml:space="preserve">SKILL 4: </w:t>
      </w:r>
      <w:ins w:id="1902" w:author="Rich Crane" w:date="2020-05-14T20:09:00Z">
        <w:r w:rsidR="001128C5">
          <w:t>Learn how to use out-of-the-box connectors in Azure Logic Apps</w:t>
        </w:r>
      </w:ins>
    </w:p>
    <w:p w14:paraId="0B4C8EE9" w14:textId="77777777" w:rsidR="001128C5" w:rsidRDefault="001128C5" w:rsidP="00DC6B9B">
      <w:pPr>
        <w:numPr>
          <w:ilvl w:val="0"/>
          <w:numId w:val="45"/>
        </w:numPr>
        <w:spacing w:before="0" w:line="276" w:lineRule="auto"/>
        <w:rPr>
          <w:ins w:id="1903" w:author="Rich Crane" w:date="2020-05-14T20:09:00Z"/>
        </w:rPr>
      </w:pPr>
    </w:p>
    <w:p w14:paraId="72C0613D" w14:textId="1B52E47C" w:rsidR="00837F15" w:rsidDel="001128C5" w:rsidRDefault="00837F15" w:rsidP="001128C5">
      <w:pPr>
        <w:numPr>
          <w:ilvl w:val="0"/>
          <w:numId w:val="45"/>
        </w:numPr>
        <w:spacing w:before="0" w:line="276" w:lineRule="auto"/>
        <w:rPr>
          <w:del w:id="1904" w:author="Rich Crane" w:date="2020-05-14T20:09:00Z"/>
        </w:rPr>
        <w:pPrChange w:id="1905" w:author="Rich Crane" w:date="2020-05-14T20:09:00Z">
          <w:pPr>
            <w:numPr>
              <w:numId w:val="45"/>
            </w:numPr>
            <w:spacing w:before="0" w:line="276" w:lineRule="auto"/>
            <w:ind w:left="720" w:hanging="360"/>
          </w:pPr>
        </w:pPrChange>
      </w:pPr>
      <w:del w:id="1906" w:author="Rich Crane" w:date="2020-05-14T20:09:00Z">
        <w:r w:rsidDel="001128C5">
          <w:delText xml:space="preserve">SKILL 5: </w:delText>
        </w:r>
      </w:del>
    </w:p>
    <w:p w14:paraId="595F60C3" w14:textId="5F2954BC" w:rsidR="00837F15" w:rsidDel="001128C5" w:rsidRDefault="00837F15" w:rsidP="001128C5">
      <w:pPr>
        <w:spacing w:before="0" w:line="276" w:lineRule="auto"/>
        <w:rPr>
          <w:del w:id="1907" w:author="Rich Crane" w:date="2020-05-14T20:09:00Z"/>
        </w:rPr>
        <w:pPrChange w:id="1908" w:author="Rich Crane" w:date="2020-05-14T20:09:00Z">
          <w:pPr>
            <w:numPr>
              <w:numId w:val="45"/>
            </w:numPr>
            <w:spacing w:before="0" w:line="276" w:lineRule="auto"/>
            <w:ind w:left="720" w:hanging="360"/>
          </w:pPr>
        </w:pPrChange>
      </w:pPr>
      <w:del w:id="1909" w:author="Rich Crane" w:date="2020-05-14T20:09:00Z">
        <w:r w:rsidDel="001128C5">
          <w:delText xml:space="preserve">SKILL 6: </w:delText>
        </w:r>
      </w:del>
    </w:p>
    <w:p w14:paraId="3B0FFF91" w14:textId="4FA4990C" w:rsidR="00837F15" w:rsidDel="00E71E46" w:rsidRDefault="00837F15" w:rsidP="001128C5">
      <w:pPr>
        <w:spacing w:before="0" w:line="276" w:lineRule="auto"/>
        <w:rPr>
          <w:del w:id="1910" w:author="Rich Crane" w:date="2020-05-14T14:07:00Z"/>
        </w:rPr>
        <w:pPrChange w:id="1911" w:author="Rich Crane" w:date="2020-05-14T20:09:00Z">
          <w:pPr>
            <w:numPr>
              <w:numId w:val="45"/>
            </w:numPr>
            <w:spacing w:before="0" w:line="276" w:lineRule="auto"/>
            <w:ind w:left="720" w:hanging="360"/>
          </w:pPr>
        </w:pPrChange>
      </w:pPr>
      <w:del w:id="1912" w:author="Rich Crane" w:date="2020-05-14T20:09:00Z">
        <w:r w:rsidDel="001128C5">
          <w:delText>SKILL 7:</w:delText>
        </w:r>
      </w:del>
    </w:p>
    <w:p w14:paraId="2D43F572" w14:textId="232BE04C" w:rsidR="00122087" w:rsidDel="00E71E46" w:rsidRDefault="00122087" w:rsidP="001128C5">
      <w:pPr>
        <w:spacing w:before="0" w:line="276" w:lineRule="auto"/>
        <w:rPr>
          <w:del w:id="1913" w:author="Rich Crane" w:date="2020-05-14T14:07:00Z"/>
        </w:rPr>
        <w:pPrChange w:id="1914" w:author="Rich Crane" w:date="2020-05-14T20:09:00Z">
          <w:pPr>
            <w:spacing w:before="0" w:line="276" w:lineRule="auto"/>
          </w:pPr>
        </w:pPrChange>
      </w:pPr>
    </w:p>
    <w:p w14:paraId="65487AD4" w14:textId="289D1233" w:rsidR="00122087" w:rsidRDefault="00122087" w:rsidP="001128C5">
      <w:pPr>
        <w:spacing w:before="0" w:line="276" w:lineRule="auto"/>
        <w:pPrChange w:id="1915" w:author="Rich Crane" w:date="2020-05-14T20:09:00Z">
          <w:pPr/>
        </w:pPrChange>
      </w:pPr>
      <w:del w:id="1916" w:author="Rich Crane" w:date="2020-05-14T20:09:00Z">
        <w:r w:rsidDel="001128C5">
          <w:br w:type="page"/>
        </w:r>
      </w:del>
    </w:p>
    <w:p w14:paraId="252AA8CC" w14:textId="77777777" w:rsidR="001128C5" w:rsidRDefault="001128C5">
      <w:pPr>
        <w:rPr>
          <w:ins w:id="1917" w:author="Rich Crane" w:date="2020-05-14T20:10:00Z"/>
          <w:b/>
          <w:color w:val="FF9900"/>
          <w:sz w:val="22"/>
          <w:szCs w:val="22"/>
        </w:rPr>
      </w:pPr>
      <w:ins w:id="1918" w:author="Rich Crane" w:date="2020-05-14T20:10:00Z">
        <w:r>
          <w:rPr>
            <w:b/>
            <w:color w:val="FF9900"/>
            <w:sz w:val="22"/>
            <w:szCs w:val="22"/>
          </w:rPr>
          <w:br w:type="page"/>
        </w:r>
      </w:ins>
    </w:p>
    <w:p w14:paraId="41AA692B" w14:textId="3E9CEC86" w:rsidR="00122087" w:rsidRDefault="00122087" w:rsidP="00122087">
      <w:pPr>
        <w:pStyle w:val="Heading3"/>
        <w:widowControl w:val="0"/>
        <w:spacing w:before="0" w:line="240" w:lineRule="auto"/>
        <w:jc w:val="center"/>
      </w:pPr>
      <w:r>
        <w:rPr>
          <w:rFonts w:ascii="Roboto" w:eastAsia="Roboto" w:hAnsi="Roboto" w:cs="Roboto"/>
          <w:b/>
          <w:color w:val="FF9900"/>
          <w:sz w:val="22"/>
          <w:szCs w:val="22"/>
        </w:rPr>
        <w:lastRenderedPageBreak/>
        <w:t xml:space="preserve">CHAPTER </w:t>
      </w:r>
      <w:del w:id="1919" w:author="Rich Crane" w:date="2020-05-14T14:00:00Z">
        <w:r w:rsidDel="001E76A1">
          <w:rPr>
            <w:rFonts w:ascii="Roboto" w:eastAsia="Roboto" w:hAnsi="Roboto" w:cs="Roboto"/>
            <w:b/>
            <w:color w:val="FF9900"/>
            <w:sz w:val="22"/>
            <w:szCs w:val="22"/>
          </w:rPr>
          <w:delText>25</w:delText>
        </w:r>
      </w:del>
      <w:ins w:id="1920" w:author="Rich Crane" w:date="2020-05-14T14:00:00Z">
        <w:r w:rsidR="001E76A1">
          <w:rPr>
            <w:rFonts w:ascii="Roboto" w:eastAsia="Roboto" w:hAnsi="Roboto" w:cs="Roboto"/>
            <w:b/>
            <w:color w:val="FF9900"/>
            <w:sz w:val="22"/>
            <w:szCs w:val="22"/>
          </w:rPr>
          <w:t>17</w:t>
        </w:r>
      </w:ins>
      <w:r>
        <w:rPr>
          <w:rFonts w:ascii="Roboto" w:eastAsia="Roboto" w:hAnsi="Roboto" w:cs="Roboto"/>
          <w:b/>
          <w:color w:val="FF9900"/>
          <w:sz w:val="22"/>
          <w:szCs w:val="22"/>
        </w:rPr>
        <w:t>:</w:t>
      </w:r>
      <w:r>
        <w:t xml:space="preserve"> </w:t>
      </w:r>
      <w:r w:rsidRPr="00122087">
        <w:rPr>
          <w:rFonts w:ascii="Roboto" w:eastAsia="Roboto" w:hAnsi="Roboto" w:cs="Roboto"/>
        </w:rPr>
        <w:t>Implementing Azure API Management</w:t>
      </w:r>
      <w:r>
        <w:rPr>
          <w:rFonts w:ascii="Roboto" w:eastAsia="Roboto" w:hAnsi="Roboto" w:cs="Roboto"/>
        </w:rPr>
        <w:br/>
      </w:r>
      <w:r>
        <w:rPr>
          <w:rFonts w:ascii="Calibri" w:eastAsia="Calibri" w:hAnsi="Calibri" w:cs="Calibri"/>
          <w:sz w:val="22"/>
          <w:szCs w:val="22"/>
        </w:rPr>
        <w:t>- 10-15 pages</w:t>
      </w:r>
    </w:p>
    <w:p w14:paraId="4191721C" w14:textId="77777777" w:rsidR="00122087" w:rsidRDefault="00122087" w:rsidP="00122087">
      <w:pPr>
        <w:pStyle w:val="Heading3"/>
        <w:widowControl w:val="0"/>
        <w:spacing w:before="0" w:line="240" w:lineRule="auto"/>
      </w:pPr>
    </w:p>
    <w:p w14:paraId="03D36DB3" w14:textId="77777777" w:rsidR="00122087" w:rsidRDefault="00122087" w:rsidP="00122087">
      <w:pPr>
        <w:pStyle w:val="Heading3"/>
        <w:widowControl w:val="0"/>
        <w:spacing w:before="0" w:line="240" w:lineRule="auto"/>
      </w:pPr>
      <w:r>
        <w:t xml:space="preserve">DESCRIPTION: </w:t>
      </w:r>
    </w:p>
    <w:p w14:paraId="2987B588" w14:textId="3BF51987" w:rsidR="00BD5EDF" w:rsidRDefault="00122087" w:rsidP="00122087">
      <w:pPr>
        <w:rPr>
          <w:ins w:id="1921" w:author="Rich Crane" w:date="2020-05-14T20:23:00Z"/>
        </w:rPr>
      </w:pPr>
      <w:del w:id="1922" w:author="Rich Crane" w:date="2020-05-14T20:17:00Z">
        <w:r w:rsidDel="00BD5EDF">
          <w:delText>Put something here</w:delText>
        </w:r>
      </w:del>
      <w:ins w:id="1923" w:author="Rich Crane" w:date="2020-05-14T20:19:00Z">
        <w:r w:rsidR="00BD5EDF">
          <w:t xml:space="preserve">Azure API Management </w:t>
        </w:r>
      </w:ins>
      <w:ins w:id="1924" w:author="Rich Crane" w:date="2020-05-14T20:20:00Z">
        <w:r w:rsidR="00BD5EDF">
          <w:t xml:space="preserve">(APIM) </w:t>
        </w:r>
      </w:ins>
      <w:ins w:id="1925" w:author="Rich Crane" w:date="2020-05-14T20:19:00Z">
        <w:r w:rsidR="00BD5EDF">
          <w:t>is a</w:t>
        </w:r>
      </w:ins>
      <w:ins w:id="1926" w:author="Rich Crane" w:date="2020-05-14T20:20:00Z">
        <w:r w:rsidR="00BD5EDF">
          <w:t xml:space="preserve"> modern </w:t>
        </w:r>
      </w:ins>
      <w:ins w:id="1927" w:author="Rich Crane" w:date="2020-05-14T20:19:00Z">
        <w:r w:rsidR="00BD5EDF">
          <w:t xml:space="preserve">API gateway that allows </w:t>
        </w:r>
      </w:ins>
      <w:ins w:id="1928" w:author="Rich Crane" w:date="2020-05-14T20:20:00Z">
        <w:r w:rsidR="00BD5EDF">
          <w:t xml:space="preserve">developers to create consistent and modern APIs to back-end services. It supports </w:t>
        </w:r>
      </w:ins>
      <w:ins w:id="1929" w:author="Rich Crane" w:date="2020-05-14T20:21:00Z">
        <w:r w:rsidR="00BD5EDF">
          <w:t xml:space="preserve">advanced features to enhance and extend your existing services. Examples include </w:t>
        </w:r>
      </w:ins>
    </w:p>
    <w:p w14:paraId="60254D7D" w14:textId="77777777" w:rsidR="00BD5EDF" w:rsidRDefault="00BD5EDF" w:rsidP="00122087">
      <w:pPr>
        <w:rPr>
          <w:ins w:id="1930" w:author="Rich Crane" w:date="2020-05-14T20:26:00Z"/>
        </w:rPr>
      </w:pPr>
      <w:ins w:id="1931" w:author="Rich Crane" w:date="2020-05-14T20:23:00Z">
        <w:r>
          <w:t xml:space="preserve">We will expose our workflow that we developed using Logic Apps as a service. This service will be protected </w:t>
        </w:r>
      </w:ins>
      <w:ins w:id="1932" w:author="Rich Crane" w:date="2020-05-14T20:24:00Z">
        <w:r>
          <w:t xml:space="preserve">with authentication </w:t>
        </w:r>
      </w:ins>
      <w:ins w:id="1933" w:author="Rich Crane" w:date="2020-05-14T20:25:00Z">
        <w:r>
          <w:t xml:space="preserve">using API keys </w:t>
        </w:r>
      </w:ins>
      <w:ins w:id="1934" w:author="Rich Crane" w:date="2020-05-14T20:24:00Z">
        <w:r>
          <w:t xml:space="preserve">and </w:t>
        </w:r>
      </w:ins>
      <w:ins w:id="1935" w:author="Rich Crane" w:date="2020-05-14T20:25:00Z">
        <w:r>
          <w:t xml:space="preserve">throttled using </w:t>
        </w:r>
      </w:ins>
      <w:ins w:id="1936" w:author="Rich Crane" w:date="2020-05-14T20:24:00Z">
        <w:r>
          <w:t xml:space="preserve">denial-of-service </w:t>
        </w:r>
      </w:ins>
      <w:ins w:id="1937" w:author="Rich Crane" w:date="2020-05-14T20:25:00Z">
        <w:r>
          <w:t xml:space="preserve">prevention. Finally, we will examine the developer portal that we can </w:t>
        </w:r>
      </w:ins>
      <w:ins w:id="1938" w:author="Rich Crane" w:date="2020-05-14T20:26:00Z">
        <w:r>
          <w:t>give to other developers to consume our API.</w:t>
        </w:r>
      </w:ins>
    </w:p>
    <w:p w14:paraId="6124111D" w14:textId="155E6D93" w:rsidR="00122087" w:rsidDel="00BD5EDF" w:rsidRDefault="00122087" w:rsidP="00122087">
      <w:pPr>
        <w:rPr>
          <w:del w:id="1939" w:author="Rich Crane" w:date="2020-05-14T20:26:00Z"/>
        </w:rPr>
      </w:pPr>
      <w:del w:id="1940" w:author="Rich Crane" w:date="2020-05-14T20:26:00Z">
        <w:r w:rsidDel="00BD5EDF">
          <w:delText>.</w:delText>
        </w:r>
      </w:del>
    </w:p>
    <w:p w14:paraId="3FB1825E" w14:textId="77777777" w:rsidR="00122087" w:rsidRDefault="00122087" w:rsidP="00122087">
      <w:pPr>
        <w:widowControl w:val="0"/>
        <w:spacing w:before="0" w:line="240" w:lineRule="auto"/>
      </w:pPr>
    </w:p>
    <w:p w14:paraId="17E31B28" w14:textId="77777777" w:rsidR="00122087" w:rsidRDefault="00122087" w:rsidP="00122087">
      <w:pPr>
        <w:pStyle w:val="Heading3"/>
        <w:widowControl w:val="0"/>
        <w:spacing w:before="0" w:line="240" w:lineRule="auto"/>
        <w:rPr>
          <w:rFonts w:ascii="Calibri" w:eastAsia="Calibri" w:hAnsi="Calibri" w:cs="Calibri"/>
          <w:i/>
          <w:sz w:val="22"/>
          <w:szCs w:val="22"/>
        </w:rPr>
      </w:pPr>
      <w:r>
        <w:t xml:space="preserve">Level: </w:t>
      </w:r>
      <w:r>
        <w:rPr>
          <w:rFonts w:ascii="Calibri" w:eastAsia="Calibri" w:hAnsi="Calibri" w:cs="Calibri"/>
          <w:sz w:val="22"/>
          <w:szCs w:val="22"/>
        </w:rPr>
        <w:t>Intermediate</w:t>
      </w:r>
      <w:r>
        <w:rPr>
          <w:rFonts w:ascii="Calibri" w:eastAsia="Calibri" w:hAnsi="Calibri" w:cs="Calibri"/>
          <w:i/>
          <w:sz w:val="22"/>
          <w:szCs w:val="22"/>
        </w:rPr>
        <w:t xml:space="preserve">  </w:t>
      </w:r>
    </w:p>
    <w:p w14:paraId="7E957A2F" w14:textId="77777777" w:rsidR="00122087" w:rsidRDefault="00122087" w:rsidP="00122087">
      <w:pPr>
        <w:pStyle w:val="Heading3"/>
        <w:keepNext w:val="0"/>
        <w:keepLines w:val="0"/>
        <w:spacing w:before="360" w:after="80"/>
      </w:pPr>
      <w:r>
        <w:t>Main Chapter Headings (3-5 main chapter headings)</w:t>
      </w:r>
    </w:p>
    <w:p w14:paraId="477D672B" w14:textId="2BBAE522" w:rsidR="00122087" w:rsidRDefault="00122087" w:rsidP="00DC6B9B">
      <w:pPr>
        <w:numPr>
          <w:ilvl w:val="0"/>
          <w:numId w:val="46"/>
        </w:numPr>
        <w:spacing w:line="276" w:lineRule="auto"/>
      </w:pPr>
      <w:r>
        <w:t xml:space="preserve">HEADING 1: </w:t>
      </w:r>
      <w:ins w:id="1941" w:author="Rich Crane" w:date="2020-05-14T20:10:00Z">
        <w:r w:rsidR="001128C5">
          <w:t xml:space="preserve">Expose our workflow using </w:t>
        </w:r>
      </w:ins>
      <w:ins w:id="1942" w:author="Rich Crane" w:date="2020-05-14T20:22:00Z">
        <w:r w:rsidR="00BD5EDF">
          <w:t>APIM</w:t>
        </w:r>
      </w:ins>
    </w:p>
    <w:p w14:paraId="30EBAD78" w14:textId="27C5B064" w:rsidR="00122087" w:rsidRDefault="00122087" w:rsidP="00DC6B9B">
      <w:pPr>
        <w:numPr>
          <w:ilvl w:val="0"/>
          <w:numId w:val="46"/>
        </w:numPr>
        <w:spacing w:before="0" w:line="276" w:lineRule="auto"/>
      </w:pPr>
      <w:r>
        <w:t xml:space="preserve">HEADING 2: </w:t>
      </w:r>
      <w:ins w:id="1943" w:author="Rich Crane" w:date="2020-05-14T20:12:00Z">
        <w:r w:rsidR="00625A19">
          <w:t>Protect your API</w:t>
        </w:r>
      </w:ins>
      <w:ins w:id="1944" w:author="Rich Crane" w:date="2020-05-14T20:15:00Z">
        <w:r w:rsidR="00625A19">
          <w:t xml:space="preserve">s using </w:t>
        </w:r>
      </w:ins>
      <w:ins w:id="1945" w:author="Rich Crane" w:date="2020-05-14T20:16:00Z">
        <w:r w:rsidR="00625A19">
          <w:t>API protection</w:t>
        </w:r>
      </w:ins>
    </w:p>
    <w:p w14:paraId="5C6AAE0F" w14:textId="111EC26D" w:rsidR="00122087" w:rsidRDefault="00122087" w:rsidP="00DC6B9B">
      <w:pPr>
        <w:numPr>
          <w:ilvl w:val="0"/>
          <w:numId w:val="46"/>
        </w:numPr>
        <w:spacing w:before="0" w:line="276" w:lineRule="auto"/>
        <w:rPr>
          <w:ins w:id="1946" w:author="Rich Crane" w:date="2020-05-14T20:22:00Z"/>
        </w:rPr>
      </w:pPr>
      <w:r>
        <w:t xml:space="preserve">HEADING 3: </w:t>
      </w:r>
      <w:ins w:id="1947" w:author="Rich Crane" w:date="2020-05-14T20:15:00Z">
        <w:r w:rsidR="00625A19">
          <w:t>Hosting a Developer Portal for your APIs</w:t>
        </w:r>
      </w:ins>
    </w:p>
    <w:p w14:paraId="6415980D" w14:textId="0986C7A2" w:rsidR="00BD5EDF" w:rsidRDefault="00BD5EDF" w:rsidP="00DC6B9B">
      <w:pPr>
        <w:numPr>
          <w:ilvl w:val="0"/>
          <w:numId w:val="46"/>
        </w:numPr>
        <w:spacing w:before="0" w:line="276" w:lineRule="auto"/>
      </w:pPr>
      <w:ins w:id="1948" w:author="Rich Crane" w:date="2020-05-14T20:22:00Z">
        <w:r>
          <w:t>HEADING 4: Using APIM to examine users accessing your APIs</w:t>
        </w:r>
      </w:ins>
    </w:p>
    <w:p w14:paraId="03A44AA6" w14:textId="09E6D366" w:rsidR="00122087" w:rsidRDefault="00122087" w:rsidP="00DC6B9B">
      <w:pPr>
        <w:numPr>
          <w:ilvl w:val="0"/>
          <w:numId w:val="46"/>
        </w:numPr>
        <w:spacing w:before="0" w:line="276" w:lineRule="auto"/>
      </w:pPr>
      <w:r>
        <w:t xml:space="preserve">HEADING </w:t>
      </w:r>
      <w:ins w:id="1949" w:author="Rich Crane" w:date="2020-05-14T20:22:00Z">
        <w:r w:rsidR="00BD5EDF">
          <w:t>5</w:t>
        </w:r>
      </w:ins>
      <w:del w:id="1950" w:author="Rich Crane" w:date="2020-05-14T20:22:00Z">
        <w:r w:rsidDel="00BD5EDF">
          <w:delText>4</w:delText>
        </w:r>
      </w:del>
      <w:r>
        <w:t>: Knowledge Exam</w:t>
      </w:r>
    </w:p>
    <w:p w14:paraId="50D06392" w14:textId="7748A1E1" w:rsidR="00122087" w:rsidRDefault="00122087" w:rsidP="00DC6B9B">
      <w:pPr>
        <w:numPr>
          <w:ilvl w:val="0"/>
          <w:numId w:val="46"/>
        </w:numPr>
        <w:spacing w:before="0" w:line="276" w:lineRule="auto"/>
      </w:pPr>
      <w:r>
        <w:t xml:space="preserve">HEADING </w:t>
      </w:r>
      <w:ins w:id="1951" w:author="Rich Crane" w:date="2020-05-14T20:22:00Z">
        <w:r w:rsidR="00BD5EDF">
          <w:t>6</w:t>
        </w:r>
      </w:ins>
      <w:del w:id="1952" w:author="Rich Crane" w:date="2020-05-14T20:22:00Z">
        <w:r w:rsidDel="00BD5EDF">
          <w:delText>5</w:delText>
        </w:r>
      </w:del>
      <w:r>
        <w:t>: Further Reading</w:t>
      </w:r>
    </w:p>
    <w:p w14:paraId="6588CAC1" w14:textId="77777777" w:rsidR="00122087" w:rsidRDefault="00122087" w:rsidP="00122087">
      <w:pPr>
        <w:pStyle w:val="Heading3"/>
        <w:keepNext w:val="0"/>
        <w:keepLines w:val="0"/>
        <w:spacing w:before="360" w:after="80"/>
        <w:rPr>
          <w:i/>
        </w:rPr>
      </w:pPr>
      <w:r>
        <w:t xml:space="preserve">Skills learned: </w:t>
      </w:r>
      <w:r>
        <w:rPr>
          <w:i/>
        </w:rPr>
        <w:t>For each heading, insert what the reader will learn to DO in this chapter?</w:t>
      </w:r>
    </w:p>
    <w:p w14:paraId="4BD72B79" w14:textId="3DFA5868" w:rsidR="00122087" w:rsidRDefault="00122087" w:rsidP="00DC6B9B">
      <w:pPr>
        <w:numPr>
          <w:ilvl w:val="0"/>
          <w:numId w:val="47"/>
        </w:numPr>
        <w:spacing w:before="0" w:line="276" w:lineRule="auto"/>
      </w:pPr>
      <w:r>
        <w:t xml:space="preserve">SKILL 1: </w:t>
      </w:r>
      <w:ins w:id="1953" w:author="Rich Crane" w:date="2020-05-14T20:26:00Z">
        <w:r w:rsidR="00BD5EDF">
          <w:t>Expose an existing Logic App workflow as an API.</w:t>
        </w:r>
      </w:ins>
    </w:p>
    <w:p w14:paraId="18ABA73D" w14:textId="3271D73F" w:rsidR="00122087" w:rsidRDefault="00122087" w:rsidP="00DC6B9B">
      <w:pPr>
        <w:numPr>
          <w:ilvl w:val="0"/>
          <w:numId w:val="47"/>
        </w:numPr>
        <w:spacing w:before="0" w:line="276" w:lineRule="auto"/>
      </w:pPr>
      <w:r>
        <w:t xml:space="preserve">SKILL 2: </w:t>
      </w:r>
      <w:ins w:id="1954" w:author="Rich Crane" w:date="2020-05-14T20:26:00Z">
        <w:r w:rsidR="00BD5EDF">
          <w:t>Protect APIs using rate limiting and throttling.</w:t>
        </w:r>
      </w:ins>
    </w:p>
    <w:p w14:paraId="0C3B8051" w14:textId="3D6532FE" w:rsidR="00122087" w:rsidRDefault="00122087" w:rsidP="00DC6B9B">
      <w:pPr>
        <w:numPr>
          <w:ilvl w:val="0"/>
          <w:numId w:val="47"/>
        </w:numPr>
        <w:spacing w:before="0" w:line="276" w:lineRule="auto"/>
      </w:pPr>
      <w:r>
        <w:t xml:space="preserve">SKILL 3: </w:t>
      </w:r>
      <w:ins w:id="1955" w:author="Rich Crane" w:date="2020-05-14T20:27:00Z">
        <w:r w:rsidR="00BD5EDF">
          <w:t>Restrict access to APIs using API keys.</w:t>
        </w:r>
      </w:ins>
    </w:p>
    <w:p w14:paraId="61B65CE5" w14:textId="084CEFF3" w:rsidR="00122087" w:rsidDel="00A349E0" w:rsidRDefault="00122087" w:rsidP="00DC6B9B">
      <w:pPr>
        <w:numPr>
          <w:ilvl w:val="0"/>
          <w:numId w:val="47"/>
        </w:numPr>
        <w:spacing w:before="0" w:line="276" w:lineRule="auto"/>
        <w:rPr>
          <w:del w:id="1956" w:author="Rich Crane" w:date="2020-05-14T20:27:00Z"/>
        </w:rPr>
      </w:pPr>
      <w:r>
        <w:t xml:space="preserve">SKILL 4: </w:t>
      </w:r>
      <w:ins w:id="1957" w:author="Rich Crane" w:date="2020-05-14T20:27:00Z">
        <w:r w:rsidR="00A349E0">
          <w:t>Publish your APIs to other developers using the Developer Portal.</w:t>
        </w:r>
      </w:ins>
    </w:p>
    <w:p w14:paraId="2C16A33F" w14:textId="0A9DEE0F" w:rsidR="00122087" w:rsidDel="00A349E0" w:rsidRDefault="00122087" w:rsidP="00A349E0">
      <w:pPr>
        <w:numPr>
          <w:ilvl w:val="0"/>
          <w:numId w:val="47"/>
        </w:numPr>
        <w:spacing w:before="0" w:line="276" w:lineRule="auto"/>
        <w:rPr>
          <w:del w:id="1958" w:author="Rich Crane" w:date="2020-05-14T20:27:00Z"/>
        </w:rPr>
        <w:pPrChange w:id="1959" w:author="Rich Crane" w:date="2020-05-14T20:27:00Z">
          <w:pPr>
            <w:numPr>
              <w:numId w:val="47"/>
            </w:numPr>
            <w:spacing w:before="0" w:line="276" w:lineRule="auto"/>
            <w:ind w:left="720" w:hanging="360"/>
          </w:pPr>
        </w:pPrChange>
      </w:pPr>
      <w:del w:id="1960" w:author="Rich Crane" w:date="2020-05-14T20:27:00Z">
        <w:r w:rsidDel="00A349E0">
          <w:delText xml:space="preserve">SKILL 5: </w:delText>
        </w:r>
      </w:del>
    </w:p>
    <w:p w14:paraId="7B816A7F" w14:textId="29AD2D59" w:rsidR="00122087" w:rsidDel="00A349E0" w:rsidRDefault="00122087" w:rsidP="00A349E0">
      <w:pPr>
        <w:spacing w:before="0" w:line="276" w:lineRule="auto"/>
        <w:rPr>
          <w:del w:id="1961" w:author="Rich Crane" w:date="2020-05-14T20:27:00Z"/>
        </w:rPr>
        <w:pPrChange w:id="1962" w:author="Rich Crane" w:date="2020-05-14T20:27:00Z">
          <w:pPr>
            <w:numPr>
              <w:numId w:val="47"/>
            </w:numPr>
            <w:spacing w:before="0" w:line="276" w:lineRule="auto"/>
            <w:ind w:left="720" w:hanging="360"/>
          </w:pPr>
        </w:pPrChange>
      </w:pPr>
      <w:del w:id="1963" w:author="Rich Crane" w:date="2020-05-14T20:27:00Z">
        <w:r w:rsidDel="00A349E0">
          <w:delText xml:space="preserve">SKILL 6: </w:delText>
        </w:r>
      </w:del>
    </w:p>
    <w:p w14:paraId="0978CD6A" w14:textId="73B17011" w:rsidR="00122087" w:rsidDel="00E71E46" w:rsidRDefault="00122087" w:rsidP="00A349E0">
      <w:pPr>
        <w:spacing w:before="0" w:line="276" w:lineRule="auto"/>
        <w:rPr>
          <w:del w:id="1964" w:author="Rich Crane" w:date="2020-05-14T14:07:00Z"/>
        </w:rPr>
        <w:pPrChange w:id="1965" w:author="Rich Crane" w:date="2020-05-14T20:27:00Z">
          <w:pPr>
            <w:numPr>
              <w:numId w:val="47"/>
            </w:numPr>
            <w:spacing w:before="0" w:line="276" w:lineRule="auto"/>
            <w:ind w:left="720" w:hanging="360"/>
          </w:pPr>
        </w:pPrChange>
      </w:pPr>
      <w:del w:id="1966" w:author="Rich Crane" w:date="2020-05-14T20:27:00Z">
        <w:r w:rsidDel="00A349E0">
          <w:delText>SKILL 7:</w:delText>
        </w:r>
      </w:del>
    </w:p>
    <w:p w14:paraId="2CCFF9AF" w14:textId="13B3CB5D" w:rsidR="00122087" w:rsidDel="00E71E46" w:rsidRDefault="00122087" w:rsidP="00A349E0">
      <w:pPr>
        <w:spacing w:before="0" w:line="276" w:lineRule="auto"/>
        <w:rPr>
          <w:del w:id="1967" w:author="Rich Crane" w:date="2020-05-14T14:07:00Z"/>
        </w:rPr>
        <w:pPrChange w:id="1968" w:author="Rich Crane" w:date="2020-05-14T20:27:00Z">
          <w:pPr>
            <w:spacing w:before="0" w:line="276" w:lineRule="auto"/>
          </w:pPr>
        </w:pPrChange>
      </w:pPr>
    </w:p>
    <w:p w14:paraId="738D6A93" w14:textId="133E87A9" w:rsidR="00122087" w:rsidDel="00E71E46" w:rsidRDefault="00122087" w:rsidP="00A349E0">
      <w:pPr>
        <w:spacing w:before="0" w:line="276" w:lineRule="auto"/>
        <w:rPr>
          <w:del w:id="1969" w:author="Rich Crane" w:date="2020-05-14T14:07:00Z"/>
        </w:rPr>
        <w:pPrChange w:id="1970" w:author="Rich Crane" w:date="2020-05-14T20:27:00Z">
          <w:pPr>
            <w:spacing w:before="0" w:line="276" w:lineRule="auto"/>
          </w:pPr>
        </w:pPrChange>
      </w:pPr>
    </w:p>
    <w:p w14:paraId="60E7146B" w14:textId="1C07254A" w:rsidR="00122087" w:rsidRDefault="00122087" w:rsidP="00A349E0">
      <w:pPr>
        <w:numPr>
          <w:ilvl w:val="0"/>
          <w:numId w:val="47"/>
        </w:numPr>
        <w:spacing w:before="0" w:line="276" w:lineRule="auto"/>
        <w:pPrChange w:id="1971" w:author="Rich Crane" w:date="2020-05-14T20:27:00Z">
          <w:pPr/>
        </w:pPrChange>
      </w:pPr>
      <w:r>
        <w:br w:type="page"/>
      </w:r>
    </w:p>
    <w:p w14:paraId="3CAA1E57" w14:textId="75EBECF5" w:rsidR="00122087" w:rsidRDefault="00122087" w:rsidP="00122087">
      <w:pPr>
        <w:pStyle w:val="Heading3"/>
        <w:widowControl w:val="0"/>
        <w:spacing w:before="0" w:line="240" w:lineRule="auto"/>
        <w:jc w:val="center"/>
      </w:pPr>
      <w:r>
        <w:rPr>
          <w:rFonts w:ascii="Roboto" w:eastAsia="Roboto" w:hAnsi="Roboto" w:cs="Roboto"/>
          <w:b/>
          <w:color w:val="FF9900"/>
          <w:sz w:val="22"/>
          <w:szCs w:val="22"/>
        </w:rPr>
        <w:lastRenderedPageBreak/>
        <w:t xml:space="preserve">CHAPTER </w:t>
      </w:r>
      <w:del w:id="1972" w:author="Rich Crane" w:date="2020-05-14T14:00:00Z">
        <w:r w:rsidDel="001E76A1">
          <w:rPr>
            <w:rFonts w:ascii="Roboto" w:eastAsia="Roboto" w:hAnsi="Roboto" w:cs="Roboto"/>
            <w:b/>
            <w:color w:val="FF9900"/>
            <w:sz w:val="22"/>
            <w:szCs w:val="22"/>
          </w:rPr>
          <w:delText>26</w:delText>
        </w:r>
      </w:del>
      <w:ins w:id="1973" w:author="Rich Crane" w:date="2020-05-14T14:00:00Z">
        <w:r w:rsidR="001E76A1">
          <w:rPr>
            <w:rFonts w:ascii="Roboto" w:eastAsia="Roboto" w:hAnsi="Roboto" w:cs="Roboto"/>
            <w:b/>
            <w:color w:val="FF9900"/>
            <w:sz w:val="22"/>
            <w:szCs w:val="22"/>
          </w:rPr>
          <w:t>18</w:t>
        </w:r>
      </w:ins>
      <w:r>
        <w:rPr>
          <w:rFonts w:ascii="Roboto" w:eastAsia="Roboto" w:hAnsi="Roboto" w:cs="Roboto"/>
          <w:b/>
          <w:color w:val="FF9900"/>
          <w:sz w:val="22"/>
          <w:szCs w:val="22"/>
        </w:rPr>
        <w:t>:</w:t>
      </w:r>
      <w:r>
        <w:t xml:space="preserve"> </w:t>
      </w:r>
      <w:r w:rsidRPr="00122087">
        <w:rPr>
          <w:rFonts w:ascii="Roboto" w:eastAsia="Roboto" w:hAnsi="Roboto" w:cs="Roboto"/>
        </w:rPr>
        <w:t xml:space="preserve">Sending </w:t>
      </w:r>
      <w:del w:id="1974" w:author="Rich Crane" w:date="2020-05-14T12:43:00Z">
        <w:r w:rsidRPr="00122087" w:rsidDel="009E652A">
          <w:rPr>
            <w:rFonts w:ascii="Roboto" w:eastAsia="Roboto" w:hAnsi="Roboto" w:cs="Roboto"/>
          </w:rPr>
          <w:delText>Push Notifications using Azure Notification Hubs</w:delText>
        </w:r>
      </w:del>
      <w:ins w:id="1975" w:author="Rich Crane" w:date="2020-05-14T12:43:00Z">
        <w:r w:rsidR="009E652A">
          <w:rPr>
            <w:rFonts w:ascii="Roboto" w:eastAsia="Roboto" w:hAnsi="Roboto" w:cs="Roboto"/>
          </w:rPr>
          <w:t>Push Notifications to Users</w:t>
        </w:r>
      </w:ins>
      <w:r>
        <w:rPr>
          <w:rFonts w:ascii="Roboto" w:eastAsia="Roboto" w:hAnsi="Roboto" w:cs="Roboto"/>
        </w:rPr>
        <w:br/>
      </w:r>
      <w:r>
        <w:rPr>
          <w:rFonts w:ascii="Calibri" w:eastAsia="Calibri" w:hAnsi="Calibri" w:cs="Calibri"/>
          <w:sz w:val="22"/>
          <w:szCs w:val="22"/>
        </w:rPr>
        <w:t xml:space="preserve">- </w:t>
      </w:r>
      <w:del w:id="1976" w:author="Rich Crane" w:date="2020-05-14T13:07:00Z">
        <w:r w:rsidDel="00DE4B60">
          <w:rPr>
            <w:rFonts w:ascii="Calibri" w:eastAsia="Calibri" w:hAnsi="Calibri" w:cs="Calibri"/>
            <w:sz w:val="22"/>
            <w:szCs w:val="22"/>
          </w:rPr>
          <w:delText>10</w:delText>
        </w:r>
      </w:del>
      <w:ins w:id="1977" w:author="Rich Crane" w:date="2020-05-14T13:07:00Z">
        <w:r w:rsidR="00DE4B60">
          <w:rPr>
            <w:rFonts w:ascii="Calibri" w:eastAsia="Calibri" w:hAnsi="Calibri" w:cs="Calibri"/>
            <w:sz w:val="22"/>
            <w:szCs w:val="22"/>
          </w:rPr>
          <w:t>15</w:t>
        </w:r>
      </w:ins>
      <w:r>
        <w:rPr>
          <w:rFonts w:ascii="Calibri" w:eastAsia="Calibri" w:hAnsi="Calibri" w:cs="Calibri"/>
          <w:sz w:val="22"/>
          <w:szCs w:val="22"/>
        </w:rPr>
        <w:t>-1</w:t>
      </w:r>
      <w:ins w:id="1978" w:author="Rich Crane" w:date="2020-05-14T13:07:00Z">
        <w:r w:rsidR="00DE4B60">
          <w:rPr>
            <w:rFonts w:ascii="Calibri" w:eastAsia="Calibri" w:hAnsi="Calibri" w:cs="Calibri"/>
            <w:sz w:val="22"/>
            <w:szCs w:val="22"/>
          </w:rPr>
          <w:t>8</w:t>
        </w:r>
      </w:ins>
      <w:del w:id="1979" w:author="Rich Crane" w:date="2020-05-14T13:07:00Z">
        <w:r w:rsidDel="00DE4B60">
          <w:rPr>
            <w:rFonts w:ascii="Calibri" w:eastAsia="Calibri" w:hAnsi="Calibri" w:cs="Calibri"/>
            <w:sz w:val="22"/>
            <w:szCs w:val="22"/>
          </w:rPr>
          <w:delText>5</w:delText>
        </w:r>
      </w:del>
      <w:r>
        <w:rPr>
          <w:rFonts w:ascii="Calibri" w:eastAsia="Calibri" w:hAnsi="Calibri" w:cs="Calibri"/>
          <w:sz w:val="22"/>
          <w:szCs w:val="22"/>
        </w:rPr>
        <w:t xml:space="preserve"> pages</w:t>
      </w:r>
    </w:p>
    <w:p w14:paraId="655AB92F" w14:textId="77777777" w:rsidR="00122087" w:rsidRDefault="00122087" w:rsidP="00122087">
      <w:pPr>
        <w:pStyle w:val="Heading3"/>
        <w:widowControl w:val="0"/>
        <w:spacing w:before="0" w:line="240" w:lineRule="auto"/>
      </w:pPr>
    </w:p>
    <w:p w14:paraId="647F2826" w14:textId="77777777" w:rsidR="00122087" w:rsidRDefault="00122087" w:rsidP="00122087">
      <w:pPr>
        <w:pStyle w:val="Heading3"/>
        <w:widowControl w:val="0"/>
        <w:spacing w:before="0" w:line="240" w:lineRule="auto"/>
      </w:pPr>
      <w:r>
        <w:t xml:space="preserve">DESCRIPTION: </w:t>
      </w:r>
    </w:p>
    <w:p w14:paraId="19327F93" w14:textId="53C9BC77" w:rsidR="0013041D" w:rsidRDefault="0013041D" w:rsidP="0013041D">
      <w:pPr>
        <w:rPr>
          <w:ins w:id="1980" w:author="Rich Crane" w:date="2020-05-14T12:58:00Z"/>
        </w:rPr>
      </w:pPr>
      <w:ins w:id="1981" w:author="Rich Crane" w:date="2020-05-14T12:54:00Z">
        <w:r>
          <w:t>There are times when you need to notify a user</w:t>
        </w:r>
      </w:ins>
      <w:ins w:id="1982" w:author="Rich Crane" w:date="2020-05-14T12:55:00Z">
        <w:r>
          <w:t xml:space="preserve"> of important</w:t>
        </w:r>
      </w:ins>
      <w:ins w:id="1983" w:author="Rich Crane" w:date="2020-05-14T12:56:00Z">
        <w:r>
          <w:t xml:space="preserve"> information or of an action that needs to be performed</w:t>
        </w:r>
      </w:ins>
      <w:ins w:id="1984" w:author="Rich Crane" w:date="2020-05-14T15:01:00Z">
        <w:r w:rsidR="00672423">
          <w:t xml:space="preserve">. </w:t>
        </w:r>
      </w:ins>
      <w:ins w:id="1985" w:author="Rich Crane" w:date="2020-05-14T12:55:00Z">
        <w:r>
          <w:t>There are many</w:t>
        </w:r>
      </w:ins>
      <w:ins w:id="1986" w:author="Rich Crane" w:date="2020-05-14T12:45:00Z">
        <w:r w:rsidR="009E652A">
          <w:t xml:space="preserve"> mechanisms </w:t>
        </w:r>
      </w:ins>
      <w:ins w:id="1987" w:author="Rich Crane" w:date="2020-05-14T12:56:00Z">
        <w:r>
          <w:t>to use to accomplish this</w:t>
        </w:r>
      </w:ins>
      <w:ins w:id="1988" w:author="Rich Crane" w:date="2020-05-14T15:01:00Z">
        <w:r w:rsidR="00672423">
          <w:t xml:space="preserve">. </w:t>
        </w:r>
      </w:ins>
      <w:ins w:id="1989" w:author="Rich Crane" w:date="2020-05-14T13:01:00Z">
        <w:r w:rsidR="00DE4B60">
          <w:t>Unfortunately,</w:t>
        </w:r>
      </w:ins>
      <w:ins w:id="1990" w:author="Rich Crane" w:date="2020-05-14T12:56:00Z">
        <w:r>
          <w:t xml:space="preserve"> the choice of which mechanism to use </w:t>
        </w:r>
      </w:ins>
      <w:ins w:id="1991" w:author="Rich Crane" w:date="2020-05-14T12:46:00Z">
        <w:r w:rsidR="009E652A">
          <w:t>depend</w:t>
        </w:r>
      </w:ins>
      <w:ins w:id="1992" w:author="Rich Crane" w:date="2020-05-14T12:47:00Z">
        <w:r w:rsidR="009E652A">
          <w:t>s</w:t>
        </w:r>
      </w:ins>
      <w:ins w:id="1993" w:author="Rich Crane" w:date="2020-05-14T12:46:00Z">
        <w:r w:rsidR="009E652A">
          <w:t xml:space="preserve"> on how </w:t>
        </w:r>
      </w:ins>
      <w:ins w:id="1994" w:author="Rich Crane" w:date="2020-05-14T12:47:00Z">
        <w:r w:rsidR="009E652A">
          <w:t xml:space="preserve">you allow </w:t>
        </w:r>
      </w:ins>
      <w:ins w:id="1995" w:author="Rich Crane" w:date="2020-05-14T12:46:00Z">
        <w:r w:rsidR="009E652A">
          <w:t xml:space="preserve">users </w:t>
        </w:r>
      </w:ins>
      <w:ins w:id="1996" w:author="Rich Crane" w:date="2020-05-14T12:47:00Z">
        <w:r w:rsidR="009E652A">
          <w:t xml:space="preserve">to </w:t>
        </w:r>
      </w:ins>
      <w:ins w:id="1997" w:author="Rich Crane" w:date="2020-05-14T12:46:00Z">
        <w:r w:rsidR="009E652A">
          <w:t>interact with your application</w:t>
        </w:r>
      </w:ins>
      <w:ins w:id="1998" w:author="Rich Crane" w:date="2020-05-14T15:01:00Z">
        <w:r w:rsidR="00672423">
          <w:t xml:space="preserve">. </w:t>
        </w:r>
      </w:ins>
      <w:ins w:id="1999" w:author="Rich Crane" w:date="2020-05-14T12:47:00Z">
        <w:r w:rsidR="009E652A">
          <w:t xml:space="preserve">For example, </w:t>
        </w:r>
      </w:ins>
      <w:ins w:id="2000" w:author="Rich Crane" w:date="2020-05-14T12:57:00Z">
        <w:r>
          <w:t xml:space="preserve">if </w:t>
        </w:r>
      </w:ins>
      <w:ins w:id="2001" w:author="Rich Crane" w:date="2020-05-14T12:47:00Z">
        <w:r w:rsidR="009E652A">
          <w:t>they were using an Apple iPhone, we would need to use Apple Push Notifications</w:t>
        </w:r>
      </w:ins>
      <w:ins w:id="2002" w:author="Rich Crane" w:date="2020-05-14T12:58:00Z">
        <w:r>
          <w:t xml:space="preserve"> (APNS)</w:t>
        </w:r>
      </w:ins>
      <w:ins w:id="2003" w:author="Rich Crane" w:date="2020-05-14T15:01:00Z">
        <w:r w:rsidR="00672423">
          <w:t xml:space="preserve">. </w:t>
        </w:r>
      </w:ins>
      <w:ins w:id="2004" w:author="Rich Crane" w:date="2020-05-14T12:47:00Z">
        <w:r w:rsidR="009E652A">
          <w:t xml:space="preserve">If they were using an </w:t>
        </w:r>
      </w:ins>
      <w:ins w:id="2005" w:author="Rich Crane" w:date="2020-05-14T12:48:00Z">
        <w:r w:rsidR="009E652A">
          <w:t xml:space="preserve">Android Phone, </w:t>
        </w:r>
        <w:r>
          <w:t>we would need to use Goog</w:t>
        </w:r>
      </w:ins>
      <w:ins w:id="2006" w:author="Rich Crane" w:date="2020-05-14T12:49:00Z">
        <w:r>
          <w:t>le Firebase Cloud Messaging</w:t>
        </w:r>
      </w:ins>
      <w:ins w:id="2007" w:author="Rich Crane" w:date="2020-05-14T12:58:00Z">
        <w:r>
          <w:t xml:space="preserve"> (FCM)</w:t>
        </w:r>
      </w:ins>
      <w:ins w:id="2008" w:author="Rich Crane" w:date="2020-05-14T15:01:00Z">
        <w:r w:rsidR="00672423">
          <w:t xml:space="preserve">. </w:t>
        </w:r>
      </w:ins>
      <w:ins w:id="2009" w:author="Rich Crane" w:date="2020-05-14T12:57:00Z">
        <w:r>
          <w:t>If they were using Window</w:t>
        </w:r>
      </w:ins>
      <w:ins w:id="2010" w:author="Rich Crane" w:date="2020-05-14T12:58:00Z">
        <w:r>
          <w:t>s, we would need to use Windows Push Notifications Services (WPNS).</w:t>
        </w:r>
      </w:ins>
    </w:p>
    <w:p w14:paraId="7D341F1B" w14:textId="5ECA7DE8" w:rsidR="00122087" w:rsidRDefault="00DE4B60" w:rsidP="00DE4B60">
      <w:pPr>
        <w:rPr>
          <w:ins w:id="2011" w:author="Rich Crane" w:date="2020-05-14T13:00:00Z"/>
        </w:rPr>
      </w:pPr>
      <w:ins w:id="2012" w:author="Rich Crane" w:date="2020-05-14T12:59:00Z">
        <w:r>
          <w:t xml:space="preserve">This could turn into a </w:t>
        </w:r>
      </w:ins>
      <w:ins w:id="2013" w:author="Rich Crane" w:date="2020-05-14T12:49:00Z">
        <w:r w:rsidR="0013041D">
          <w:t xml:space="preserve">daunting </w:t>
        </w:r>
      </w:ins>
      <w:ins w:id="2014" w:author="Rich Crane" w:date="2020-05-14T12:50:00Z">
        <w:r w:rsidR="0013041D">
          <w:t>effort</w:t>
        </w:r>
      </w:ins>
      <w:ins w:id="2015" w:author="Rich Crane" w:date="2020-05-14T12:49:00Z">
        <w:r w:rsidR="0013041D">
          <w:t xml:space="preserve"> if you need to support multiple </w:t>
        </w:r>
      </w:ins>
      <w:ins w:id="2016" w:author="Rich Crane" w:date="2020-05-14T12:59:00Z">
        <w:r>
          <w:t>platforms in order</w:t>
        </w:r>
      </w:ins>
      <w:ins w:id="2017" w:author="Rich Crane" w:date="2020-05-14T12:49:00Z">
        <w:r w:rsidR="0013041D">
          <w:t xml:space="preserve"> to </w:t>
        </w:r>
      </w:ins>
      <w:ins w:id="2018" w:author="Rich Crane" w:date="2020-05-14T12:59:00Z">
        <w:r>
          <w:t>interact</w:t>
        </w:r>
      </w:ins>
      <w:ins w:id="2019" w:author="Rich Crane" w:date="2020-05-14T12:49:00Z">
        <w:r w:rsidR="0013041D">
          <w:t xml:space="preserve"> with your users</w:t>
        </w:r>
      </w:ins>
      <w:ins w:id="2020" w:author="Rich Crane" w:date="2020-05-14T12:59:00Z">
        <w:r>
          <w:t xml:space="preserve"> using notifications</w:t>
        </w:r>
      </w:ins>
      <w:ins w:id="2021" w:author="Rich Crane" w:date="2020-05-14T15:01:00Z">
        <w:r w:rsidR="00672423">
          <w:t xml:space="preserve">. </w:t>
        </w:r>
      </w:ins>
      <w:ins w:id="2022" w:author="Rich Crane" w:date="2020-05-14T12:59:00Z">
        <w:r>
          <w:t>F</w:t>
        </w:r>
      </w:ins>
      <w:ins w:id="2023" w:author="Rich Crane" w:date="2020-05-14T12:50:00Z">
        <w:r w:rsidR="0013041D">
          <w:t xml:space="preserve">ortunately, Azure supports </w:t>
        </w:r>
      </w:ins>
      <w:ins w:id="2024" w:author="Rich Crane" w:date="2020-05-14T12:49:00Z">
        <w:r w:rsidR="0013041D">
          <w:t xml:space="preserve">Azure Notification Hubs </w:t>
        </w:r>
      </w:ins>
      <w:ins w:id="2025" w:author="Rich Crane" w:date="2020-05-14T12:50:00Z">
        <w:r w:rsidR="0013041D">
          <w:t xml:space="preserve">which is </w:t>
        </w:r>
      </w:ins>
      <w:ins w:id="2026" w:author="Rich Crane" w:date="2020-05-14T12:59:00Z">
        <w:r>
          <w:t>allows</w:t>
        </w:r>
      </w:ins>
      <w:ins w:id="2027" w:author="Rich Crane" w:date="2020-05-14T13:00:00Z">
        <w:r>
          <w:t xml:space="preserve"> us to </w:t>
        </w:r>
      </w:ins>
      <w:ins w:id="2028" w:author="Rich Crane" w:date="2020-05-14T12:51:00Z">
        <w:r w:rsidR="0013041D">
          <w:t xml:space="preserve">communicate </w:t>
        </w:r>
      </w:ins>
      <w:ins w:id="2029" w:author="Rich Crane" w:date="2020-05-14T13:00:00Z">
        <w:r>
          <w:t xml:space="preserve">with users using a single API across </w:t>
        </w:r>
      </w:ins>
      <w:ins w:id="2030" w:author="Rich Crane" w:date="2020-05-14T12:51:00Z">
        <w:r w:rsidR="0013041D">
          <w:t>any platform</w:t>
        </w:r>
      </w:ins>
      <w:ins w:id="2031" w:author="Rich Crane" w:date="2020-05-14T13:00:00Z">
        <w:r>
          <w:t>.</w:t>
        </w:r>
      </w:ins>
      <w:del w:id="2032" w:author="Rich Crane" w:date="2020-05-14T12:45:00Z">
        <w:r w:rsidR="00122087" w:rsidDel="009E652A">
          <w:delText>Put something here.</w:delText>
        </w:r>
      </w:del>
    </w:p>
    <w:p w14:paraId="7194AAA7" w14:textId="6844D212" w:rsidR="00DE4B60" w:rsidRDefault="00DE4B60" w:rsidP="00DE4B60">
      <w:pPr>
        <w:pPrChange w:id="2033" w:author="Rich Crane" w:date="2020-05-14T13:00:00Z">
          <w:pPr/>
        </w:pPrChange>
      </w:pPr>
      <w:ins w:id="2034" w:author="Rich Crane" w:date="2020-05-14T13:01:00Z">
        <w:r>
          <w:t>While Azure Notification Hubs are great, messages often travel across other networks (ex. Apple</w:t>
        </w:r>
      </w:ins>
      <w:ins w:id="2035" w:author="Rich Crane" w:date="2020-05-14T13:02:00Z">
        <w:r>
          <w:t xml:space="preserve"> or Google) when sending a push notification</w:t>
        </w:r>
      </w:ins>
      <w:ins w:id="2036" w:author="Rich Crane" w:date="2020-05-14T15:01:00Z">
        <w:r w:rsidR="00672423">
          <w:t xml:space="preserve">. </w:t>
        </w:r>
      </w:ins>
      <w:ins w:id="2037" w:author="Rich Crane" w:date="2020-05-14T13:02:00Z">
        <w:r>
          <w:t>That adds latency and security of the push notification</w:t>
        </w:r>
      </w:ins>
      <w:ins w:id="2038" w:author="Rich Crane" w:date="2020-05-14T15:01:00Z">
        <w:r w:rsidR="00672423">
          <w:t xml:space="preserve">. </w:t>
        </w:r>
      </w:ins>
      <w:ins w:id="2039" w:author="Rich Crane" w:date="2020-05-14T13:03:00Z">
        <w:r>
          <w:t xml:space="preserve">If you need to support real-time messaging and not involve third parties to deliver messages, you can leverage another service </w:t>
        </w:r>
      </w:ins>
      <w:ins w:id="2040" w:author="Rich Crane" w:date="2020-05-14T13:04:00Z">
        <w:r>
          <w:t>within Azure known as Azure SignalR service</w:t>
        </w:r>
      </w:ins>
      <w:ins w:id="2041" w:author="Rich Crane" w:date="2020-05-14T15:01:00Z">
        <w:r w:rsidR="00672423">
          <w:t xml:space="preserve">. </w:t>
        </w:r>
      </w:ins>
      <w:ins w:id="2042" w:author="Rich Crane" w:date="2020-05-14T13:04:00Z">
        <w:r>
          <w:t xml:space="preserve">This is a real-time communication mechanism using protocols such as </w:t>
        </w:r>
      </w:ins>
      <w:ins w:id="2043" w:author="Rich Crane" w:date="2020-05-14T18:49:00Z">
        <w:r w:rsidR="006E055D">
          <w:t>web sockets</w:t>
        </w:r>
      </w:ins>
      <w:ins w:id="2044" w:author="Rich Crane" w:date="2020-05-14T13:04:00Z">
        <w:r>
          <w:t xml:space="preserve"> and </w:t>
        </w:r>
      </w:ins>
      <w:ins w:id="2045" w:author="Rich Crane" w:date="2020-05-14T13:07:00Z">
        <w:r>
          <w:t>long polling</w:t>
        </w:r>
      </w:ins>
      <w:ins w:id="2046" w:author="Rich Crane" w:date="2020-05-14T13:04:00Z">
        <w:r>
          <w:t xml:space="preserve"> to send messages directly user</w:t>
        </w:r>
      </w:ins>
      <w:ins w:id="2047" w:author="Rich Crane" w:date="2020-05-14T13:07:00Z">
        <w:r>
          <w:t>s.</w:t>
        </w:r>
      </w:ins>
      <w:ins w:id="2048" w:author="Rich Crane" w:date="2020-05-14T13:03:00Z">
        <w:r>
          <w:t xml:space="preserve"> </w:t>
        </w:r>
      </w:ins>
    </w:p>
    <w:p w14:paraId="539A3ED3" w14:textId="77777777" w:rsidR="00122087" w:rsidRDefault="00122087" w:rsidP="00122087">
      <w:pPr>
        <w:widowControl w:val="0"/>
        <w:spacing w:before="0" w:line="240" w:lineRule="auto"/>
      </w:pPr>
    </w:p>
    <w:p w14:paraId="5F6913C5" w14:textId="77777777" w:rsidR="00122087" w:rsidRDefault="00122087" w:rsidP="00122087">
      <w:pPr>
        <w:pStyle w:val="Heading3"/>
        <w:widowControl w:val="0"/>
        <w:spacing w:before="0" w:line="240" w:lineRule="auto"/>
        <w:rPr>
          <w:rFonts w:ascii="Calibri" w:eastAsia="Calibri" w:hAnsi="Calibri" w:cs="Calibri"/>
          <w:i/>
          <w:sz w:val="22"/>
          <w:szCs w:val="22"/>
        </w:rPr>
      </w:pPr>
      <w:r>
        <w:t xml:space="preserve">Level: </w:t>
      </w:r>
      <w:r>
        <w:rPr>
          <w:rFonts w:ascii="Calibri" w:eastAsia="Calibri" w:hAnsi="Calibri" w:cs="Calibri"/>
          <w:sz w:val="22"/>
          <w:szCs w:val="22"/>
        </w:rPr>
        <w:t>Intermediate</w:t>
      </w:r>
      <w:r>
        <w:rPr>
          <w:rFonts w:ascii="Calibri" w:eastAsia="Calibri" w:hAnsi="Calibri" w:cs="Calibri"/>
          <w:i/>
          <w:sz w:val="22"/>
          <w:szCs w:val="22"/>
        </w:rPr>
        <w:t xml:space="preserve">  </w:t>
      </w:r>
    </w:p>
    <w:p w14:paraId="5D2854B7" w14:textId="77777777" w:rsidR="00122087" w:rsidRDefault="00122087" w:rsidP="00122087">
      <w:pPr>
        <w:pStyle w:val="Heading3"/>
        <w:keepNext w:val="0"/>
        <w:keepLines w:val="0"/>
        <w:spacing w:before="360" w:after="80"/>
      </w:pPr>
      <w:r>
        <w:t>Main Chapter Headings (3-5 main chapter headings)</w:t>
      </w:r>
    </w:p>
    <w:p w14:paraId="6F46DCC0" w14:textId="623E0584" w:rsidR="00122087" w:rsidRDefault="00122087" w:rsidP="00DC6B9B">
      <w:pPr>
        <w:numPr>
          <w:ilvl w:val="0"/>
          <w:numId w:val="48"/>
        </w:numPr>
        <w:spacing w:line="276" w:lineRule="auto"/>
      </w:pPr>
      <w:r>
        <w:t xml:space="preserve">HEADING 1: </w:t>
      </w:r>
      <w:ins w:id="2049" w:author="Rich Crane" w:date="2020-05-14T12:42:00Z">
        <w:r w:rsidR="009E652A" w:rsidRPr="00122087">
          <w:t>Sending Push Notifications using Azure Notification Hubs</w:t>
        </w:r>
      </w:ins>
    </w:p>
    <w:p w14:paraId="0C8F9DA6" w14:textId="676AF767" w:rsidR="00122087" w:rsidRDefault="00122087" w:rsidP="00DC6B9B">
      <w:pPr>
        <w:numPr>
          <w:ilvl w:val="0"/>
          <w:numId w:val="48"/>
        </w:numPr>
        <w:spacing w:before="0" w:line="276" w:lineRule="auto"/>
      </w:pPr>
      <w:r>
        <w:t xml:space="preserve">HEADING 2: </w:t>
      </w:r>
      <w:ins w:id="2050" w:author="Rich Crane" w:date="2020-05-14T12:43:00Z">
        <w:r w:rsidR="009E652A" w:rsidRPr="00122087">
          <w:t>Communicating with Users using Azure SignalR Service</w:t>
        </w:r>
      </w:ins>
    </w:p>
    <w:p w14:paraId="7C9FB25B" w14:textId="1CB51C33" w:rsidR="00122087" w:rsidDel="009E652A" w:rsidRDefault="00122087" w:rsidP="00DC6B9B">
      <w:pPr>
        <w:numPr>
          <w:ilvl w:val="0"/>
          <w:numId w:val="48"/>
        </w:numPr>
        <w:spacing w:before="0" w:line="276" w:lineRule="auto"/>
        <w:rPr>
          <w:del w:id="2051" w:author="Rich Crane" w:date="2020-05-14T12:43:00Z"/>
        </w:rPr>
      </w:pPr>
      <w:del w:id="2052" w:author="Rich Crane" w:date="2020-05-14T12:43:00Z">
        <w:r w:rsidDel="009E652A">
          <w:delText xml:space="preserve">HEADING 3: </w:delText>
        </w:r>
      </w:del>
    </w:p>
    <w:p w14:paraId="158A5116" w14:textId="6B07A352" w:rsidR="00122087" w:rsidRDefault="00122087" w:rsidP="00DC6B9B">
      <w:pPr>
        <w:numPr>
          <w:ilvl w:val="0"/>
          <w:numId w:val="48"/>
        </w:numPr>
        <w:spacing w:before="0" w:line="276" w:lineRule="auto"/>
      </w:pPr>
      <w:r>
        <w:t xml:space="preserve">HEADING </w:t>
      </w:r>
      <w:ins w:id="2053" w:author="Rich Crane" w:date="2020-05-14T12:43:00Z">
        <w:r w:rsidR="009E652A">
          <w:t>3</w:t>
        </w:r>
      </w:ins>
      <w:del w:id="2054" w:author="Rich Crane" w:date="2020-05-14T12:43:00Z">
        <w:r w:rsidDel="009E652A">
          <w:delText>4</w:delText>
        </w:r>
      </w:del>
      <w:r>
        <w:t>: Knowledge Exam</w:t>
      </w:r>
    </w:p>
    <w:p w14:paraId="76556E90" w14:textId="1F1175FB" w:rsidR="00122087" w:rsidRDefault="00122087" w:rsidP="00DC6B9B">
      <w:pPr>
        <w:numPr>
          <w:ilvl w:val="0"/>
          <w:numId w:val="48"/>
        </w:numPr>
        <w:spacing w:before="0" w:line="276" w:lineRule="auto"/>
      </w:pPr>
      <w:r>
        <w:t xml:space="preserve">HEADING </w:t>
      </w:r>
      <w:ins w:id="2055" w:author="Rich Crane" w:date="2020-05-14T12:43:00Z">
        <w:r w:rsidR="009E652A">
          <w:t>4</w:t>
        </w:r>
      </w:ins>
      <w:del w:id="2056" w:author="Rich Crane" w:date="2020-05-14T12:43:00Z">
        <w:r w:rsidDel="009E652A">
          <w:delText>5</w:delText>
        </w:r>
      </w:del>
      <w:r>
        <w:t>: Further Reading</w:t>
      </w:r>
    </w:p>
    <w:p w14:paraId="467F85A5" w14:textId="77777777" w:rsidR="00122087" w:rsidRDefault="00122087" w:rsidP="00122087">
      <w:pPr>
        <w:pStyle w:val="Heading3"/>
        <w:keepNext w:val="0"/>
        <w:keepLines w:val="0"/>
        <w:spacing w:before="360" w:after="80"/>
        <w:rPr>
          <w:i/>
        </w:rPr>
      </w:pPr>
      <w:r>
        <w:t xml:space="preserve">Skills learned: </w:t>
      </w:r>
      <w:r>
        <w:rPr>
          <w:i/>
        </w:rPr>
        <w:t>For each heading, insert what the reader will learn to DO in this chapter?</w:t>
      </w:r>
    </w:p>
    <w:p w14:paraId="2536E42F" w14:textId="3A530746" w:rsidR="00122087" w:rsidRDefault="00122087" w:rsidP="00DC6B9B">
      <w:pPr>
        <w:numPr>
          <w:ilvl w:val="0"/>
          <w:numId w:val="49"/>
        </w:numPr>
        <w:spacing w:before="0" w:line="276" w:lineRule="auto"/>
      </w:pPr>
      <w:r>
        <w:t xml:space="preserve">SKILL 1: </w:t>
      </w:r>
      <w:ins w:id="2057" w:author="Rich Crane" w:date="2020-05-14T12:43:00Z">
        <w:r w:rsidR="009E652A">
          <w:t>Learn the different types of push notifications mechanisms.</w:t>
        </w:r>
      </w:ins>
    </w:p>
    <w:p w14:paraId="45DC9F5D" w14:textId="6AC0927C" w:rsidR="00122087" w:rsidRDefault="00122087" w:rsidP="00DC6B9B">
      <w:pPr>
        <w:numPr>
          <w:ilvl w:val="0"/>
          <w:numId w:val="49"/>
        </w:numPr>
        <w:spacing w:before="0" w:line="276" w:lineRule="auto"/>
      </w:pPr>
      <w:r>
        <w:t xml:space="preserve">SKILL 2: </w:t>
      </w:r>
      <w:ins w:id="2058" w:author="Rich Crane" w:date="2020-05-14T12:43:00Z">
        <w:r w:rsidR="009E652A">
          <w:t xml:space="preserve">Understand the different types of communication protocols for push </w:t>
        </w:r>
      </w:ins>
      <w:ins w:id="2059" w:author="Rich Crane" w:date="2020-05-14T12:44:00Z">
        <w:r w:rsidR="009E652A">
          <w:t>notifications</w:t>
        </w:r>
      </w:ins>
      <w:ins w:id="2060" w:author="Rich Crane" w:date="2020-05-14T12:43:00Z">
        <w:r w:rsidR="009E652A">
          <w:t>.</w:t>
        </w:r>
      </w:ins>
    </w:p>
    <w:p w14:paraId="3BDA86C8" w14:textId="6335EF29" w:rsidR="00122087" w:rsidRDefault="00122087" w:rsidP="00DC6B9B">
      <w:pPr>
        <w:numPr>
          <w:ilvl w:val="0"/>
          <w:numId w:val="49"/>
        </w:numPr>
        <w:spacing w:before="0" w:line="276" w:lineRule="auto"/>
      </w:pPr>
      <w:r>
        <w:t xml:space="preserve">SKILL 3: </w:t>
      </w:r>
      <w:ins w:id="2061" w:author="Rich Crane" w:date="2020-05-14T12:44:00Z">
        <w:r w:rsidR="009E652A">
          <w:t>Learn how to implement real-time communication using Azure SignalR Service.</w:t>
        </w:r>
      </w:ins>
    </w:p>
    <w:p w14:paraId="497171E2" w14:textId="5E0FADCA" w:rsidR="00122087" w:rsidDel="0013041D" w:rsidRDefault="00122087" w:rsidP="00DC6B9B">
      <w:pPr>
        <w:numPr>
          <w:ilvl w:val="0"/>
          <w:numId w:val="49"/>
        </w:numPr>
        <w:spacing w:before="0" w:line="276" w:lineRule="auto"/>
        <w:rPr>
          <w:del w:id="2062" w:author="Rich Crane" w:date="2020-05-14T12:48:00Z"/>
        </w:rPr>
      </w:pPr>
      <w:r>
        <w:t xml:space="preserve">SKILL 4: </w:t>
      </w:r>
      <w:ins w:id="2063" w:author="Rich Crane" w:date="2020-05-14T12:48:00Z">
        <w:r w:rsidR="0013041D">
          <w:t>Understand what technology to use for offline notifications.</w:t>
        </w:r>
      </w:ins>
    </w:p>
    <w:p w14:paraId="202AD308" w14:textId="1A8B0004" w:rsidR="00122087" w:rsidDel="0013041D" w:rsidRDefault="00122087" w:rsidP="0013041D">
      <w:pPr>
        <w:numPr>
          <w:ilvl w:val="0"/>
          <w:numId w:val="49"/>
        </w:numPr>
        <w:spacing w:before="0" w:line="276" w:lineRule="auto"/>
        <w:rPr>
          <w:del w:id="2064" w:author="Rich Crane" w:date="2020-05-14T12:48:00Z"/>
        </w:rPr>
        <w:pPrChange w:id="2065" w:author="Rich Crane" w:date="2020-05-14T12:48:00Z">
          <w:pPr>
            <w:numPr>
              <w:numId w:val="49"/>
            </w:numPr>
            <w:spacing w:before="0" w:line="276" w:lineRule="auto"/>
            <w:ind w:left="720" w:hanging="360"/>
          </w:pPr>
        </w:pPrChange>
      </w:pPr>
      <w:del w:id="2066" w:author="Rich Crane" w:date="2020-05-14T12:48:00Z">
        <w:r w:rsidDel="0013041D">
          <w:delText xml:space="preserve">SKILL 5: </w:delText>
        </w:r>
      </w:del>
    </w:p>
    <w:p w14:paraId="25EE8AE9" w14:textId="62558B41" w:rsidR="00122087" w:rsidDel="0013041D" w:rsidRDefault="00122087" w:rsidP="0013041D">
      <w:pPr>
        <w:spacing w:before="0" w:line="276" w:lineRule="auto"/>
        <w:rPr>
          <w:del w:id="2067" w:author="Rich Crane" w:date="2020-05-14T12:48:00Z"/>
        </w:rPr>
        <w:pPrChange w:id="2068" w:author="Rich Crane" w:date="2020-05-14T12:48:00Z">
          <w:pPr>
            <w:numPr>
              <w:numId w:val="49"/>
            </w:numPr>
            <w:spacing w:before="0" w:line="276" w:lineRule="auto"/>
            <w:ind w:left="720" w:hanging="360"/>
          </w:pPr>
        </w:pPrChange>
      </w:pPr>
      <w:del w:id="2069" w:author="Rich Crane" w:date="2020-05-14T12:48:00Z">
        <w:r w:rsidDel="0013041D">
          <w:delText xml:space="preserve">SKILL 6: </w:delText>
        </w:r>
      </w:del>
    </w:p>
    <w:p w14:paraId="4B53DE8A" w14:textId="629F629B" w:rsidR="00122087" w:rsidDel="0013041D" w:rsidRDefault="00122087" w:rsidP="0013041D">
      <w:pPr>
        <w:spacing w:before="0" w:line="276" w:lineRule="auto"/>
        <w:rPr>
          <w:del w:id="2070" w:author="Rich Crane" w:date="2020-05-14T12:48:00Z"/>
        </w:rPr>
        <w:pPrChange w:id="2071" w:author="Rich Crane" w:date="2020-05-14T12:48:00Z">
          <w:pPr>
            <w:numPr>
              <w:numId w:val="49"/>
            </w:numPr>
            <w:spacing w:before="0" w:line="276" w:lineRule="auto"/>
            <w:ind w:left="720" w:hanging="360"/>
          </w:pPr>
        </w:pPrChange>
      </w:pPr>
      <w:del w:id="2072" w:author="Rich Crane" w:date="2020-05-14T12:48:00Z">
        <w:r w:rsidDel="0013041D">
          <w:delText>SKILL 7:</w:delText>
        </w:r>
      </w:del>
    </w:p>
    <w:p w14:paraId="592E483F" w14:textId="77777777" w:rsidR="00122087" w:rsidRDefault="00122087" w:rsidP="0013041D">
      <w:pPr>
        <w:numPr>
          <w:ilvl w:val="0"/>
          <w:numId w:val="49"/>
        </w:numPr>
        <w:spacing w:before="0" w:line="276" w:lineRule="auto"/>
        <w:pPrChange w:id="2073" w:author="Rich Crane" w:date="2020-05-14T12:48:00Z">
          <w:pPr>
            <w:spacing w:before="0" w:line="276" w:lineRule="auto"/>
          </w:pPr>
        </w:pPrChange>
      </w:pPr>
    </w:p>
    <w:p w14:paraId="6FCC38A3" w14:textId="3AA3C0A2" w:rsidR="00122087" w:rsidDel="00DE4B60" w:rsidRDefault="00122087" w:rsidP="00DE4B60">
      <w:pPr>
        <w:rPr>
          <w:del w:id="2074" w:author="Rich Crane" w:date="2020-05-14T13:08:00Z"/>
        </w:rPr>
        <w:pPrChange w:id="2075" w:author="Rich Crane" w:date="2020-05-14T13:08:00Z">
          <w:pPr/>
        </w:pPrChange>
      </w:pPr>
      <w:del w:id="2076" w:author="Rich Crane" w:date="2020-05-14T13:08:00Z">
        <w:r w:rsidDel="00DE4B60">
          <w:br w:type="page"/>
        </w:r>
      </w:del>
    </w:p>
    <w:p w14:paraId="28A2DADC" w14:textId="30156992" w:rsidR="00122087" w:rsidDel="00DE4B60" w:rsidRDefault="00122087" w:rsidP="00DE4B60">
      <w:pPr>
        <w:rPr>
          <w:del w:id="2077" w:author="Rich Crane" w:date="2020-05-14T13:07:00Z"/>
        </w:rPr>
        <w:pPrChange w:id="2078" w:author="Rich Crane" w:date="2020-05-14T13:08:00Z">
          <w:pPr>
            <w:pStyle w:val="Heading3"/>
            <w:widowControl w:val="0"/>
            <w:spacing w:before="0" w:line="240" w:lineRule="auto"/>
            <w:jc w:val="center"/>
          </w:pPr>
        </w:pPrChange>
      </w:pPr>
      <w:del w:id="2079" w:author="Rich Crane" w:date="2020-05-14T13:08:00Z">
        <w:r w:rsidDel="00DE4B60">
          <w:rPr>
            <w:b/>
            <w:color w:val="FF9900"/>
            <w:sz w:val="22"/>
            <w:szCs w:val="22"/>
          </w:rPr>
          <w:delText>CHAPTER 27:</w:delText>
        </w:r>
        <w:r w:rsidDel="00DE4B60">
          <w:delText xml:space="preserve"> </w:delText>
        </w:r>
        <w:r w:rsidRPr="00122087" w:rsidDel="00DE4B60">
          <w:delText xml:space="preserve">Communicating with Users </w:delText>
        </w:r>
      </w:del>
      <w:del w:id="2080" w:author="Rich Crane" w:date="2020-05-14T13:07:00Z">
        <w:r w:rsidRPr="00122087" w:rsidDel="00DE4B60">
          <w:delText>using Azure SignalR Service</w:delText>
        </w:r>
        <w:r w:rsidDel="00DE4B60">
          <w:br/>
        </w:r>
        <w:r w:rsidDel="00DE4B60">
          <w:rPr>
            <w:rFonts w:ascii="Calibri" w:eastAsia="Calibri" w:hAnsi="Calibri" w:cs="Calibri"/>
            <w:sz w:val="22"/>
            <w:szCs w:val="22"/>
          </w:rPr>
          <w:delText>- 10-15 pages</w:delText>
        </w:r>
      </w:del>
    </w:p>
    <w:p w14:paraId="0AB2FEF8" w14:textId="60E52506" w:rsidR="00122087" w:rsidDel="00DE4B60" w:rsidRDefault="00122087" w:rsidP="00DE4B60">
      <w:pPr>
        <w:rPr>
          <w:del w:id="2081" w:author="Rich Crane" w:date="2020-05-14T13:07:00Z"/>
        </w:rPr>
        <w:pPrChange w:id="2082" w:author="Rich Crane" w:date="2020-05-14T13:08:00Z">
          <w:pPr>
            <w:pStyle w:val="Heading3"/>
            <w:widowControl w:val="0"/>
            <w:spacing w:before="0" w:line="240" w:lineRule="auto"/>
          </w:pPr>
        </w:pPrChange>
      </w:pPr>
    </w:p>
    <w:p w14:paraId="0FEC29CB" w14:textId="58D7EFAC" w:rsidR="00122087" w:rsidDel="00DE4B60" w:rsidRDefault="00122087" w:rsidP="00DE4B60">
      <w:pPr>
        <w:rPr>
          <w:del w:id="2083" w:author="Rich Crane" w:date="2020-05-14T13:07:00Z"/>
        </w:rPr>
        <w:pPrChange w:id="2084" w:author="Rich Crane" w:date="2020-05-14T13:08:00Z">
          <w:pPr>
            <w:pStyle w:val="Heading3"/>
            <w:widowControl w:val="0"/>
            <w:spacing w:before="0" w:line="240" w:lineRule="auto"/>
          </w:pPr>
        </w:pPrChange>
      </w:pPr>
      <w:del w:id="2085" w:author="Rich Crane" w:date="2020-05-14T13:07:00Z">
        <w:r w:rsidDel="00DE4B60">
          <w:delText xml:space="preserve">DESCRIPTION: </w:delText>
        </w:r>
      </w:del>
    </w:p>
    <w:p w14:paraId="720BFEF9" w14:textId="3274821A" w:rsidR="00122087" w:rsidDel="00DE4B60" w:rsidRDefault="00122087" w:rsidP="00DE4B60">
      <w:pPr>
        <w:rPr>
          <w:del w:id="2086" w:author="Rich Crane" w:date="2020-05-14T13:07:00Z"/>
        </w:rPr>
        <w:pPrChange w:id="2087" w:author="Rich Crane" w:date="2020-05-14T13:08:00Z">
          <w:pPr/>
        </w:pPrChange>
      </w:pPr>
      <w:del w:id="2088" w:author="Rich Crane" w:date="2020-05-14T13:07:00Z">
        <w:r w:rsidDel="00DE4B60">
          <w:delText>Put something here.</w:delText>
        </w:r>
      </w:del>
    </w:p>
    <w:p w14:paraId="5141996E" w14:textId="3AAFE282" w:rsidR="00122087" w:rsidDel="00DE4B60" w:rsidRDefault="00122087" w:rsidP="00DE4B60">
      <w:pPr>
        <w:rPr>
          <w:del w:id="2089" w:author="Rich Crane" w:date="2020-05-14T13:07:00Z"/>
        </w:rPr>
        <w:pPrChange w:id="2090" w:author="Rich Crane" w:date="2020-05-14T13:08:00Z">
          <w:pPr>
            <w:widowControl w:val="0"/>
            <w:spacing w:before="0" w:line="240" w:lineRule="auto"/>
          </w:pPr>
        </w:pPrChange>
      </w:pPr>
    </w:p>
    <w:p w14:paraId="5CA7FE48" w14:textId="6C85E61A" w:rsidR="00122087" w:rsidDel="00DE4B60" w:rsidRDefault="00122087" w:rsidP="00DE4B60">
      <w:pPr>
        <w:rPr>
          <w:del w:id="2091" w:author="Rich Crane" w:date="2020-05-14T13:07:00Z"/>
          <w:rFonts w:ascii="Calibri" w:eastAsia="Calibri" w:hAnsi="Calibri" w:cs="Calibri"/>
          <w:i/>
          <w:sz w:val="22"/>
          <w:szCs w:val="22"/>
        </w:rPr>
        <w:pPrChange w:id="2092" w:author="Rich Crane" w:date="2020-05-14T13:08:00Z">
          <w:pPr>
            <w:pStyle w:val="Heading3"/>
            <w:widowControl w:val="0"/>
            <w:spacing w:before="0" w:line="240" w:lineRule="auto"/>
          </w:pPr>
        </w:pPrChange>
      </w:pPr>
      <w:del w:id="2093" w:author="Rich Crane" w:date="2020-05-14T13:07:00Z">
        <w:r w:rsidDel="00DE4B60">
          <w:delText xml:space="preserve">Level: </w:delText>
        </w:r>
        <w:r w:rsidDel="00DE4B60">
          <w:rPr>
            <w:rFonts w:ascii="Calibri" w:eastAsia="Calibri" w:hAnsi="Calibri" w:cs="Calibri"/>
            <w:sz w:val="22"/>
            <w:szCs w:val="22"/>
          </w:rPr>
          <w:delText>Intermediate</w:delText>
        </w:r>
        <w:r w:rsidDel="00DE4B60">
          <w:rPr>
            <w:rFonts w:ascii="Calibri" w:eastAsia="Calibri" w:hAnsi="Calibri" w:cs="Calibri"/>
            <w:i/>
            <w:sz w:val="22"/>
            <w:szCs w:val="22"/>
          </w:rPr>
          <w:delText xml:space="preserve">  </w:delText>
        </w:r>
      </w:del>
    </w:p>
    <w:p w14:paraId="33D2EA85" w14:textId="676E50BD" w:rsidR="00122087" w:rsidDel="00DE4B60" w:rsidRDefault="00122087" w:rsidP="00DE4B60">
      <w:pPr>
        <w:rPr>
          <w:del w:id="2094" w:author="Rich Crane" w:date="2020-05-14T13:07:00Z"/>
        </w:rPr>
        <w:pPrChange w:id="2095" w:author="Rich Crane" w:date="2020-05-14T13:08:00Z">
          <w:pPr>
            <w:pStyle w:val="Heading3"/>
            <w:keepNext w:val="0"/>
            <w:keepLines w:val="0"/>
            <w:spacing w:before="360" w:after="80"/>
          </w:pPr>
        </w:pPrChange>
      </w:pPr>
      <w:del w:id="2096" w:author="Rich Crane" w:date="2020-05-14T13:07:00Z">
        <w:r w:rsidDel="00DE4B60">
          <w:delText>Main Chapter Headings (3-5 main chapter headings)</w:delText>
        </w:r>
      </w:del>
    </w:p>
    <w:p w14:paraId="3D7BCC67" w14:textId="6CCE0638" w:rsidR="00122087" w:rsidDel="00DE4B60" w:rsidRDefault="00122087" w:rsidP="00DE4B60">
      <w:pPr>
        <w:rPr>
          <w:del w:id="2097" w:author="Rich Crane" w:date="2020-05-14T13:07:00Z"/>
        </w:rPr>
        <w:pPrChange w:id="2098" w:author="Rich Crane" w:date="2020-05-14T13:08:00Z">
          <w:pPr>
            <w:numPr>
              <w:numId w:val="50"/>
            </w:numPr>
            <w:spacing w:line="276" w:lineRule="auto"/>
            <w:ind w:left="720" w:hanging="360"/>
          </w:pPr>
        </w:pPrChange>
      </w:pPr>
      <w:del w:id="2099" w:author="Rich Crane" w:date="2020-05-14T13:07:00Z">
        <w:r w:rsidDel="00DE4B60">
          <w:delText xml:space="preserve">HEADING 1: </w:delText>
        </w:r>
      </w:del>
    </w:p>
    <w:p w14:paraId="515D6E53" w14:textId="2134D381" w:rsidR="00122087" w:rsidDel="00DE4B60" w:rsidRDefault="00122087" w:rsidP="00DE4B60">
      <w:pPr>
        <w:rPr>
          <w:del w:id="2100" w:author="Rich Crane" w:date="2020-05-14T13:07:00Z"/>
        </w:rPr>
        <w:pPrChange w:id="2101" w:author="Rich Crane" w:date="2020-05-14T13:08:00Z">
          <w:pPr>
            <w:numPr>
              <w:numId w:val="50"/>
            </w:numPr>
            <w:spacing w:before="0" w:line="276" w:lineRule="auto"/>
            <w:ind w:left="720" w:hanging="360"/>
          </w:pPr>
        </w:pPrChange>
      </w:pPr>
      <w:del w:id="2102" w:author="Rich Crane" w:date="2020-05-14T13:07:00Z">
        <w:r w:rsidDel="00DE4B60">
          <w:delText xml:space="preserve">HEADING 2: </w:delText>
        </w:r>
      </w:del>
    </w:p>
    <w:p w14:paraId="085E3701" w14:textId="39946718" w:rsidR="00122087" w:rsidDel="00DE4B60" w:rsidRDefault="00122087" w:rsidP="00DE4B60">
      <w:pPr>
        <w:rPr>
          <w:del w:id="2103" w:author="Rich Crane" w:date="2020-05-14T13:07:00Z"/>
        </w:rPr>
        <w:pPrChange w:id="2104" w:author="Rich Crane" w:date="2020-05-14T13:08:00Z">
          <w:pPr>
            <w:numPr>
              <w:numId w:val="50"/>
            </w:numPr>
            <w:spacing w:before="0" w:line="276" w:lineRule="auto"/>
            <w:ind w:left="720" w:hanging="360"/>
          </w:pPr>
        </w:pPrChange>
      </w:pPr>
      <w:del w:id="2105" w:author="Rich Crane" w:date="2020-05-14T13:07:00Z">
        <w:r w:rsidDel="00DE4B60">
          <w:delText xml:space="preserve">HEADING 3: </w:delText>
        </w:r>
      </w:del>
    </w:p>
    <w:p w14:paraId="2170D477" w14:textId="7C5EA4BD" w:rsidR="00122087" w:rsidDel="00DE4B60" w:rsidRDefault="00122087" w:rsidP="00DE4B60">
      <w:pPr>
        <w:rPr>
          <w:del w:id="2106" w:author="Rich Crane" w:date="2020-05-14T13:07:00Z"/>
        </w:rPr>
        <w:pPrChange w:id="2107" w:author="Rich Crane" w:date="2020-05-14T13:08:00Z">
          <w:pPr>
            <w:numPr>
              <w:numId w:val="50"/>
            </w:numPr>
            <w:spacing w:before="0" w:line="276" w:lineRule="auto"/>
            <w:ind w:left="720" w:hanging="360"/>
          </w:pPr>
        </w:pPrChange>
      </w:pPr>
      <w:del w:id="2108" w:author="Rich Crane" w:date="2020-05-14T13:07:00Z">
        <w:r w:rsidDel="00DE4B60">
          <w:delText>HEADING 4: Knowledge Exam</w:delText>
        </w:r>
      </w:del>
    </w:p>
    <w:p w14:paraId="0093AE6E" w14:textId="7A5859B4" w:rsidR="00122087" w:rsidDel="00DE4B60" w:rsidRDefault="00122087" w:rsidP="00DE4B60">
      <w:pPr>
        <w:rPr>
          <w:del w:id="2109" w:author="Rich Crane" w:date="2020-05-14T13:07:00Z"/>
        </w:rPr>
        <w:pPrChange w:id="2110" w:author="Rich Crane" w:date="2020-05-14T13:08:00Z">
          <w:pPr>
            <w:numPr>
              <w:numId w:val="50"/>
            </w:numPr>
            <w:spacing w:before="0" w:line="276" w:lineRule="auto"/>
            <w:ind w:left="720" w:hanging="360"/>
          </w:pPr>
        </w:pPrChange>
      </w:pPr>
      <w:del w:id="2111" w:author="Rich Crane" w:date="2020-05-14T13:07:00Z">
        <w:r w:rsidDel="00DE4B60">
          <w:delText>HEADING 5: Further Reading</w:delText>
        </w:r>
      </w:del>
    </w:p>
    <w:p w14:paraId="3C97533B" w14:textId="046DFB5E" w:rsidR="00122087" w:rsidDel="00DE4B60" w:rsidRDefault="00122087" w:rsidP="00DE4B60">
      <w:pPr>
        <w:rPr>
          <w:del w:id="2112" w:author="Rich Crane" w:date="2020-05-14T13:07:00Z"/>
          <w:i/>
        </w:rPr>
        <w:pPrChange w:id="2113" w:author="Rich Crane" w:date="2020-05-14T13:08:00Z">
          <w:pPr>
            <w:pStyle w:val="Heading3"/>
            <w:keepNext w:val="0"/>
            <w:keepLines w:val="0"/>
            <w:spacing w:before="360" w:after="80"/>
          </w:pPr>
        </w:pPrChange>
      </w:pPr>
      <w:del w:id="2114" w:author="Rich Crane" w:date="2020-05-14T13:07:00Z">
        <w:r w:rsidDel="00DE4B60">
          <w:delText xml:space="preserve">Skills learned: </w:delText>
        </w:r>
        <w:r w:rsidDel="00DE4B60">
          <w:rPr>
            <w:i/>
          </w:rPr>
          <w:delText>For each heading, insert what the reader will learn to DO in this chapter?</w:delText>
        </w:r>
      </w:del>
    </w:p>
    <w:p w14:paraId="1460CACA" w14:textId="5C6DC5AE" w:rsidR="00122087" w:rsidDel="00DE4B60" w:rsidRDefault="00122087" w:rsidP="00DE4B60">
      <w:pPr>
        <w:rPr>
          <w:del w:id="2115" w:author="Rich Crane" w:date="2020-05-14T13:07:00Z"/>
        </w:rPr>
        <w:pPrChange w:id="2116" w:author="Rich Crane" w:date="2020-05-14T13:08:00Z">
          <w:pPr>
            <w:numPr>
              <w:numId w:val="51"/>
            </w:numPr>
            <w:spacing w:before="0" w:line="276" w:lineRule="auto"/>
            <w:ind w:left="720" w:hanging="360"/>
          </w:pPr>
        </w:pPrChange>
      </w:pPr>
      <w:del w:id="2117" w:author="Rich Crane" w:date="2020-05-14T13:07:00Z">
        <w:r w:rsidDel="00DE4B60">
          <w:delText xml:space="preserve">SKILL 1: </w:delText>
        </w:r>
      </w:del>
    </w:p>
    <w:p w14:paraId="605069D8" w14:textId="3BDB3ECC" w:rsidR="00122087" w:rsidDel="00DE4B60" w:rsidRDefault="00122087" w:rsidP="00DE4B60">
      <w:pPr>
        <w:rPr>
          <w:del w:id="2118" w:author="Rich Crane" w:date="2020-05-14T13:07:00Z"/>
        </w:rPr>
        <w:pPrChange w:id="2119" w:author="Rich Crane" w:date="2020-05-14T13:08:00Z">
          <w:pPr>
            <w:numPr>
              <w:numId w:val="51"/>
            </w:numPr>
            <w:spacing w:before="0" w:line="276" w:lineRule="auto"/>
            <w:ind w:left="720" w:hanging="360"/>
          </w:pPr>
        </w:pPrChange>
      </w:pPr>
      <w:del w:id="2120" w:author="Rich Crane" w:date="2020-05-14T13:07:00Z">
        <w:r w:rsidDel="00DE4B60">
          <w:delText xml:space="preserve">SKILL 2: </w:delText>
        </w:r>
      </w:del>
    </w:p>
    <w:p w14:paraId="07F961BB" w14:textId="082D7B30" w:rsidR="00122087" w:rsidDel="00DE4B60" w:rsidRDefault="00122087" w:rsidP="00DE4B60">
      <w:pPr>
        <w:rPr>
          <w:del w:id="2121" w:author="Rich Crane" w:date="2020-05-14T13:07:00Z"/>
        </w:rPr>
        <w:pPrChange w:id="2122" w:author="Rich Crane" w:date="2020-05-14T13:08:00Z">
          <w:pPr>
            <w:numPr>
              <w:numId w:val="51"/>
            </w:numPr>
            <w:spacing w:before="0" w:line="276" w:lineRule="auto"/>
            <w:ind w:left="720" w:hanging="360"/>
          </w:pPr>
        </w:pPrChange>
      </w:pPr>
      <w:del w:id="2123" w:author="Rich Crane" w:date="2020-05-14T13:07:00Z">
        <w:r w:rsidDel="00DE4B60">
          <w:delText xml:space="preserve">SKILL 3: </w:delText>
        </w:r>
      </w:del>
    </w:p>
    <w:p w14:paraId="052709BF" w14:textId="2A8CA0C2" w:rsidR="00122087" w:rsidDel="00DE4B60" w:rsidRDefault="00122087" w:rsidP="00DE4B60">
      <w:pPr>
        <w:rPr>
          <w:del w:id="2124" w:author="Rich Crane" w:date="2020-05-14T13:07:00Z"/>
        </w:rPr>
        <w:pPrChange w:id="2125" w:author="Rich Crane" w:date="2020-05-14T13:08:00Z">
          <w:pPr>
            <w:numPr>
              <w:numId w:val="51"/>
            </w:numPr>
            <w:spacing w:before="0" w:line="276" w:lineRule="auto"/>
            <w:ind w:left="720" w:hanging="360"/>
          </w:pPr>
        </w:pPrChange>
      </w:pPr>
      <w:del w:id="2126" w:author="Rich Crane" w:date="2020-05-14T13:07:00Z">
        <w:r w:rsidDel="00DE4B60">
          <w:delText xml:space="preserve">SKILL 4: </w:delText>
        </w:r>
      </w:del>
    </w:p>
    <w:p w14:paraId="45AD8A73" w14:textId="4A758D29" w:rsidR="00122087" w:rsidDel="00DE4B60" w:rsidRDefault="00122087" w:rsidP="00DE4B60">
      <w:pPr>
        <w:rPr>
          <w:del w:id="2127" w:author="Rich Crane" w:date="2020-05-14T13:07:00Z"/>
        </w:rPr>
        <w:pPrChange w:id="2128" w:author="Rich Crane" w:date="2020-05-14T13:08:00Z">
          <w:pPr>
            <w:numPr>
              <w:numId w:val="51"/>
            </w:numPr>
            <w:spacing w:before="0" w:line="276" w:lineRule="auto"/>
            <w:ind w:left="720" w:hanging="360"/>
          </w:pPr>
        </w:pPrChange>
      </w:pPr>
      <w:del w:id="2129" w:author="Rich Crane" w:date="2020-05-14T13:07:00Z">
        <w:r w:rsidDel="00DE4B60">
          <w:delText xml:space="preserve">SKILL 5: </w:delText>
        </w:r>
      </w:del>
    </w:p>
    <w:p w14:paraId="2DA5421C" w14:textId="36E2A50E" w:rsidR="00122087" w:rsidDel="00DE4B60" w:rsidRDefault="00122087" w:rsidP="00DE4B60">
      <w:pPr>
        <w:rPr>
          <w:del w:id="2130" w:author="Rich Crane" w:date="2020-05-14T13:07:00Z"/>
        </w:rPr>
        <w:pPrChange w:id="2131" w:author="Rich Crane" w:date="2020-05-14T13:08:00Z">
          <w:pPr>
            <w:numPr>
              <w:numId w:val="51"/>
            </w:numPr>
            <w:spacing w:before="0" w:line="276" w:lineRule="auto"/>
            <w:ind w:left="720" w:hanging="360"/>
          </w:pPr>
        </w:pPrChange>
      </w:pPr>
      <w:del w:id="2132" w:author="Rich Crane" w:date="2020-05-14T13:07:00Z">
        <w:r w:rsidDel="00DE4B60">
          <w:delText xml:space="preserve">SKILL 6: </w:delText>
        </w:r>
      </w:del>
    </w:p>
    <w:p w14:paraId="37E5E7F7" w14:textId="2B1E7180" w:rsidR="00122087" w:rsidDel="00DE4B60" w:rsidRDefault="00122087" w:rsidP="00DE4B60">
      <w:pPr>
        <w:rPr>
          <w:del w:id="2133" w:author="Rich Crane" w:date="2020-05-14T13:07:00Z"/>
        </w:rPr>
        <w:pPrChange w:id="2134" w:author="Rich Crane" w:date="2020-05-14T13:08:00Z">
          <w:pPr>
            <w:numPr>
              <w:numId w:val="51"/>
            </w:numPr>
            <w:spacing w:before="0" w:line="276" w:lineRule="auto"/>
            <w:ind w:left="720" w:hanging="360"/>
          </w:pPr>
        </w:pPrChange>
      </w:pPr>
      <w:del w:id="2135" w:author="Rich Crane" w:date="2020-05-14T13:07:00Z">
        <w:r w:rsidDel="00DE4B60">
          <w:delText>SKILL 7:</w:delText>
        </w:r>
      </w:del>
    </w:p>
    <w:p w14:paraId="3234A4CB" w14:textId="49F50202" w:rsidR="00837F15" w:rsidDel="00DE4B60" w:rsidRDefault="00837F15" w:rsidP="00DE4B60">
      <w:pPr>
        <w:rPr>
          <w:del w:id="2136" w:author="Rich Crane" w:date="2020-05-14T13:07:00Z"/>
        </w:rPr>
        <w:pPrChange w:id="2137" w:author="Rich Crane" w:date="2020-05-14T13:08:00Z">
          <w:pPr/>
        </w:pPrChange>
      </w:pPr>
    </w:p>
    <w:p w14:paraId="45B31152" w14:textId="53F5D164" w:rsidR="00122087" w:rsidDel="00DE4B60" w:rsidRDefault="00122087" w:rsidP="00DE4B60">
      <w:pPr>
        <w:rPr>
          <w:del w:id="2138" w:author="Rich Crane" w:date="2020-05-14T13:07:00Z"/>
        </w:rPr>
        <w:pPrChange w:id="2139" w:author="Rich Crane" w:date="2020-05-14T13:08:00Z">
          <w:pPr/>
        </w:pPrChange>
      </w:pPr>
      <w:del w:id="2140" w:author="Rich Crane" w:date="2020-05-14T13:07:00Z">
        <w:r w:rsidDel="00DE4B60">
          <w:br w:type="page"/>
        </w:r>
      </w:del>
    </w:p>
    <w:p w14:paraId="3E27F83F" w14:textId="407FDE15" w:rsidR="00122087" w:rsidDel="00DE4B60" w:rsidRDefault="00122087" w:rsidP="00DE4B60">
      <w:pPr>
        <w:rPr>
          <w:del w:id="2141" w:author="Rich Crane" w:date="2020-05-14T13:08:00Z"/>
        </w:rPr>
        <w:pPrChange w:id="2142" w:author="Rich Crane" w:date="2020-05-14T13:08:00Z">
          <w:pPr>
            <w:pStyle w:val="Heading3"/>
            <w:widowControl w:val="0"/>
            <w:spacing w:before="0" w:line="240" w:lineRule="auto"/>
            <w:jc w:val="center"/>
          </w:pPr>
        </w:pPrChange>
      </w:pPr>
      <w:del w:id="2143" w:author="Rich Crane" w:date="2020-05-14T13:07:00Z">
        <w:r w:rsidDel="00DE4B60">
          <w:rPr>
            <w:b/>
            <w:color w:val="FF9900"/>
            <w:sz w:val="22"/>
            <w:szCs w:val="22"/>
          </w:rPr>
          <w:delText>CHAPTER 28:</w:delText>
        </w:r>
        <w:r w:rsidDel="00DE4B60">
          <w:delText xml:space="preserve"> </w:delText>
        </w:r>
        <w:r w:rsidRPr="00122087" w:rsidDel="00DE4B60">
          <w:delText>Streaming Events with Azure Event Hub</w:delText>
        </w:r>
        <w:r w:rsidDel="00DE4B60">
          <w:br/>
        </w:r>
        <w:r w:rsidDel="00DE4B60">
          <w:rPr>
            <w:rFonts w:ascii="Calibri" w:eastAsia="Calibri" w:hAnsi="Calibri" w:cs="Calibri"/>
            <w:sz w:val="22"/>
            <w:szCs w:val="22"/>
          </w:rPr>
          <w:delText>- 10-15 pages</w:delText>
        </w:r>
      </w:del>
    </w:p>
    <w:p w14:paraId="1E6B5F35" w14:textId="04778F85" w:rsidR="00122087" w:rsidDel="00DE4B60" w:rsidRDefault="00122087" w:rsidP="00DE4B60">
      <w:pPr>
        <w:rPr>
          <w:del w:id="2144" w:author="Rich Crane" w:date="2020-05-14T13:08:00Z"/>
        </w:rPr>
        <w:pPrChange w:id="2145" w:author="Rich Crane" w:date="2020-05-14T13:08:00Z">
          <w:pPr>
            <w:pStyle w:val="Heading3"/>
            <w:widowControl w:val="0"/>
            <w:spacing w:before="0" w:line="240" w:lineRule="auto"/>
          </w:pPr>
        </w:pPrChange>
      </w:pPr>
    </w:p>
    <w:p w14:paraId="18303153" w14:textId="42DFDE21" w:rsidR="00122087" w:rsidDel="00DE4B60" w:rsidRDefault="00122087" w:rsidP="00DE4B60">
      <w:pPr>
        <w:rPr>
          <w:del w:id="2146" w:author="Rich Crane" w:date="2020-05-14T13:08:00Z"/>
        </w:rPr>
        <w:pPrChange w:id="2147" w:author="Rich Crane" w:date="2020-05-14T13:08:00Z">
          <w:pPr>
            <w:pStyle w:val="Heading3"/>
            <w:widowControl w:val="0"/>
            <w:spacing w:before="0" w:line="240" w:lineRule="auto"/>
          </w:pPr>
        </w:pPrChange>
      </w:pPr>
      <w:del w:id="2148" w:author="Rich Crane" w:date="2020-05-14T13:08:00Z">
        <w:r w:rsidDel="00DE4B60">
          <w:delText xml:space="preserve">DESCRIPTION: </w:delText>
        </w:r>
      </w:del>
    </w:p>
    <w:p w14:paraId="0BE0F20E" w14:textId="7E7F2E8C" w:rsidR="00122087" w:rsidDel="00DE4B60" w:rsidRDefault="00122087" w:rsidP="00DE4B60">
      <w:pPr>
        <w:rPr>
          <w:del w:id="2149" w:author="Rich Crane" w:date="2020-05-14T13:08:00Z"/>
        </w:rPr>
        <w:pPrChange w:id="2150" w:author="Rich Crane" w:date="2020-05-14T13:08:00Z">
          <w:pPr/>
        </w:pPrChange>
      </w:pPr>
      <w:del w:id="2151" w:author="Rich Crane" w:date="2020-05-14T13:08:00Z">
        <w:r w:rsidDel="00DE4B60">
          <w:delText>Put something here.</w:delText>
        </w:r>
      </w:del>
    </w:p>
    <w:p w14:paraId="4FB2BFB4" w14:textId="7029B182" w:rsidR="00122087" w:rsidDel="00DE4B60" w:rsidRDefault="00122087" w:rsidP="00DE4B60">
      <w:pPr>
        <w:rPr>
          <w:del w:id="2152" w:author="Rich Crane" w:date="2020-05-14T13:08:00Z"/>
        </w:rPr>
        <w:pPrChange w:id="2153" w:author="Rich Crane" w:date="2020-05-14T13:08:00Z">
          <w:pPr>
            <w:widowControl w:val="0"/>
            <w:spacing w:before="0" w:line="240" w:lineRule="auto"/>
          </w:pPr>
        </w:pPrChange>
      </w:pPr>
    </w:p>
    <w:p w14:paraId="17713436" w14:textId="3BF31311" w:rsidR="00122087" w:rsidDel="00DE4B60" w:rsidRDefault="00122087" w:rsidP="00DE4B60">
      <w:pPr>
        <w:rPr>
          <w:del w:id="2154" w:author="Rich Crane" w:date="2020-05-14T13:08:00Z"/>
          <w:rFonts w:ascii="Calibri" w:eastAsia="Calibri" w:hAnsi="Calibri" w:cs="Calibri"/>
          <w:i/>
          <w:sz w:val="22"/>
          <w:szCs w:val="22"/>
        </w:rPr>
        <w:pPrChange w:id="2155" w:author="Rich Crane" w:date="2020-05-14T13:08:00Z">
          <w:pPr>
            <w:pStyle w:val="Heading3"/>
            <w:widowControl w:val="0"/>
            <w:spacing w:before="0" w:line="240" w:lineRule="auto"/>
          </w:pPr>
        </w:pPrChange>
      </w:pPr>
      <w:del w:id="2156" w:author="Rich Crane" w:date="2020-05-14T13:08:00Z">
        <w:r w:rsidDel="00DE4B60">
          <w:delText xml:space="preserve">Level: </w:delText>
        </w:r>
        <w:r w:rsidDel="00DE4B60">
          <w:rPr>
            <w:rFonts w:ascii="Calibri" w:eastAsia="Calibri" w:hAnsi="Calibri" w:cs="Calibri"/>
            <w:sz w:val="22"/>
            <w:szCs w:val="22"/>
          </w:rPr>
          <w:delText>Intermediate</w:delText>
        </w:r>
        <w:r w:rsidDel="00DE4B60">
          <w:rPr>
            <w:rFonts w:ascii="Calibri" w:eastAsia="Calibri" w:hAnsi="Calibri" w:cs="Calibri"/>
            <w:i/>
            <w:sz w:val="22"/>
            <w:szCs w:val="22"/>
          </w:rPr>
          <w:delText xml:space="preserve">  </w:delText>
        </w:r>
      </w:del>
    </w:p>
    <w:p w14:paraId="6CECAA98" w14:textId="6E95EE02" w:rsidR="00122087" w:rsidDel="00DE4B60" w:rsidRDefault="00122087" w:rsidP="00DE4B60">
      <w:pPr>
        <w:rPr>
          <w:del w:id="2157" w:author="Rich Crane" w:date="2020-05-14T13:08:00Z"/>
        </w:rPr>
        <w:pPrChange w:id="2158" w:author="Rich Crane" w:date="2020-05-14T13:08:00Z">
          <w:pPr>
            <w:pStyle w:val="Heading3"/>
            <w:keepNext w:val="0"/>
            <w:keepLines w:val="0"/>
            <w:spacing w:before="360" w:after="80"/>
          </w:pPr>
        </w:pPrChange>
      </w:pPr>
      <w:del w:id="2159" w:author="Rich Crane" w:date="2020-05-14T13:08:00Z">
        <w:r w:rsidDel="00DE4B60">
          <w:delText>Main Chapter Headings (3-5 main chapter headings)</w:delText>
        </w:r>
      </w:del>
    </w:p>
    <w:p w14:paraId="4E598526" w14:textId="7C8D4F4B" w:rsidR="00122087" w:rsidDel="00DE4B60" w:rsidRDefault="00122087" w:rsidP="00DE4B60">
      <w:pPr>
        <w:rPr>
          <w:del w:id="2160" w:author="Rich Crane" w:date="2020-05-14T13:08:00Z"/>
        </w:rPr>
        <w:pPrChange w:id="2161" w:author="Rich Crane" w:date="2020-05-14T13:08:00Z">
          <w:pPr>
            <w:numPr>
              <w:numId w:val="52"/>
            </w:numPr>
            <w:spacing w:line="276" w:lineRule="auto"/>
            <w:ind w:left="720" w:hanging="360"/>
          </w:pPr>
        </w:pPrChange>
      </w:pPr>
      <w:del w:id="2162" w:author="Rich Crane" w:date="2020-05-14T13:08:00Z">
        <w:r w:rsidDel="00DE4B60">
          <w:delText xml:space="preserve">HEADING 1: </w:delText>
        </w:r>
      </w:del>
    </w:p>
    <w:p w14:paraId="5B55ED6D" w14:textId="1B4E9CCE" w:rsidR="00122087" w:rsidDel="00DE4B60" w:rsidRDefault="00122087" w:rsidP="00DE4B60">
      <w:pPr>
        <w:rPr>
          <w:del w:id="2163" w:author="Rich Crane" w:date="2020-05-14T13:08:00Z"/>
        </w:rPr>
        <w:pPrChange w:id="2164" w:author="Rich Crane" w:date="2020-05-14T13:08:00Z">
          <w:pPr>
            <w:numPr>
              <w:numId w:val="52"/>
            </w:numPr>
            <w:spacing w:before="0" w:line="276" w:lineRule="auto"/>
            <w:ind w:left="720" w:hanging="360"/>
          </w:pPr>
        </w:pPrChange>
      </w:pPr>
      <w:del w:id="2165" w:author="Rich Crane" w:date="2020-05-14T13:08:00Z">
        <w:r w:rsidDel="00DE4B60">
          <w:delText xml:space="preserve">HEADING 2: </w:delText>
        </w:r>
      </w:del>
    </w:p>
    <w:p w14:paraId="0A825AA6" w14:textId="17B2166F" w:rsidR="00122087" w:rsidDel="00DE4B60" w:rsidRDefault="00122087" w:rsidP="00DE4B60">
      <w:pPr>
        <w:rPr>
          <w:del w:id="2166" w:author="Rich Crane" w:date="2020-05-14T13:08:00Z"/>
        </w:rPr>
        <w:pPrChange w:id="2167" w:author="Rich Crane" w:date="2020-05-14T13:08:00Z">
          <w:pPr>
            <w:numPr>
              <w:numId w:val="52"/>
            </w:numPr>
            <w:spacing w:before="0" w:line="276" w:lineRule="auto"/>
            <w:ind w:left="720" w:hanging="360"/>
          </w:pPr>
        </w:pPrChange>
      </w:pPr>
      <w:del w:id="2168" w:author="Rich Crane" w:date="2020-05-14T13:08:00Z">
        <w:r w:rsidDel="00DE4B60">
          <w:delText xml:space="preserve">HEADING 3: </w:delText>
        </w:r>
      </w:del>
    </w:p>
    <w:p w14:paraId="45DC42EF" w14:textId="3038C475" w:rsidR="00122087" w:rsidDel="00DE4B60" w:rsidRDefault="00122087" w:rsidP="00DE4B60">
      <w:pPr>
        <w:rPr>
          <w:del w:id="2169" w:author="Rich Crane" w:date="2020-05-14T13:08:00Z"/>
        </w:rPr>
        <w:pPrChange w:id="2170" w:author="Rich Crane" w:date="2020-05-14T13:08:00Z">
          <w:pPr>
            <w:numPr>
              <w:numId w:val="52"/>
            </w:numPr>
            <w:spacing w:before="0" w:line="276" w:lineRule="auto"/>
            <w:ind w:left="720" w:hanging="360"/>
          </w:pPr>
        </w:pPrChange>
      </w:pPr>
      <w:del w:id="2171" w:author="Rich Crane" w:date="2020-05-14T13:08:00Z">
        <w:r w:rsidDel="00DE4B60">
          <w:delText>HEADING 4: Knowledge Exam</w:delText>
        </w:r>
      </w:del>
    </w:p>
    <w:p w14:paraId="2E00A03E" w14:textId="75DF0334" w:rsidR="00122087" w:rsidDel="00DE4B60" w:rsidRDefault="00122087" w:rsidP="00DE4B60">
      <w:pPr>
        <w:rPr>
          <w:del w:id="2172" w:author="Rich Crane" w:date="2020-05-14T13:08:00Z"/>
        </w:rPr>
        <w:pPrChange w:id="2173" w:author="Rich Crane" w:date="2020-05-14T13:08:00Z">
          <w:pPr>
            <w:numPr>
              <w:numId w:val="52"/>
            </w:numPr>
            <w:spacing w:before="0" w:line="276" w:lineRule="auto"/>
            <w:ind w:left="720" w:hanging="360"/>
          </w:pPr>
        </w:pPrChange>
      </w:pPr>
      <w:del w:id="2174" w:author="Rich Crane" w:date="2020-05-14T13:08:00Z">
        <w:r w:rsidDel="00DE4B60">
          <w:delText>HEADING 5: Further Reading</w:delText>
        </w:r>
      </w:del>
    </w:p>
    <w:p w14:paraId="6910470F" w14:textId="226FD9D0" w:rsidR="00122087" w:rsidDel="00DE4B60" w:rsidRDefault="00122087" w:rsidP="00DE4B60">
      <w:pPr>
        <w:rPr>
          <w:del w:id="2175" w:author="Rich Crane" w:date="2020-05-14T13:08:00Z"/>
          <w:i/>
        </w:rPr>
        <w:pPrChange w:id="2176" w:author="Rich Crane" w:date="2020-05-14T13:08:00Z">
          <w:pPr>
            <w:pStyle w:val="Heading3"/>
            <w:keepNext w:val="0"/>
            <w:keepLines w:val="0"/>
            <w:spacing w:before="360" w:after="80"/>
          </w:pPr>
        </w:pPrChange>
      </w:pPr>
      <w:del w:id="2177" w:author="Rich Crane" w:date="2020-05-14T13:08:00Z">
        <w:r w:rsidDel="00DE4B60">
          <w:delText xml:space="preserve">Skills learned: </w:delText>
        </w:r>
        <w:r w:rsidDel="00DE4B60">
          <w:rPr>
            <w:i/>
          </w:rPr>
          <w:delText>For each heading, insert what the reader will learn to DO in this chapter?</w:delText>
        </w:r>
      </w:del>
    </w:p>
    <w:p w14:paraId="3082F0CD" w14:textId="01E22C84" w:rsidR="00122087" w:rsidDel="00DE4B60" w:rsidRDefault="00122087" w:rsidP="00DE4B60">
      <w:pPr>
        <w:rPr>
          <w:del w:id="2178" w:author="Rich Crane" w:date="2020-05-14T13:08:00Z"/>
        </w:rPr>
        <w:pPrChange w:id="2179" w:author="Rich Crane" w:date="2020-05-14T13:08:00Z">
          <w:pPr>
            <w:numPr>
              <w:numId w:val="53"/>
            </w:numPr>
            <w:spacing w:before="0" w:line="276" w:lineRule="auto"/>
            <w:ind w:left="720" w:hanging="360"/>
          </w:pPr>
        </w:pPrChange>
      </w:pPr>
      <w:del w:id="2180" w:author="Rich Crane" w:date="2020-05-14T13:08:00Z">
        <w:r w:rsidDel="00DE4B60">
          <w:delText xml:space="preserve">SKILL 1: </w:delText>
        </w:r>
      </w:del>
    </w:p>
    <w:p w14:paraId="2A5CC6F5" w14:textId="0F6ADD97" w:rsidR="00122087" w:rsidDel="00DE4B60" w:rsidRDefault="00122087" w:rsidP="00DE4B60">
      <w:pPr>
        <w:rPr>
          <w:del w:id="2181" w:author="Rich Crane" w:date="2020-05-14T13:08:00Z"/>
        </w:rPr>
        <w:pPrChange w:id="2182" w:author="Rich Crane" w:date="2020-05-14T13:08:00Z">
          <w:pPr>
            <w:numPr>
              <w:numId w:val="53"/>
            </w:numPr>
            <w:spacing w:before="0" w:line="276" w:lineRule="auto"/>
            <w:ind w:left="720" w:hanging="360"/>
          </w:pPr>
        </w:pPrChange>
      </w:pPr>
      <w:del w:id="2183" w:author="Rich Crane" w:date="2020-05-14T13:08:00Z">
        <w:r w:rsidDel="00DE4B60">
          <w:delText xml:space="preserve">SKILL 2: </w:delText>
        </w:r>
      </w:del>
    </w:p>
    <w:p w14:paraId="444980B7" w14:textId="18693833" w:rsidR="00122087" w:rsidDel="00DE4B60" w:rsidRDefault="00122087" w:rsidP="00DE4B60">
      <w:pPr>
        <w:rPr>
          <w:del w:id="2184" w:author="Rich Crane" w:date="2020-05-14T13:08:00Z"/>
        </w:rPr>
        <w:pPrChange w:id="2185" w:author="Rich Crane" w:date="2020-05-14T13:08:00Z">
          <w:pPr>
            <w:numPr>
              <w:numId w:val="53"/>
            </w:numPr>
            <w:spacing w:before="0" w:line="276" w:lineRule="auto"/>
            <w:ind w:left="720" w:hanging="360"/>
          </w:pPr>
        </w:pPrChange>
      </w:pPr>
      <w:del w:id="2186" w:author="Rich Crane" w:date="2020-05-14T13:08:00Z">
        <w:r w:rsidDel="00DE4B60">
          <w:delText xml:space="preserve">SKILL 3: </w:delText>
        </w:r>
      </w:del>
    </w:p>
    <w:p w14:paraId="52DBD2E8" w14:textId="1A7B2540" w:rsidR="00122087" w:rsidDel="00DE4B60" w:rsidRDefault="00122087" w:rsidP="00DE4B60">
      <w:pPr>
        <w:rPr>
          <w:del w:id="2187" w:author="Rich Crane" w:date="2020-05-14T13:08:00Z"/>
        </w:rPr>
        <w:pPrChange w:id="2188" w:author="Rich Crane" w:date="2020-05-14T13:08:00Z">
          <w:pPr>
            <w:numPr>
              <w:numId w:val="53"/>
            </w:numPr>
            <w:spacing w:before="0" w:line="276" w:lineRule="auto"/>
            <w:ind w:left="720" w:hanging="360"/>
          </w:pPr>
        </w:pPrChange>
      </w:pPr>
      <w:del w:id="2189" w:author="Rich Crane" w:date="2020-05-14T13:08:00Z">
        <w:r w:rsidDel="00DE4B60">
          <w:delText xml:space="preserve">SKILL 4: </w:delText>
        </w:r>
      </w:del>
    </w:p>
    <w:p w14:paraId="5636F3BC" w14:textId="11C5BA2B" w:rsidR="00122087" w:rsidDel="00DE4B60" w:rsidRDefault="00122087" w:rsidP="00DE4B60">
      <w:pPr>
        <w:rPr>
          <w:del w:id="2190" w:author="Rich Crane" w:date="2020-05-14T13:08:00Z"/>
        </w:rPr>
        <w:pPrChange w:id="2191" w:author="Rich Crane" w:date="2020-05-14T13:08:00Z">
          <w:pPr>
            <w:numPr>
              <w:numId w:val="53"/>
            </w:numPr>
            <w:spacing w:before="0" w:line="276" w:lineRule="auto"/>
            <w:ind w:left="720" w:hanging="360"/>
          </w:pPr>
        </w:pPrChange>
      </w:pPr>
      <w:del w:id="2192" w:author="Rich Crane" w:date="2020-05-14T13:08:00Z">
        <w:r w:rsidDel="00DE4B60">
          <w:delText xml:space="preserve">SKILL 5: </w:delText>
        </w:r>
      </w:del>
    </w:p>
    <w:p w14:paraId="15314AE4" w14:textId="7CBAFB43" w:rsidR="00122087" w:rsidDel="00DE4B60" w:rsidRDefault="00122087" w:rsidP="00DE4B60">
      <w:pPr>
        <w:rPr>
          <w:del w:id="2193" w:author="Rich Crane" w:date="2020-05-14T13:08:00Z"/>
        </w:rPr>
        <w:pPrChange w:id="2194" w:author="Rich Crane" w:date="2020-05-14T13:08:00Z">
          <w:pPr>
            <w:numPr>
              <w:numId w:val="53"/>
            </w:numPr>
            <w:spacing w:before="0" w:line="276" w:lineRule="auto"/>
            <w:ind w:left="720" w:hanging="360"/>
          </w:pPr>
        </w:pPrChange>
      </w:pPr>
      <w:del w:id="2195" w:author="Rich Crane" w:date="2020-05-14T13:08:00Z">
        <w:r w:rsidDel="00DE4B60">
          <w:delText xml:space="preserve">SKILL 6: </w:delText>
        </w:r>
      </w:del>
    </w:p>
    <w:p w14:paraId="1F12CD45" w14:textId="2C462E14" w:rsidR="00122087" w:rsidDel="00DE4B60" w:rsidRDefault="00122087" w:rsidP="00DE4B60">
      <w:pPr>
        <w:rPr>
          <w:del w:id="2196" w:author="Rich Crane" w:date="2020-05-14T13:08:00Z"/>
        </w:rPr>
        <w:pPrChange w:id="2197" w:author="Rich Crane" w:date="2020-05-14T13:08:00Z">
          <w:pPr>
            <w:numPr>
              <w:numId w:val="53"/>
            </w:numPr>
            <w:spacing w:before="0" w:line="276" w:lineRule="auto"/>
            <w:ind w:left="720" w:hanging="360"/>
          </w:pPr>
        </w:pPrChange>
      </w:pPr>
      <w:del w:id="2198" w:author="Rich Crane" w:date="2020-05-14T13:08:00Z">
        <w:r w:rsidDel="00DE4B60">
          <w:delText>SKILL 7:</w:delText>
        </w:r>
      </w:del>
    </w:p>
    <w:p w14:paraId="4C784CD2" w14:textId="3EADF65D" w:rsidR="00122087" w:rsidRDefault="00122087" w:rsidP="00837F15"/>
    <w:p w14:paraId="32D119FD" w14:textId="1ADECE56" w:rsidR="00122087" w:rsidRDefault="00122087">
      <w:r>
        <w:br w:type="page"/>
      </w:r>
    </w:p>
    <w:p w14:paraId="0BD6FCD3" w14:textId="0B54F4BB" w:rsidR="00122087" w:rsidRDefault="00122087" w:rsidP="00122087">
      <w:pPr>
        <w:pStyle w:val="Heading3"/>
        <w:widowControl w:val="0"/>
        <w:spacing w:before="0" w:line="240" w:lineRule="auto"/>
        <w:jc w:val="center"/>
      </w:pPr>
      <w:r>
        <w:rPr>
          <w:rFonts w:ascii="Roboto" w:eastAsia="Roboto" w:hAnsi="Roboto" w:cs="Roboto"/>
          <w:b/>
          <w:color w:val="FF9900"/>
          <w:sz w:val="22"/>
          <w:szCs w:val="22"/>
        </w:rPr>
        <w:lastRenderedPageBreak/>
        <w:t xml:space="preserve">CHAPTER </w:t>
      </w:r>
      <w:del w:id="2199" w:author="Rich Crane" w:date="2020-05-14T14:00:00Z">
        <w:r w:rsidDel="001E76A1">
          <w:rPr>
            <w:rFonts w:ascii="Roboto" w:eastAsia="Roboto" w:hAnsi="Roboto" w:cs="Roboto"/>
            <w:b/>
            <w:color w:val="FF9900"/>
            <w:sz w:val="22"/>
            <w:szCs w:val="22"/>
          </w:rPr>
          <w:delText>29</w:delText>
        </w:r>
      </w:del>
      <w:ins w:id="2200" w:author="Rich Crane" w:date="2020-05-14T14:00:00Z">
        <w:r w:rsidR="001E76A1">
          <w:rPr>
            <w:rFonts w:ascii="Roboto" w:eastAsia="Roboto" w:hAnsi="Roboto" w:cs="Roboto"/>
            <w:b/>
            <w:color w:val="FF9900"/>
            <w:sz w:val="22"/>
            <w:szCs w:val="22"/>
          </w:rPr>
          <w:t>19</w:t>
        </w:r>
      </w:ins>
      <w:r>
        <w:rPr>
          <w:rFonts w:ascii="Roboto" w:eastAsia="Roboto" w:hAnsi="Roboto" w:cs="Roboto"/>
          <w:b/>
          <w:color w:val="FF9900"/>
          <w:sz w:val="22"/>
          <w:szCs w:val="22"/>
        </w:rPr>
        <w:t>:</w:t>
      </w:r>
      <w:r>
        <w:t xml:space="preserve"> </w:t>
      </w:r>
      <w:r w:rsidRPr="00122087">
        <w:rPr>
          <w:rFonts w:ascii="Roboto" w:eastAsia="Roboto" w:hAnsi="Roboto" w:cs="Roboto"/>
        </w:rPr>
        <w:t xml:space="preserve">Distributing </w:t>
      </w:r>
      <w:ins w:id="2201" w:author="Rich Crane" w:date="2020-05-14T13:40:00Z">
        <w:r w:rsidR="001D086A">
          <w:rPr>
            <w:rFonts w:ascii="Roboto" w:eastAsia="Roboto" w:hAnsi="Roboto" w:cs="Roboto"/>
          </w:rPr>
          <w:t xml:space="preserve">and Handling </w:t>
        </w:r>
      </w:ins>
      <w:r w:rsidRPr="00122087">
        <w:rPr>
          <w:rFonts w:ascii="Roboto" w:eastAsia="Roboto" w:hAnsi="Roboto" w:cs="Roboto"/>
        </w:rPr>
        <w:t>Events</w:t>
      </w:r>
      <w:del w:id="2202" w:author="Rich Crane" w:date="2020-05-14T13:41:00Z">
        <w:r w:rsidRPr="00122087" w:rsidDel="001D086A">
          <w:rPr>
            <w:rFonts w:ascii="Roboto" w:eastAsia="Roboto" w:hAnsi="Roboto" w:cs="Roboto"/>
          </w:rPr>
          <w:delText xml:space="preserve"> </w:delText>
        </w:r>
      </w:del>
      <w:del w:id="2203" w:author="Rich Crane" w:date="2020-05-14T13:40:00Z">
        <w:r w:rsidRPr="00122087" w:rsidDel="001D086A">
          <w:rPr>
            <w:rFonts w:ascii="Roboto" w:eastAsia="Roboto" w:hAnsi="Roboto" w:cs="Roboto"/>
          </w:rPr>
          <w:delText>using Azure Event Grid</w:delText>
        </w:r>
      </w:del>
      <w:r>
        <w:rPr>
          <w:rFonts w:ascii="Roboto" w:eastAsia="Roboto" w:hAnsi="Roboto" w:cs="Roboto"/>
        </w:rPr>
        <w:br/>
      </w:r>
      <w:r>
        <w:rPr>
          <w:rFonts w:ascii="Calibri" w:eastAsia="Calibri" w:hAnsi="Calibri" w:cs="Calibri"/>
          <w:sz w:val="22"/>
          <w:szCs w:val="22"/>
        </w:rPr>
        <w:t xml:space="preserve">- </w:t>
      </w:r>
      <w:del w:id="2204" w:author="Rich Crane" w:date="2020-05-14T14:01:00Z">
        <w:r w:rsidDel="001E76A1">
          <w:rPr>
            <w:rFonts w:ascii="Calibri" w:eastAsia="Calibri" w:hAnsi="Calibri" w:cs="Calibri"/>
            <w:sz w:val="22"/>
            <w:szCs w:val="22"/>
          </w:rPr>
          <w:delText>10</w:delText>
        </w:r>
      </w:del>
      <w:ins w:id="2205" w:author="Rich Crane" w:date="2020-05-14T14:06:00Z">
        <w:r w:rsidR="000D775E">
          <w:rPr>
            <w:rFonts w:ascii="Calibri" w:eastAsia="Calibri" w:hAnsi="Calibri" w:cs="Calibri"/>
            <w:sz w:val="22"/>
            <w:szCs w:val="22"/>
          </w:rPr>
          <w:t>15</w:t>
        </w:r>
      </w:ins>
      <w:r>
        <w:rPr>
          <w:rFonts w:ascii="Calibri" w:eastAsia="Calibri" w:hAnsi="Calibri" w:cs="Calibri"/>
          <w:sz w:val="22"/>
          <w:szCs w:val="22"/>
        </w:rPr>
        <w:t>-</w:t>
      </w:r>
      <w:ins w:id="2206" w:author="Rich Crane" w:date="2020-05-14T14:07:00Z">
        <w:r w:rsidR="000D775E">
          <w:rPr>
            <w:rFonts w:ascii="Calibri" w:eastAsia="Calibri" w:hAnsi="Calibri" w:cs="Calibri"/>
            <w:sz w:val="22"/>
            <w:szCs w:val="22"/>
          </w:rPr>
          <w:t>25</w:t>
        </w:r>
      </w:ins>
      <w:del w:id="2207" w:author="Rich Crane" w:date="2020-05-14T14:07:00Z">
        <w:r w:rsidDel="000D775E">
          <w:rPr>
            <w:rFonts w:ascii="Calibri" w:eastAsia="Calibri" w:hAnsi="Calibri" w:cs="Calibri"/>
            <w:sz w:val="22"/>
            <w:szCs w:val="22"/>
          </w:rPr>
          <w:delText>1</w:delText>
        </w:r>
      </w:del>
      <w:del w:id="2208" w:author="Rich Crane" w:date="2020-05-14T14:01:00Z">
        <w:r w:rsidDel="001E76A1">
          <w:rPr>
            <w:rFonts w:ascii="Calibri" w:eastAsia="Calibri" w:hAnsi="Calibri" w:cs="Calibri"/>
            <w:sz w:val="22"/>
            <w:szCs w:val="22"/>
          </w:rPr>
          <w:delText>5</w:delText>
        </w:r>
      </w:del>
      <w:r>
        <w:rPr>
          <w:rFonts w:ascii="Calibri" w:eastAsia="Calibri" w:hAnsi="Calibri" w:cs="Calibri"/>
          <w:sz w:val="22"/>
          <w:szCs w:val="22"/>
        </w:rPr>
        <w:t xml:space="preserve"> pages</w:t>
      </w:r>
    </w:p>
    <w:p w14:paraId="51ADEB51" w14:textId="77777777" w:rsidR="00122087" w:rsidRDefault="00122087" w:rsidP="00122087">
      <w:pPr>
        <w:pStyle w:val="Heading3"/>
        <w:widowControl w:val="0"/>
        <w:spacing w:before="0" w:line="240" w:lineRule="auto"/>
      </w:pPr>
    </w:p>
    <w:p w14:paraId="182952E7" w14:textId="77777777" w:rsidR="00122087" w:rsidRDefault="00122087" w:rsidP="00122087">
      <w:pPr>
        <w:pStyle w:val="Heading3"/>
        <w:widowControl w:val="0"/>
        <w:spacing w:before="0" w:line="240" w:lineRule="auto"/>
      </w:pPr>
      <w:r>
        <w:t xml:space="preserve">DESCRIPTION: </w:t>
      </w:r>
    </w:p>
    <w:p w14:paraId="2C639A06" w14:textId="77777777" w:rsidR="00E25DBF" w:rsidRDefault="00E25DBF" w:rsidP="00A400A8">
      <w:pPr>
        <w:rPr>
          <w:ins w:id="2209" w:author="Rich Crane" w:date="2020-05-14T20:42:00Z"/>
        </w:rPr>
      </w:pPr>
      <w:ins w:id="2210" w:author="Rich Crane" w:date="2020-05-14T20:40:00Z">
        <w:r w:rsidRPr="00A400A8">
          <w:t>An event is a lightweight notification of a condition or state change.</w:t>
        </w:r>
        <w:r>
          <w:t xml:space="preserve"> T</w:t>
        </w:r>
        <w:r w:rsidRPr="00A400A8">
          <w:t>he producer of an event does not have any expectation on how the event is handled</w:t>
        </w:r>
        <w:r>
          <w:t xml:space="preserve">. </w:t>
        </w:r>
      </w:ins>
      <w:ins w:id="2211" w:author="Rich Crane" w:date="2020-05-14T20:41:00Z">
        <w:r>
          <w:t xml:space="preserve">Event-based architectures fit well with cloud-based solutions especially when combined with serverless resources such as Azure Logic Apps and Azure Functions. </w:t>
        </w:r>
        <w:r>
          <w:t xml:space="preserve">Azure provides capabilities for building event-based solutions </w:t>
        </w:r>
      </w:ins>
      <w:ins w:id="2212" w:author="Rich Crane" w:date="2020-05-14T20:42:00Z">
        <w:r>
          <w:t>using Event Grid and/or Event Hub.</w:t>
        </w:r>
      </w:ins>
    </w:p>
    <w:p w14:paraId="4843D06E" w14:textId="776A8075" w:rsidR="005F2F7A" w:rsidRDefault="00E25DBF" w:rsidP="00E25DBF">
      <w:pPr>
        <w:tabs>
          <w:tab w:val="left" w:pos="6686"/>
        </w:tabs>
        <w:rPr>
          <w:ins w:id="2213" w:author="Rich Crane" w:date="2020-05-14T20:52:00Z"/>
        </w:rPr>
      </w:pPr>
      <w:ins w:id="2214" w:author="Rich Crane" w:date="2020-05-14T20:46:00Z">
        <w:r>
          <w:t xml:space="preserve">Azure </w:t>
        </w:r>
      </w:ins>
      <w:ins w:id="2215" w:author="Rich Crane" w:date="2020-05-14T20:42:00Z">
        <w:r>
          <w:t xml:space="preserve">Event Grid </w:t>
        </w:r>
      </w:ins>
      <w:ins w:id="2216" w:author="Rich Crane" w:date="2020-05-14T20:47:00Z">
        <w:r>
          <w:t xml:space="preserve">makes it easy to build application using an event-based architecture. </w:t>
        </w:r>
      </w:ins>
      <w:ins w:id="2217" w:author="Rich Crane" w:date="2020-05-14T20:50:00Z">
        <w:r w:rsidR="005F2F7A">
          <w:t>Event Grid</w:t>
        </w:r>
      </w:ins>
      <w:ins w:id="2218" w:author="Rich Crane" w:date="2020-05-14T20:47:00Z">
        <w:r>
          <w:t xml:space="preserve"> can </w:t>
        </w:r>
      </w:ins>
      <w:ins w:id="2219" w:author="Rich Crane" w:date="2020-05-14T20:48:00Z">
        <w:r w:rsidR="005F2F7A">
          <w:t>process discrete events from event sources</w:t>
        </w:r>
      </w:ins>
      <w:ins w:id="2220" w:author="Rich Crane" w:date="2020-05-14T20:50:00Z">
        <w:r w:rsidR="005F2F7A">
          <w:t>, such as</w:t>
        </w:r>
      </w:ins>
      <w:ins w:id="2221" w:author="Rich Crane" w:date="2020-05-14T20:48:00Z">
        <w:r w:rsidR="005F2F7A">
          <w:t xml:space="preserve"> blob storage</w:t>
        </w:r>
      </w:ins>
      <w:ins w:id="2222" w:author="Rich Crane" w:date="2020-05-14T20:50:00Z">
        <w:r w:rsidR="005F2F7A">
          <w:t>, and process those events by sending them to event handlers</w:t>
        </w:r>
      </w:ins>
      <w:ins w:id="2223" w:author="Rich Crane" w:date="2020-05-14T20:51:00Z">
        <w:r w:rsidR="005F2F7A">
          <w:t xml:space="preserve"> (ex. Logic Apps</w:t>
        </w:r>
      </w:ins>
      <w:ins w:id="2224" w:author="Rich Crane" w:date="2020-05-14T20:52:00Z">
        <w:r w:rsidR="005F2F7A">
          <w:t>,</w:t>
        </w:r>
      </w:ins>
      <w:ins w:id="2225" w:author="Rich Crane" w:date="2020-05-14T20:51:00Z">
        <w:r w:rsidR="005F2F7A">
          <w:t xml:space="preserve"> Azure Functions). Event sources are where the event took place and event handlers are </w:t>
        </w:r>
      </w:ins>
      <w:ins w:id="2226" w:author="Rich Crane" w:date="2020-05-14T20:52:00Z">
        <w:r w:rsidR="005F2F7A">
          <w:t>the app or service that reacts to the event.</w:t>
        </w:r>
      </w:ins>
    </w:p>
    <w:p w14:paraId="7ECB3A10" w14:textId="78138267" w:rsidR="005F2F7A" w:rsidRDefault="00E25DBF" w:rsidP="00E25DBF">
      <w:pPr>
        <w:tabs>
          <w:tab w:val="left" w:pos="6686"/>
        </w:tabs>
        <w:rPr>
          <w:ins w:id="2227" w:author="Rich Crane" w:date="2020-05-14T20:45:00Z"/>
        </w:rPr>
      </w:pPr>
      <w:ins w:id="2228" w:author="Rich Crane" w:date="2020-05-14T20:43:00Z">
        <w:r>
          <w:t xml:space="preserve">Azure </w:t>
        </w:r>
      </w:ins>
      <w:ins w:id="2229" w:author="Rich Crane" w:date="2020-05-14T20:42:00Z">
        <w:r>
          <w:t>Event Hub</w:t>
        </w:r>
      </w:ins>
      <w:ins w:id="2230" w:author="Rich Crane" w:date="2020-05-14T20:44:00Z">
        <w:r>
          <w:t>s</w:t>
        </w:r>
      </w:ins>
      <w:ins w:id="2231" w:author="Rich Crane" w:date="2020-05-14T20:42:00Z">
        <w:r>
          <w:t xml:space="preserve"> </w:t>
        </w:r>
      </w:ins>
      <w:ins w:id="2232" w:author="Rich Crane" w:date="2020-05-14T20:43:00Z">
        <w:r>
          <w:t>provides capabilities for processing streams of events</w:t>
        </w:r>
      </w:ins>
      <w:ins w:id="2233" w:author="Rich Crane" w:date="2020-05-14T20:44:00Z">
        <w:r>
          <w:t xml:space="preserve"> and an event ingestion services.</w:t>
        </w:r>
      </w:ins>
      <w:ins w:id="2234" w:author="Rich Crane" w:date="2020-05-14T20:45:00Z">
        <w:r>
          <w:t xml:space="preserve"> Examples include application logging, data archiving, transaction processing, device telemetry streaming (ex. IoT devices), and more.</w:t>
        </w:r>
        <w:bookmarkStart w:id="2235" w:name="_GoBack"/>
        <w:bookmarkEnd w:id="2235"/>
      </w:ins>
    </w:p>
    <w:p w14:paraId="045E1E8B" w14:textId="022F5512" w:rsidR="00122087" w:rsidDel="00E25DBF" w:rsidRDefault="00122087" w:rsidP="00122087">
      <w:pPr>
        <w:rPr>
          <w:del w:id="2236" w:author="Rich Crane" w:date="2020-05-14T20:42:00Z"/>
        </w:rPr>
      </w:pPr>
      <w:del w:id="2237" w:author="Rich Crane" w:date="2020-05-14T20:29:00Z">
        <w:r w:rsidDel="00A400A8">
          <w:delText>Put something here.</w:delText>
        </w:r>
      </w:del>
    </w:p>
    <w:p w14:paraId="29C67DEF" w14:textId="77777777" w:rsidR="00122087" w:rsidRDefault="00122087" w:rsidP="00122087">
      <w:pPr>
        <w:widowControl w:val="0"/>
        <w:spacing w:before="0" w:line="240" w:lineRule="auto"/>
      </w:pPr>
    </w:p>
    <w:p w14:paraId="3ED9FF95" w14:textId="77777777" w:rsidR="00122087" w:rsidRDefault="00122087" w:rsidP="00122087">
      <w:pPr>
        <w:pStyle w:val="Heading3"/>
        <w:widowControl w:val="0"/>
        <w:spacing w:before="0" w:line="240" w:lineRule="auto"/>
        <w:rPr>
          <w:rFonts w:ascii="Calibri" w:eastAsia="Calibri" w:hAnsi="Calibri" w:cs="Calibri"/>
          <w:i/>
          <w:sz w:val="22"/>
          <w:szCs w:val="22"/>
        </w:rPr>
      </w:pPr>
      <w:r>
        <w:t xml:space="preserve">Level: </w:t>
      </w:r>
      <w:r>
        <w:rPr>
          <w:rFonts w:ascii="Calibri" w:eastAsia="Calibri" w:hAnsi="Calibri" w:cs="Calibri"/>
          <w:sz w:val="22"/>
          <w:szCs w:val="22"/>
        </w:rPr>
        <w:t>Intermediate</w:t>
      </w:r>
      <w:r>
        <w:rPr>
          <w:rFonts w:ascii="Calibri" w:eastAsia="Calibri" w:hAnsi="Calibri" w:cs="Calibri"/>
          <w:i/>
          <w:sz w:val="22"/>
          <w:szCs w:val="22"/>
        </w:rPr>
        <w:t xml:space="preserve">  </w:t>
      </w:r>
    </w:p>
    <w:p w14:paraId="4C2ED517" w14:textId="77777777" w:rsidR="00122087" w:rsidRDefault="00122087" w:rsidP="00122087">
      <w:pPr>
        <w:pStyle w:val="Heading3"/>
        <w:keepNext w:val="0"/>
        <w:keepLines w:val="0"/>
        <w:spacing w:before="360" w:after="80"/>
      </w:pPr>
      <w:r>
        <w:t>Main Chapter Headings (3-5 main chapter headings)</w:t>
      </w:r>
    </w:p>
    <w:p w14:paraId="3BB1A4A7" w14:textId="43A4F871" w:rsidR="00122087" w:rsidRDefault="00122087" w:rsidP="00DC6B9B">
      <w:pPr>
        <w:numPr>
          <w:ilvl w:val="0"/>
          <w:numId w:val="54"/>
        </w:numPr>
        <w:spacing w:line="276" w:lineRule="auto"/>
      </w:pPr>
      <w:r>
        <w:t xml:space="preserve">HEADING 1: </w:t>
      </w:r>
      <w:ins w:id="2238" w:author="Rich Crane" w:date="2020-05-14T20:53:00Z">
        <w:r w:rsidR="005F2F7A">
          <w:t>Process images saved blog storage using Event Grid</w:t>
        </w:r>
      </w:ins>
    </w:p>
    <w:p w14:paraId="29067795" w14:textId="73D975C8" w:rsidR="00122087" w:rsidDel="005F2F7A" w:rsidRDefault="00122087" w:rsidP="00DC6B9B">
      <w:pPr>
        <w:numPr>
          <w:ilvl w:val="0"/>
          <w:numId w:val="54"/>
        </w:numPr>
        <w:spacing w:before="0" w:line="276" w:lineRule="auto"/>
        <w:rPr>
          <w:del w:id="2239" w:author="Rich Crane" w:date="2020-05-14T20:53:00Z"/>
        </w:rPr>
      </w:pPr>
      <w:r>
        <w:t xml:space="preserve">HEADING 2: </w:t>
      </w:r>
      <w:ins w:id="2240" w:author="Rich Crane" w:date="2020-05-14T20:53:00Z">
        <w:r w:rsidR="005F2F7A">
          <w:t>Handle sensor reading from an IoT device using Event Hub</w:t>
        </w:r>
      </w:ins>
    </w:p>
    <w:p w14:paraId="78264B98" w14:textId="77777777" w:rsidR="00122087" w:rsidRDefault="00122087" w:rsidP="005F2F7A">
      <w:pPr>
        <w:numPr>
          <w:ilvl w:val="0"/>
          <w:numId w:val="54"/>
        </w:numPr>
        <w:spacing w:before="0" w:line="276" w:lineRule="auto"/>
        <w:pPrChange w:id="2241" w:author="Rich Crane" w:date="2020-05-14T20:53:00Z">
          <w:pPr>
            <w:numPr>
              <w:numId w:val="54"/>
            </w:numPr>
            <w:spacing w:before="0" w:line="276" w:lineRule="auto"/>
            <w:ind w:left="720" w:hanging="360"/>
          </w:pPr>
        </w:pPrChange>
      </w:pPr>
      <w:del w:id="2242" w:author="Rich Crane" w:date="2020-05-14T20:53:00Z">
        <w:r w:rsidDel="005F2F7A">
          <w:delText xml:space="preserve">HEADING 3: </w:delText>
        </w:r>
      </w:del>
    </w:p>
    <w:p w14:paraId="702EF675" w14:textId="4CDF4BD7" w:rsidR="00122087" w:rsidRDefault="00122087" w:rsidP="00DC6B9B">
      <w:pPr>
        <w:numPr>
          <w:ilvl w:val="0"/>
          <w:numId w:val="54"/>
        </w:numPr>
        <w:spacing w:before="0" w:line="276" w:lineRule="auto"/>
      </w:pPr>
      <w:r>
        <w:t xml:space="preserve">HEADING </w:t>
      </w:r>
      <w:ins w:id="2243" w:author="Rich Crane" w:date="2020-05-14T20:53:00Z">
        <w:r w:rsidR="005F2F7A">
          <w:t>3</w:t>
        </w:r>
      </w:ins>
      <w:del w:id="2244" w:author="Rich Crane" w:date="2020-05-14T20:53:00Z">
        <w:r w:rsidDel="005F2F7A">
          <w:delText>4</w:delText>
        </w:r>
      </w:del>
      <w:r>
        <w:t>: Knowledge Exam</w:t>
      </w:r>
    </w:p>
    <w:p w14:paraId="54B1EA9A" w14:textId="2D6D4ED9" w:rsidR="00122087" w:rsidRDefault="00122087" w:rsidP="00DC6B9B">
      <w:pPr>
        <w:numPr>
          <w:ilvl w:val="0"/>
          <w:numId w:val="54"/>
        </w:numPr>
        <w:spacing w:before="0" w:line="276" w:lineRule="auto"/>
      </w:pPr>
      <w:r>
        <w:t xml:space="preserve">HEADING </w:t>
      </w:r>
      <w:ins w:id="2245" w:author="Rich Crane" w:date="2020-05-14T20:53:00Z">
        <w:r w:rsidR="005F2F7A">
          <w:t>4</w:t>
        </w:r>
      </w:ins>
      <w:del w:id="2246" w:author="Rich Crane" w:date="2020-05-14T20:53:00Z">
        <w:r w:rsidDel="005F2F7A">
          <w:delText>5</w:delText>
        </w:r>
      </w:del>
      <w:r>
        <w:t>: Further Reading</w:t>
      </w:r>
    </w:p>
    <w:p w14:paraId="4881F8C7" w14:textId="77777777" w:rsidR="00122087" w:rsidRDefault="00122087" w:rsidP="00122087">
      <w:pPr>
        <w:pStyle w:val="Heading3"/>
        <w:keepNext w:val="0"/>
        <w:keepLines w:val="0"/>
        <w:spacing w:before="360" w:after="80"/>
        <w:rPr>
          <w:i/>
        </w:rPr>
      </w:pPr>
      <w:r>
        <w:t xml:space="preserve">Skills learned: </w:t>
      </w:r>
      <w:r>
        <w:rPr>
          <w:i/>
        </w:rPr>
        <w:t>For each heading, insert what the reader will learn to DO in this chapter?</w:t>
      </w:r>
    </w:p>
    <w:p w14:paraId="3D31B42C" w14:textId="0AE51DD5" w:rsidR="00122087" w:rsidRDefault="00122087" w:rsidP="00DC6B9B">
      <w:pPr>
        <w:numPr>
          <w:ilvl w:val="0"/>
          <w:numId w:val="55"/>
        </w:numPr>
        <w:spacing w:before="0" w:line="276" w:lineRule="auto"/>
      </w:pPr>
      <w:r>
        <w:t xml:space="preserve">SKILL 1: </w:t>
      </w:r>
      <w:ins w:id="2247" w:author="Rich Crane" w:date="2020-05-14T20:54:00Z">
        <w:r w:rsidR="005F2F7A">
          <w:t>Learn how to handle events using Event Grid</w:t>
        </w:r>
      </w:ins>
    </w:p>
    <w:p w14:paraId="36D9D992" w14:textId="6DD58B42" w:rsidR="00122087" w:rsidRDefault="00122087" w:rsidP="00DC6B9B">
      <w:pPr>
        <w:numPr>
          <w:ilvl w:val="0"/>
          <w:numId w:val="55"/>
        </w:numPr>
        <w:spacing w:before="0" w:line="276" w:lineRule="auto"/>
      </w:pPr>
      <w:r>
        <w:t xml:space="preserve">SKILL 2: </w:t>
      </w:r>
      <w:ins w:id="2248" w:author="Rich Crane" w:date="2020-05-14T20:54:00Z">
        <w:r w:rsidR="005F2F7A">
          <w:t>Learn how to ingest a stream of events using Event Hub</w:t>
        </w:r>
      </w:ins>
    </w:p>
    <w:p w14:paraId="5E7C8ADB" w14:textId="344C589D" w:rsidR="00122087" w:rsidDel="005F2F7A" w:rsidRDefault="00122087" w:rsidP="005F2F7A">
      <w:pPr>
        <w:spacing w:before="0" w:line="276" w:lineRule="auto"/>
        <w:rPr>
          <w:del w:id="2249" w:author="Rich Crane" w:date="2020-05-14T20:54:00Z"/>
        </w:rPr>
        <w:pPrChange w:id="2250" w:author="Rich Crane" w:date="2020-05-14T20:55:00Z">
          <w:pPr>
            <w:numPr>
              <w:numId w:val="55"/>
            </w:numPr>
            <w:spacing w:before="0" w:line="276" w:lineRule="auto"/>
            <w:ind w:left="720" w:hanging="360"/>
          </w:pPr>
        </w:pPrChange>
      </w:pPr>
      <w:del w:id="2251" w:author="Rich Crane" w:date="2020-05-14T20:55:00Z">
        <w:r w:rsidDel="005F2F7A">
          <w:delText>SKILL</w:delText>
        </w:r>
      </w:del>
      <w:del w:id="2252" w:author="Rich Crane" w:date="2020-05-14T20:54:00Z">
        <w:r w:rsidDel="005F2F7A">
          <w:delText xml:space="preserve"> 3: </w:delText>
        </w:r>
      </w:del>
    </w:p>
    <w:p w14:paraId="6AE7E513" w14:textId="7396CF25" w:rsidR="00122087" w:rsidDel="005F2F7A" w:rsidRDefault="00122087" w:rsidP="005F2F7A">
      <w:pPr>
        <w:spacing w:before="0" w:line="276" w:lineRule="auto"/>
        <w:rPr>
          <w:del w:id="2253" w:author="Rich Crane" w:date="2020-05-14T20:54:00Z"/>
        </w:rPr>
        <w:pPrChange w:id="2254" w:author="Rich Crane" w:date="2020-05-14T20:55:00Z">
          <w:pPr>
            <w:numPr>
              <w:numId w:val="55"/>
            </w:numPr>
            <w:spacing w:before="0" w:line="276" w:lineRule="auto"/>
            <w:ind w:left="720" w:hanging="360"/>
          </w:pPr>
        </w:pPrChange>
      </w:pPr>
      <w:del w:id="2255" w:author="Rich Crane" w:date="2020-05-14T20:54:00Z">
        <w:r w:rsidDel="005F2F7A">
          <w:delText xml:space="preserve">SKILL 4: </w:delText>
        </w:r>
      </w:del>
    </w:p>
    <w:p w14:paraId="5D4BEADC" w14:textId="3B608A72" w:rsidR="00122087" w:rsidDel="005F2F7A" w:rsidRDefault="00122087" w:rsidP="005F2F7A">
      <w:pPr>
        <w:spacing w:before="0" w:line="276" w:lineRule="auto"/>
        <w:rPr>
          <w:del w:id="2256" w:author="Rich Crane" w:date="2020-05-14T20:54:00Z"/>
        </w:rPr>
        <w:pPrChange w:id="2257" w:author="Rich Crane" w:date="2020-05-14T20:55:00Z">
          <w:pPr>
            <w:numPr>
              <w:numId w:val="55"/>
            </w:numPr>
            <w:spacing w:before="0" w:line="276" w:lineRule="auto"/>
            <w:ind w:left="720" w:hanging="360"/>
          </w:pPr>
        </w:pPrChange>
      </w:pPr>
      <w:del w:id="2258" w:author="Rich Crane" w:date="2020-05-14T20:54:00Z">
        <w:r w:rsidDel="005F2F7A">
          <w:delText xml:space="preserve">SKILL 5: </w:delText>
        </w:r>
      </w:del>
    </w:p>
    <w:p w14:paraId="447DD58F" w14:textId="4204B1F0" w:rsidR="00122087" w:rsidDel="005F2F7A" w:rsidRDefault="00122087" w:rsidP="005F2F7A">
      <w:pPr>
        <w:spacing w:before="0" w:line="276" w:lineRule="auto"/>
        <w:rPr>
          <w:del w:id="2259" w:author="Rich Crane" w:date="2020-05-14T20:54:00Z"/>
        </w:rPr>
        <w:pPrChange w:id="2260" w:author="Rich Crane" w:date="2020-05-14T20:55:00Z">
          <w:pPr>
            <w:numPr>
              <w:numId w:val="55"/>
            </w:numPr>
            <w:spacing w:before="0" w:line="276" w:lineRule="auto"/>
            <w:ind w:left="720" w:hanging="360"/>
          </w:pPr>
        </w:pPrChange>
      </w:pPr>
      <w:del w:id="2261" w:author="Rich Crane" w:date="2020-05-14T20:54:00Z">
        <w:r w:rsidDel="005F2F7A">
          <w:delText xml:space="preserve">SKILL 6: </w:delText>
        </w:r>
      </w:del>
    </w:p>
    <w:p w14:paraId="2A76AE69" w14:textId="18708119" w:rsidR="00122087" w:rsidDel="005F2F7A" w:rsidRDefault="00122087" w:rsidP="005F2F7A">
      <w:pPr>
        <w:spacing w:before="0" w:line="276" w:lineRule="auto"/>
        <w:rPr>
          <w:del w:id="2262" w:author="Rich Crane" w:date="2020-05-14T20:54:00Z"/>
        </w:rPr>
        <w:pPrChange w:id="2263" w:author="Rich Crane" w:date="2020-05-14T20:55:00Z">
          <w:pPr>
            <w:numPr>
              <w:numId w:val="55"/>
            </w:numPr>
            <w:spacing w:before="0" w:line="276" w:lineRule="auto"/>
            <w:ind w:left="720" w:hanging="360"/>
          </w:pPr>
        </w:pPrChange>
      </w:pPr>
      <w:del w:id="2264" w:author="Rich Crane" w:date="2020-05-14T20:54:00Z">
        <w:r w:rsidDel="005F2F7A">
          <w:delText>SKILL 7:</w:delText>
        </w:r>
      </w:del>
    </w:p>
    <w:p w14:paraId="2BCAF3B5" w14:textId="77777777" w:rsidR="00F96468" w:rsidRDefault="00F96468" w:rsidP="005F2F7A">
      <w:pPr>
        <w:spacing w:before="0" w:line="276" w:lineRule="auto"/>
        <w:pPrChange w:id="2265" w:author="Rich Crane" w:date="2020-05-14T20:55:00Z">
          <w:pPr>
            <w:pBdr>
              <w:top w:val="nil"/>
              <w:left w:val="nil"/>
              <w:bottom w:val="nil"/>
              <w:right w:val="nil"/>
              <w:between w:val="nil"/>
            </w:pBdr>
            <w:spacing w:before="0"/>
          </w:pPr>
        </w:pPrChange>
      </w:pPr>
    </w:p>
    <w:sectPr w:rsidR="00F96468" w:rsidSect="00E71E46">
      <w:pgSz w:w="12240" w:h="15840"/>
      <w:pgMar w:top="1080" w:right="1440" w:bottom="1080" w:left="1440" w:header="0" w:footer="720" w:gutter="0"/>
      <w:pgNumType w:start="1"/>
      <w:cols w:space="720"/>
      <w:sectPrChange w:id="2266" w:author="Rich Crane" w:date="2020-05-14T14:10:00Z">
        <w:sectPr w:rsidR="00F96468" w:rsidSect="00E71E46">
          <w:pgMar w:top="1080" w:right="1440" w:bottom="1080" w:left="1440" w:header="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0000000000000000000"/>
    <w:charset w:val="00"/>
    <w:family w:val="auto"/>
    <w:pitch w:val="default"/>
  </w:font>
  <w:font w:name="Oswald">
    <w:panose1 w:val="02000503000000000000"/>
    <w:charset w:val="00"/>
    <w:family w:val="auto"/>
    <w:pitch w:val="variable"/>
    <w:sig w:usb0="A000006F" w:usb1="4000004B"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5918"/>
    <w:multiLevelType w:val="multilevel"/>
    <w:tmpl w:val="7792A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1A059E"/>
    <w:multiLevelType w:val="multilevel"/>
    <w:tmpl w:val="7AEE86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681458"/>
    <w:multiLevelType w:val="multilevel"/>
    <w:tmpl w:val="3642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C22CF"/>
    <w:multiLevelType w:val="multilevel"/>
    <w:tmpl w:val="25E07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FF6619"/>
    <w:multiLevelType w:val="multilevel"/>
    <w:tmpl w:val="25E07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8CF2955"/>
    <w:multiLevelType w:val="multilevel"/>
    <w:tmpl w:val="A72CF6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B1561DA"/>
    <w:multiLevelType w:val="multilevel"/>
    <w:tmpl w:val="6622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E656B93"/>
    <w:multiLevelType w:val="multilevel"/>
    <w:tmpl w:val="6622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EED480C"/>
    <w:multiLevelType w:val="multilevel"/>
    <w:tmpl w:val="6622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8D2539C"/>
    <w:multiLevelType w:val="multilevel"/>
    <w:tmpl w:val="902A4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9272D63"/>
    <w:multiLevelType w:val="multilevel"/>
    <w:tmpl w:val="6622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9673C5E"/>
    <w:multiLevelType w:val="multilevel"/>
    <w:tmpl w:val="4016D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9E814CA"/>
    <w:multiLevelType w:val="multilevel"/>
    <w:tmpl w:val="25E07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0F935E9"/>
    <w:multiLevelType w:val="multilevel"/>
    <w:tmpl w:val="25E07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18E081F"/>
    <w:multiLevelType w:val="multilevel"/>
    <w:tmpl w:val="32009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61365E0"/>
    <w:multiLevelType w:val="multilevel"/>
    <w:tmpl w:val="32009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7121E54"/>
    <w:multiLevelType w:val="multilevel"/>
    <w:tmpl w:val="6622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88363E7"/>
    <w:multiLevelType w:val="multilevel"/>
    <w:tmpl w:val="25E07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8AD3BC4"/>
    <w:multiLevelType w:val="multilevel"/>
    <w:tmpl w:val="29063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8F033ED"/>
    <w:multiLevelType w:val="multilevel"/>
    <w:tmpl w:val="25E07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E4E0FEC"/>
    <w:multiLevelType w:val="multilevel"/>
    <w:tmpl w:val="6622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F87131D"/>
    <w:multiLevelType w:val="multilevel"/>
    <w:tmpl w:val="4346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7462426"/>
    <w:multiLevelType w:val="multilevel"/>
    <w:tmpl w:val="25E07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7B442F0"/>
    <w:multiLevelType w:val="multilevel"/>
    <w:tmpl w:val="493CD3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9F1001F"/>
    <w:multiLevelType w:val="multilevel"/>
    <w:tmpl w:val="25E07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A0F0498"/>
    <w:multiLevelType w:val="multilevel"/>
    <w:tmpl w:val="25E07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B3A67DB"/>
    <w:multiLevelType w:val="multilevel"/>
    <w:tmpl w:val="6622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E562540"/>
    <w:multiLevelType w:val="multilevel"/>
    <w:tmpl w:val="7AEE86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EB67BDD"/>
    <w:multiLevelType w:val="multilevel"/>
    <w:tmpl w:val="6622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F153A88"/>
    <w:multiLevelType w:val="multilevel"/>
    <w:tmpl w:val="6622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2980BC8"/>
    <w:multiLevelType w:val="multilevel"/>
    <w:tmpl w:val="6622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4041950"/>
    <w:multiLevelType w:val="multilevel"/>
    <w:tmpl w:val="25E07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D056C2F"/>
    <w:multiLevelType w:val="multilevel"/>
    <w:tmpl w:val="6622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D7B30FF"/>
    <w:multiLevelType w:val="multilevel"/>
    <w:tmpl w:val="6622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EA02154"/>
    <w:multiLevelType w:val="multilevel"/>
    <w:tmpl w:val="25E07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EF5571E"/>
    <w:multiLevelType w:val="multilevel"/>
    <w:tmpl w:val="25E07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0551BA5"/>
    <w:multiLevelType w:val="multilevel"/>
    <w:tmpl w:val="6622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68B58AC"/>
    <w:multiLevelType w:val="multilevel"/>
    <w:tmpl w:val="25E07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8254520"/>
    <w:multiLevelType w:val="multilevel"/>
    <w:tmpl w:val="4346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8ED45F7"/>
    <w:multiLevelType w:val="multilevel"/>
    <w:tmpl w:val="AE86D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97E11A1"/>
    <w:multiLevelType w:val="multilevel"/>
    <w:tmpl w:val="25E07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D32108A"/>
    <w:multiLevelType w:val="multilevel"/>
    <w:tmpl w:val="25E07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DBE0A21"/>
    <w:multiLevelType w:val="multilevel"/>
    <w:tmpl w:val="25E07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5F21418D"/>
    <w:multiLevelType w:val="multilevel"/>
    <w:tmpl w:val="6622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FA05652"/>
    <w:multiLevelType w:val="multilevel"/>
    <w:tmpl w:val="25E07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03173D4"/>
    <w:multiLevelType w:val="multilevel"/>
    <w:tmpl w:val="6622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0CC48D5"/>
    <w:multiLevelType w:val="multilevel"/>
    <w:tmpl w:val="25E07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0E321B2"/>
    <w:multiLevelType w:val="multilevel"/>
    <w:tmpl w:val="E8E65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21C1543"/>
    <w:multiLevelType w:val="multilevel"/>
    <w:tmpl w:val="6622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66935716"/>
    <w:multiLevelType w:val="multilevel"/>
    <w:tmpl w:val="25E07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6C1B09DB"/>
    <w:multiLevelType w:val="multilevel"/>
    <w:tmpl w:val="6622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F6B3D9C"/>
    <w:multiLevelType w:val="multilevel"/>
    <w:tmpl w:val="6622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F816ABE"/>
    <w:multiLevelType w:val="multilevel"/>
    <w:tmpl w:val="6622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3747F51"/>
    <w:multiLevelType w:val="multilevel"/>
    <w:tmpl w:val="25E07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49A7600"/>
    <w:multiLevelType w:val="multilevel"/>
    <w:tmpl w:val="6622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84A6ED4"/>
    <w:multiLevelType w:val="multilevel"/>
    <w:tmpl w:val="29063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A7F2DA0"/>
    <w:multiLevelType w:val="multilevel"/>
    <w:tmpl w:val="32009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B943CA5"/>
    <w:multiLevelType w:val="multilevel"/>
    <w:tmpl w:val="7792A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7"/>
  </w:num>
  <w:num w:numId="2">
    <w:abstractNumId w:val="23"/>
  </w:num>
  <w:num w:numId="3">
    <w:abstractNumId w:val="11"/>
  </w:num>
  <w:num w:numId="4">
    <w:abstractNumId w:val="9"/>
  </w:num>
  <w:num w:numId="5">
    <w:abstractNumId w:val="18"/>
  </w:num>
  <w:num w:numId="6">
    <w:abstractNumId w:val="5"/>
  </w:num>
  <w:num w:numId="7">
    <w:abstractNumId w:val="38"/>
  </w:num>
  <w:num w:numId="8">
    <w:abstractNumId w:val="27"/>
  </w:num>
  <w:num w:numId="9">
    <w:abstractNumId w:val="39"/>
  </w:num>
  <w:num w:numId="10">
    <w:abstractNumId w:val="57"/>
  </w:num>
  <w:num w:numId="11">
    <w:abstractNumId w:val="4"/>
  </w:num>
  <w:num w:numId="12">
    <w:abstractNumId w:val="15"/>
  </w:num>
  <w:num w:numId="13">
    <w:abstractNumId w:val="36"/>
  </w:num>
  <w:num w:numId="14">
    <w:abstractNumId w:val="0"/>
  </w:num>
  <w:num w:numId="15">
    <w:abstractNumId w:val="56"/>
  </w:num>
  <w:num w:numId="16">
    <w:abstractNumId w:val="1"/>
  </w:num>
  <w:num w:numId="17">
    <w:abstractNumId w:val="21"/>
  </w:num>
  <w:num w:numId="18">
    <w:abstractNumId w:val="10"/>
  </w:num>
  <w:num w:numId="19">
    <w:abstractNumId w:val="12"/>
  </w:num>
  <w:num w:numId="20">
    <w:abstractNumId w:val="42"/>
  </w:num>
  <w:num w:numId="21">
    <w:abstractNumId w:val="32"/>
  </w:num>
  <w:num w:numId="22">
    <w:abstractNumId w:val="17"/>
  </w:num>
  <w:num w:numId="23">
    <w:abstractNumId w:val="50"/>
  </w:num>
  <w:num w:numId="24">
    <w:abstractNumId w:val="53"/>
  </w:num>
  <w:num w:numId="25">
    <w:abstractNumId w:val="8"/>
  </w:num>
  <w:num w:numId="26">
    <w:abstractNumId w:val="13"/>
  </w:num>
  <w:num w:numId="27">
    <w:abstractNumId w:val="48"/>
  </w:num>
  <w:num w:numId="28">
    <w:abstractNumId w:val="46"/>
  </w:num>
  <w:num w:numId="29">
    <w:abstractNumId w:val="33"/>
  </w:num>
  <w:num w:numId="30">
    <w:abstractNumId w:val="44"/>
  </w:num>
  <w:num w:numId="31">
    <w:abstractNumId w:val="43"/>
  </w:num>
  <w:num w:numId="32">
    <w:abstractNumId w:val="19"/>
  </w:num>
  <w:num w:numId="33">
    <w:abstractNumId w:val="29"/>
  </w:num>
  <w:num w:numId="34">
    <w:abstractNumId w:val="51"/>
  </w:num>
  <w:num w:numId="35">
    <w:abstractNumId w:val="35"/>
  </w:num>
  <w:num w:numId="36">
    <w:abstractNumId w:val="31"/>
  </w:num>
  <w:num w:numId="37">
    <w:abstractNumId w:val="26"/>
  </w:num>
  <w:num w:numId="38">
    <w:abstractNumId w:val="40"/>
  </w:num>
  <w:num w:numId="39">
    <w:abstractNumId w:val="54"/>
  </w:num>
  <w:num w:numId="40">
    <w:abstractNumId w:val="49"/>
  </w:num>
  <w:num w:numId="41">
    <w:abstractNumId w:val="28"/>
  </w:num>
  <w:num w:numId="42">
    <w:abstractNumId w:val="37"/>
  </w:num>
  <w:num w:numId="43">
    <w:abstractNumId w:val="7"/>
  </w:num>
  <w:num w:numId="44">
    <w:abstractNumId w:val="3"/>
  </w:num>
  <w:num w:numId="45">
    <w:abstractNumId w:val="16"/>
  </w:num>
  <w:num w:numId="46">
    <w:abstractNumId w:val="25"/>
  </w:num>
  <w:num w:numId="47">
    <w:abstractNumId w:val="52"/>
  </w:num>
  <w:num w:numId="48">
    <w:abstractNumId w:val="41"/>
  </w:num>
  <w:num w:numId="49">
    <w:abstractNumId w:val="20"/>
  </w:num>
  <w:num w:numId="50">
    <w:abstractNumId w:val="24"/>
  </w:num>
  <w:num w:numId="51">
    <w:abstractNumId w:val="45"/>
  </w:num>
  <w:num w:numId="52">
    <w:abstractNumId w:val="34"/>
  </w:num>
  <w:num w:numId="53">
    <w:abstractNumId w:val="30"/>
  </w:num>
  <w:num w:numId="54">
    <w:abstractNumId w:val="22"/>
  </w:num>
  <w:num w:numId="55">
    <w:abstractNumId w:val="6"/>
  </w:num>
  <w:num w:numId="56">
    <w:abstractNumId w:val="14"/>
  </w:num>
  <w:num w:numId="57">
    <w:abstractNumId w:val="55"/>
  </w:num>
  <w:num w:numId="58">
    <w:abstractNumId w:val="2"/>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 Crane">
    <w15:presenceInfo w15:providerId="AD" w15:userId="S::rich@mill5.com::904cb259-61f2-4e91-b5d5-6671b35554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468"/>
    <w:rsid w:val="00002DDB"/>
    <w:rsid w:val="00021627"/>
    <w:rsid w:val="00072D8E"/>
    <w:rsid w:val="00084D23"/>
    <w:rsid w:val="000D16D4"/>
    <w:rsid w:val="000D775E"/>
    <w:rsid w:val="001128C5"/>
    <w:rsid w:val="0011378A"/>
    <w:rsid w:val="00113CFF"/>
    <w:rsid w:val="00115C62"/>
    <w:rsid w:val="00122087"/>
    <w:rsid w:val="00126D3B"/>
    <w:rsid w:val="0013041D"/>
    <w:rsid w:val="00131C9A"/>
    <w:rsid w:val="00185F24"/>
    <w:rsid w:val="001B2902"/>
    <w:rsid w:val="001B5BE3"/>
    <w:rsid w:val="001C3E2B"/>
    <w:rsid w:val="001C70A0"/>
    <w:rsid w:val="001D086A"/>
    <w:rsid w:val="001E76A1"/>
    <w:rsid w:val="001F0F41"/>
    <w:rsid w:val="002245EB"/>
    <w:rsid w:val="00251320"/>
    <w:rsid w:val="00267A6D"/>
    <w:rsid w:val="00274B28"/>
    <w:rsid w:val="002906DC"/>
    <w:rsid w:val="002D11AA"/>
    <w:rsid w:val="002D3CA6"/>
    <w:rsid w:val="002F279C"/>
    <w:rsid w:val="00307617"/>
    <w:rsid w:val="00316132"/>
    <w:rsid w:val="003273D3"/>
    <w:rsid w:val="00332BBF"/>
    <w:rsid w:val="003378F3"/>
    <w:rsid w:val="00337BA3"/>
    <w:rsid w:val="00390F92"/>
    <w:rsid w:val="0039572E"/>
    <w:rsid w:val="003B3A52"/>
    <w:rsid w:val="00414E3C"/>
    <w:rsid w:val="00415139"/>
    <w:rsid w:val="0041790D"/>
    <w:rsid w:val="00420622"/>
    <w:rsid w:val="0042641C"/>
    <w:rsid w:val="00432CD0"/>
    <w:rsid w:val="00440CF4"/>
    <w:rsid w:val="00457CD4"/>
    <w:rsid w:val="004821F1"/>
    <w:rsid w:val="00492631"/>
    <w:rsid w:val="0049353F"/>
    <w:rsid w:val="004A07BC"/>
    <w:rsid w:val="004E6F9F"/>
    <w:rsid w:val="004F67AC"/>
    <w:rsid w:val="00515236"/>
    <w:rsid w:val="00515BC6"/>
    <w:rsid w:val="00555403"/>
    <w:rsid w:val="00556263"/>
    <w:rsid w:val="005D2296"/>
    <w:rsid w:val="005D4BFE"/>
    <w:rsid w:val="005F2F7A"/>
    <w:rsid w:val="005F6378"/>
    <w:rsid w:val="00616872"/>
    <w:rsid w:val="006179A7"/>
    <w:rsid w:val="00625A19"/>
    <w:rsid w:val="00663A4D"/>
    <w:rsid w:val="00672423"/>
    <w:rsid w:val="006A07A8"/>
    <w:rsid w:val="006B2B1B"/>
    <w:rsid w:val="006E055D"/>
    <w:rsid w:val="0070005B"/>
    <w:rsid w:val="00702E7F"/>
    <w:rsid w:val="007104D0"/>
    <w:rsid w:val="00736E45"/>
    <w:rsid w:val="00755C2E"/>
    <w:rsid w:val="00757D83"/>
    <w:rsid w:val="00794621"/>
    <w:rsid w:val="007970C8"/>
    <w:rsid w:val="007E1263"/>
    <w:rsid w:val="007E4F67"/>
    <w:rsid w:val="007F118D"/>
    <w:rsid w:val="00806A39"/>
    <w:rsid w:val="008271F7"/>
    <w:rsid w:val="00837F15"/>
    <w:rsid w:val="00856430"/>
    <w:rsid w:val="00866D91"/>
    <w:rsid w:val="008735E5"/>
    <w:rsid w:val="008C17F0"/>
    <w:rsid w:val="008D0992"/>
    <w:rsid w:val="008E4FC8"/>
    <w:rsid w:val="009013B1"/>
    <w:rsid w:val="00901945"/>
    <w:rsid w:val="00913E1A"/>
    <w:rsid w:val="00922BB8"/>
    <w:rsid w:val="009371FA"/>
    <w:rsid w:val="00984FFB"/>
    <w:rsid w:val="0098683D"/>
    <w:rsid w:val="00986E6D"/>
    <w:rsid w:val="009962C7"/>
    <w:rsid w:val="009C4BB9"/>
    <w:rsid w:val="009D1435"/>
    <w:rsid w:val="009E0926"/>
    <w:rsid w:val="009E47E4"/>
    <w:rsid w:val="009E652A"/>
    <w:rsid w:val="00A063D9"/>
    <w:rsid w:val="00A349E0"/>
    <w:rsid w:val="00A367D0"/>
    <w:rsid w:val="00A400A8"/>
    <w:rsid w:val="00A415E4"/>
    <w:rsid w:val="00A454F8"/>
    <w:rsid w:val="00A655EF"/>
    <w:rsid w:val="00A87DC9"/>
    <w:rsid w:val="00AE68A2"/>
    <w:rsid w:val="00AF107E"/>
    <w:rsid w:val="00AF4944"/>
    <w:rsid w:val="00B01DE0"/>
    <w:rsid w:val="00B45D4C"/>
    <w:rsid w:val="00BC33CF"/>
    <w:rsid w:val="00BD490A"/>
    <w:rsid w:val="00BD5086"/>
    <w:rsid w:val="00BD5EDF"/>
    <w:rsid w:val="00BF5B69"/>
    <w:rsid w:val="00C15D73"/>
    <w:rsid w:val="00C7641B"/>
    <w:rsid w:val="00C833C7"/>
    <w:rsid w:val="00CA548C"/>
    <w:rsid w:val="00CA577F"/>
    <w:rsid w:val="00CD0039"/>
    <w:rsid w:val="00CF56D6"/>
    <w:rsid w:val="00D26A49"/>
    <w:rsid w:val="00D47F5C"/>
    <w:rsid w:val="00D86D38"/>
    <w:rsid w:val="00DA1A00"/>
    <w:rsid w:val="00DA4936"/>
    <w:rsid w:val="00DB081B"/>
    <w:rsid w:val="00DB219A"/>
    <w:rsid w:val="00DB24D0"/>
    <w:rsid w:val="00DC025B"/>
    <w:rsid w:val="00DC6B9B"/>
    <w:rsid w:val="00DC7A3D"/>
    <w:rsid w:val="00DE4B60"/>
    <w:rsid w:val="00DF10FA"/>
    <w:rsid w:val="00E11926"/>
    <w:rsid w:val="00E11B84"/>
    <w:rsid w:val="00E13C59"/>
    <w:rsid w:val="00E25DBF"/>
    <w:rsid w:val="00E30678"/>
    <w:rsid w:val="00E55C14"/>
    <w:rsid w:val="00E563CC"/>
    <w:rsid w:val="00E71E46"/>
    <w:rsid w:val="00E76FF4"/>
    <w:rsid w:val="00E77884"/>
    <w:rsid w:val="00E854D0"/>
    <w:rsid w:val="00EA4238"/>
    <w:rsid w:val="00EA7168"/>
    <w:rsid w:val="00EC6FF4"/>
    <w:rsid w:val="00EC79CC"/>
    <w:rsid w:val="00EE3096"/>
    <w:rsid w:val="00F01C48"/>
    <w:rsid w:val="00F05466"/>
    <w:rsid w:val="00F3028F"/>
    <w:rsid w:val="00F372C9"/>
    <w:rsid w:val="00F42C83"/>
    <w:rsid w:val="00F57C04"/>
    <w:rsid w:val="00F766E4"/>
    <w:rsid w:val="00F81E49"/>
    <w:rsid w:val="00F91F4D"/>
    <w:rsid w:val="00F96468"/>
    <w:rsid w:val="00F9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6387"/>
  <w15:docId w15:val="{993A43F9-E38C-4891-9271-8C47C9E2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424242"/>
        <w:lang w:val="en-US" w:eastAsia="en-US" w:bidi="ar-SA"/>
      </w:rPr>
    </w:rPrDefault>
    <w:pPrDefault>
      <w:pPr>
        <w:spacing w:before="20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1C9A"/>
  </w:style>
  <w:style w:type="paragraph" w:styleId="Heading1">
    <w:name w:val="heading 1"/>
    <w:basedOn w:val="Normal"/>
    <w:next w:val="Normal"/>
    <w:link w:val="Heading1Char"/>
    <w:uiPriority w:val="9"/>
    <w:qFormat/>
    <w:pPr>
      <w:keepNext/>
      <w:keepLines/>
      <w:pBdr>
        <w:top w:val="nil"/>
        <w:left w:val="nil"/>
        <w:bottom w:val="nil"/>
        <w:right w:val="nil"/>
        <w:between w:val="nil"/>
      </w:pBdr>
      <w:spacing w:before="480" w:line="240" w:lineRule="auto"/>
      <w:outlineLvl w:val="0"/>
    </w:pPr>
    <w:rPr>
      <w:rFonts w:ascii="Oswald" w:eastAsia="Oswald" w:hAnsi="Oswald" w:cs="Oswald"/>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20" w:line="240" w:lineRule="auto"/>
      <w:outlineLvl w:val="1"/>
    </w:pPr>
    <w:rPr>
      <w:b/>
      <w:color w:val="FF9900"/>
      <w:sz w:val="22"/>
      <w:szCs w:val="22"/>
    </w:rPr>
  </w:style>
  <w:style w:type="paragraph" w:styleId="Heading3">
    <w:name w:val="heading 3"/>
    <w:basedOn w:val="Normal"/>
    <w:next w:val="Normal"/>
    <w:link w:val="Heading3Char"/>
    <w:uiPriority w:val="9"/>
    <w:unhideWhenUsed/>
    <w:qFormat/>
    <w:pPr>
      <w:keepNext/>
      <w:keepLines/>
      <w:pBdr>
        <w:top w:val="nil"/>
        <w:left w:val="nil"/>
        <w:bottom w:val="nil"/>
        <w:right w:val="nil"/>
        <w:between w:val="nil"/>
      </w:pBdr>
      <w:spacing w:before="320"/>
      <w:outlineLvl w:val="2"/>
    </w:pPr>
    <w:rPr>
      <w:rFonts w:ascii="Oswald" w:eastAsia="Oswald" w:hAnsi="Oswald" w:cs="Oswald"/>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0" w:line="240" w:lineRule="auto"/>
    </w:pPr>
    <w:rPr>
      <w:b/>
      <w:color w:val="FF9900"/>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9572E"/>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72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14E3C"/>
    <w:rPr>
      <w:b/>
      <w:bCs/>
    </w:rPr>
  </w:style>
  <w:style w:type="character" w:customStyle="1" w:styleId="CommentSubjectChar">
    <w:name w:val="Comment Subject Char"/>
    <w:basedOn w:val="CommentTextChar"/>
    <w:link w:val="CommentSubject"/>
    <w:uiPriority w:val="99"/>
    <w:semiHidden/>
    <w:rsid w:val="00414E3C"/>
    <w:rPr>
      <w:b/>
      <w:bCs/>
    </w:rPr>
  </w:style>
  <w:style w:type="character" w:customStyle="1" w:styleId="Heading3Char">
    <w:name w:val="Heading 3 Char"/>
    <w:basedOn w:val="DefaultParagraphFont"/>
    <w:link w:val="Heading3"/>
    <w:uiPriority w:val="9"/>
    <w:rsid w:val="001B5BE3"/>
    <w:rPr>
      <w:rFonts w:ascii="Oswald" w:eastAsia="Oswald" w:hAnsi="Oswald" w:cs="Oswald"/>
    </w:rPr>
  </w:style>
  <w:style w:type="character" w:styleId="Hyperlink">
    <w:name w:val="Hyperlink"/>
    <w:basedOn w:val="DefaultParagraphFont"/>
    <w:uiPriority w:val="99"/>
    <w:unhideWhenUsed/>
    <w:rsid w:val="00185F24"/>
    <w:rPr>
      <w:color w:val="0000FF"/>
      <w:u w:val="single"/>
    </w:rPr>
  </w:style>
  <w:style w:type="character" w:styleId="Strong">
    <w:name w:val="Strong"/>
    <w:basedOn w:val="DefaultParagraphFont"/>
    <w:uiPriority w:val="22"/>
    <w:qFormat/>
    <w:rsid w:val="00CD0039"/>
    <w:rPr>
      <w:b/>
      <w:bCs/>
    </w:rPr>
  </w:style>
  <w:style w:type="character" w:customStyle="1" w:styleId="Heading1Char">
    <w:name w:val="Heading 1 Char"/>
    <w:basedOn w:val="DefaultParagraphFont"/>
    <w:link w:val="Heading1"/>
    <w:uiPriority w:val="9"/>
    <w:rsid w:val="00DC025B"/>
    <w:rPr>
      <w:rFonts w:ascii="Oswald" w:eastAsia="Oswald" w:hAnsi="Oswald" w:cs="Oswald"/>
      <w:sz w:val="28"/>
      <w:szCs w:val="28"/>
    </w:rPr>
  </w:style>
  <w:style w:type="character" w:styleId="FollowedHyperlink">
    <w:name w:val="FollowedHyperlink"/>
    <w:basedOn w:val="DefaultParagraphFont"/>
    <w:uiPriority w:val="99"/>
    <w:semiHidden/>
    <w:unhideWhenUsed/>
    <w:rsid w:val="00913E1A"/>
    <w:rPr>
      <w:color w:val="800080" w:themeColor="followedHyperlink"/>
      <w:u w:val="single"/>
    </w:rPr>
  </w:style>
  <w:style w:type="character" w:styleId="UnresolvedMention">
    <w:name w:val="Unresolved Mention"/>
    <w:basedOn w:val="DefaultParagraphFont"/>
    <w:uiPriority w:val="99"/>
    <w:semiHidden/>
    <w:unhideWhenUsed/>
    <w:rsid w:val="00913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48969">
      <w:bodyDiv w:val="1"/>
      <w:marLeft w:val="0"/>
      <w:marRight w:val="0"/>
      <w:marTop w:val="0"/>
      <w:marBottom w:val="0"/>
      <w:divBdr>
        <w:top w:val="none" w:sz="0" w:space="0" w:color="auto"/>
        <w:left w:val="none" w:sz="0" w:space="0" w:color="auto"/>
        <w:bottom w:val="none" w:sz="0" w:space="0" w:color="auto"/>
        <w:right w:val="none" w:sz="0" w:space="0" w:color="auto"/>
      </w:divBdr>
    </w:div>
    <w:div w:id="76366805">
      <w:bodyDiv w:val="1"/>
      <w:marLeft w:val="0"/>
      <w:marRight w:val="0"/>
      <w:marTop w:val="0"/>
      <w:marBottom w:val="0"/>
      <w:divBdr>
        <w:top w:val="none" w:sz="0" w:space="0" w:color="auto"/>
        <w:left w:val="none" w:sz="0" w:space="0" w:color="auto"/>
        <w:bottom w:val="none" w:sz="0" w:space="0" w:color="auto"/>
        <w:right w:val="none" w:sz="0" w:space="0" w:color="auto"/>
      </w:divBdr>
      <w:divsChild>
        <w:div w:id="1567256131">
          <w:marLeft w:val="0"/>
          <w:marRight w:val="0"/>
          <w:marTop w:val="0"/>
          <w:marBottom w:val="0"/>
          <w:divBdr>
            <w:top w:val="none" w:sz="0" w:space="0" w:color="auto"/>
            <w:left w:val="none" w:sz="0" w:space="0" w:color="auto"/>
            <w:bottom w:val="none" w:sz="0" w:space="0" w:color="auto"/>
            <w:right w:val="none" w:sz="0" w:space="0" w:color="auto"/>
          </w:divBdr>
        </w:div>
      </w:divsChild>
    </w:div>
    <w:div w:id="334191833">
      <w:bodyDiv w:val="1"/>
      <w:marLeft w:val="0"/>
      <w:marRight w:val="0"/>
      <w:marTop w:val="0"/>
      <w:marBottom w:val="0"/>
      <w:divBdr>
        <w:top w:val="none" w:sz="0" w:space="0" w:color="auto"/>
        <w:left w:val="none" w:sz="0" w:space="0" w:color="auto"/>
        <w:bottom w:val="none" w:sz="0" w:space="0" w:color="auto"/>
        <w:right w:val="none" w:sz="0" w:space="0" w:color="auto"/>
      </w:divBdr>
    </w:div>
    <w:div w:id="554656248">
      <w:bodyDiv w:val="1"/>
      <w:marLeft w:val="0"/>
      <w:marRight w:val="0"/>
      <w:marTop w:val="0"/>
      <w:marBottom w:val="0"/>
      <w:divBdr>
        <w:top w:val="none" w:sz="0" w:space="0" w:color="auto"/>
        <w:left w:val="none" w:sz="0" w:space="0" w:color="auto"/>
        <w:bottom w:val="none" w:sz="0" w:space="0" w:color="auto"/>
        <w:right w:val="none" w:sz="0" w:space="0" w:color="auto"/>
      </w:divBdr>
    </w:div>
    <w:div w:id="705175910">
      <w:bodyDiv w:val="1"/>
      <w:marLeft w:val="0"/>
      <w:marRight w:val="0"/>
      <w:marTop w:val="0"/>
      <w:marBottom w:val="0"/>
      <w:divBdr>
        <w:top w:val="none" w:sz="0" w:space="0" w:color="auto"/>
        <w:left w:val="none" w:sz="0" w:space="0" w:color="auto"/>
        <w:bottom w:val="none" w:sz="0" w:space="0" w:color="auto"/>
        <w:right w:val="none" w:sz="0" w:space="0" w:color="auto"/>
      </w:divBdr>
    </w:div>
    <w:div w:id="1074664644">
      <w:bodyDiv w:val="1"/>
      <w:marLeft w:val="0"/>
      <w:marRight w:val="0"/>
      <w:marTop w:val="0"/>
      <w:marBottom w:val="0"/>
      <w:divBdr>
        <w:top w:val="none" w:sz="0" w:space="0" w:color="auto"/>
        <w:left w:val="none" w:sz="0" w:space="0" w:color="auto"/>
        <w:bottom w:val="none" w:sz="0" w:space="0" w:color="auto"/>
        <w:right w:val="none" w:sz="0" w:space="0" w:color="auto"/>
      </w:divBdr>
      <w:divsChild>
        <w:div w:id="1672560221">
          <w:marLeft w:val="0"/>
          <w:marRight w:val="0"/>
          <w:marTop w:val="0"/>
          <w:marBottom w:val="0"/>
          <w:divBdr>
            <w:top w:val="none" w:sz="0" w:space="0" w:color="auto"/>
            <w:left w:val="none" w:sz="0" w:space="0" w:color="auto"/>
            <w:bottom w:val="none" w:sz="0" w:space="0" w:color="auto"/>
            <w:right w:val="none" w:sz="0" w:space="0" w:color="auto"/>
          </w:divBdr>
        </w:div>
      </w:divsChild>
    </w:div>
    <w:div w:id="1614903493">
      <w:bodyDiv w:val="1"/>
      <w:marLeft w:val="0"/>
      <w:marRight w:val="0"/>
      <w:marTop w:val="0"/>
      <w:marBottom w:val="0"/>
      <w:divBdr>
        <w:top w:val="none" w:sz="0" w:space="0" w:color="auto"/>
        <w:left w:val="none" w:sz="0" w:space="0" w:color="auto"/>
        <w:bottom w:val="none" w:sz="0" w:space="0" w:color="auto"/>
        <w:right w:val="none" w:sz="0" w:space="0" w:color="auto"/>
      </w:divBdr>
    </w:div>
    <w:div w:id="1993557377">
      <w:bodyDiv w:val="1"/>
      <w:marLeft w:val="0"/>
      <w:marRight w:val="0"/>
      <w:marTop w:val="0"/>
      <w:marBottom w:val="0"/>
      <w:divBdr>
        <w:top w:val="none" w:sz="0" w:space="0" w:color="auto"/>
        <w:left w:val="none" w:sz="0" w:space="0" w:color="auto"/>
        <w:bottom w:val="none" w:sz="0" w:space="0" w:color="auto"/>
        <w:right w:val="none" w:sz="0" w:space="0" w:color="auto"/>
      </w:divBdr>
    </w:div>
    <w:div w:id="2065522665">
      <w:bodyDiv w:val="1"/>
      <w:marLeft w:val="0"/>
      <w:marRight w:val="0"/>
      <w:marTop w:val="0"/>
      <w:marBottom w:val="0"/>
      <w:divBdr>
        <w:top w:val="none" w:sz="0" w:space="0" w:color="auto"/>
        <w:left w:val="none" w:sz="0" w:space="0" w:color="auto"/>
        <w:bottom w:val="none" w:sz="0" w:space="0" w:color="auto"/>
        <w:right w:val="none" w:sz="0" w:space="0" w:color="auto"/>
      </w:divBdr>
      <w:divsChild>
        <w:div w:id="726610055">
          <w:marLeft w:val="0"/>
          <w:marRight w:val="0"/>
          <w:marTop w:val="0"/>
          <w:marBottom w:val="0"/>
          <w:divBdr>
            <w:top w:val="none" w:sz="0" w:space="0" w:color="auto"/>
            <w:left w:val="none" w:sz="0" w:space="0" w:color="auto"/>
            <w:bottom w:val="none" w:sz="0" w:space="0" w:color="auto"/>
            <w:right w:val="none" w:sz="0" w:space="0" w:color="auto"/>
          </w:divBdr>
        </w:div>
      </w:divsChild>
    </w:div>
    <w:div w:id="2075545899">
      <w:bodyDiv w:val="1"/>
      <w:marLeft w:val="0"/>
      <w:marRight w:val="0"/>
      <w:marTop w:val="0"/>
      <w:marBottom w:val="0"/>
      <w:divBdr>
        <w:top w:val="none" w:sz="0" w:space="0" w:color="auto"/>
        <w:left w:val="none" w:sz="0" w:space="0" w:color="auto"/>
        <w:bottom w:val="none" w:sz="0" w:space="0" w:color="auto"/>
        <w:right w:val="none" w:sz="0" w:space="0" w:color="auto"/>
      </w:divBdr>
      <w:divsChild>
        <w:div w:id="19700832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32</Pages>
  <Words>8854</Words>
  <Characters>50471</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Crane</dc:creator>
  <cp:lastModifiedBy>Rich Crane</cp:lastModifiedBy>
  <cp:revision>19</cp:revision>
  <cp:lastPrinted>2020-05-13T15:02:00Z</cp:lastPrinted>
  <dcterms:created xsi:type="dcterms:W3CDTF">2020-05-14T17:08:00Z</dcterms:created>
  <dcterms:modified xsi:type="dcterms:W3CDTF">2020-05-15T00:55:00Z</dcterms:modified>
</cp:coreProperties>
</file>